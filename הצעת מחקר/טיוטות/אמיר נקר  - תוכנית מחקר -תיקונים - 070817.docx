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285B84" w14:textId="77777777" w:rsidR="0015432C" w:rsidRPr="0035451C" w:rsidRDefault="009314E9" w:rsidP="0015432C">
      <w:pPr>
        <w:jc w:val="center"/>
        <w:rPr>
          <w:b/>
          <w:bCs/>
          <w:u w:val="single"/>
          <w:rtl/>
        </w:rPr>
      </w:pPr>
      <w:r>
        <w:rPr>
          <w:b/>
          <w:u w:val="single"/>
          <w:rtl/>
        </w:rPr>
        <w:t>ת</w:t>
      </w:r>
      <w:r w:rsidR="0015432C" w:rsidRPr="0035451C">
        <w:rPr>
          <w:b/>
          <w:u w:val="single"/>
          <w:rtl/>
        </w:rPr>
        <w:t>כנית עבודת גמר מוגשת לאישור</w:t>
      </w:r>
    </w:p>
    <w:p w14:paraId="1F4BB2E4" w14:textId="77777777" w:rsidR="0015432C" w:rsidRPr="00614D5F" w:rsidRDefault="0015432C" w:rsidP="0015432C">
      <w:pPr>
        <w:rPr>
          <w:b/>
          <w:bCs/>
          <w:rtl/>
        </w:rPr>
      </w:pPr>
      <w:r w:rsidRPr="00614D5F">
        <w:rPr>
          <w:b/>
          <w:u w:val="single"/>
          <w:rtl/>
        </w:rPr>
        <w:t>תאריך הג</w:t>
      </w:r>
      <w:r w:rsidRPr="00614D5F">
        <w:rPr>
          <w:rFonts w:hint="cs"/>
          <w:b/>
          <w:u w:val="single"/>
          <w:rtl/>
        </w:rPr>
        <w:t>שה</w:t>
      </w:r>
      <w:r w:rsidRPr="00614D5F">
        <w:rPr>
          <w:b/>
          <w:rtl/>
        </w:rPr>
        <w:t xml:space="preserve">: </w:t>
      </w:r>
      <w:r>
        <w:rPr>
          <w:rFonts w:hint="cs"/>
          <w:b/>
          <w:rtl/>
        </w:rPr>
        <w:t>???</w:t>
      </w:r>
    </w:p>
    <w:p w14:paraId="361AA9CC" w14:textId="77777777" w:rsidR="0015432C" w:rsidRPr="00614D5F" w:rsidRDefault="0015432C" w:rsidP="0015432C">
      <w:pPr>
        <w:rPr>
          <w:b/>
          <w:bCs/>
          <w:u w:val="single"/>
        </w:rPr>
      </w:pPr>
      <w:r w:rsidRPr="00614D5F">
        <w:rPr>
          <w:b/>
          <w:u w:val="single"/>
          <w:rtl/>
        </w:rPr>
        <w:t>שם הסטודנט:</w:t>
      </w:r>
      <w:r w:rsidRPr="00614D5F">
        <w:rPr>
          <w:b/>
          <w:rtl/>
        </w:rPr>
        <w:t xml:space="preserve"> </w:t>
      </w:r>
      <w:r>
        <w:rPr>
          <w:rFonts w:hint="cs"/>
          <w:b/>
          <w:rtl/>
        </w:rPr>
        <w:t>אמיר נקר</w:t>
      </w:r>
    </w:p>
    <w:p w14:paraId="37F0D033" w14:textId="77777777" w:rsidR="0015432C" w:rsidRPr="00614D5F" w:rsidRDefault="0015432C" w:rsidP="0015432C">
      <w:pPr>
        <w:rPr>
          <w:b/>
          <w:bCs/>
          <w:rtl/>
        </w:rPr>
      </w:pPr>
      <w:r w:rsidRPr="00614D5F">
        <w:rPr>
          <w:b/>
          <w:u w:val="single"/>
          <w:rtl/>
        </w:rPr>
        <w:t>ת.ז:</w:t>
      </w:r>
      <w:r w:rsidRPr="00614D5F">
        <w:rPr>
          <w:b/>
          <w:rtl/>
        </w:rPr>
        <w:t xml:space="preserve"> </w:t>
      </w:r>
      <w:r>
        <w:rPr>
          <w:rFonts w:hint="cs"/>
          <w:b/>
          <w:rtl/>
        </w:rPr>
        <w:t>305712952</w:t>
      </w:r>
    </w:p>
    <w:p w14:paraId="2C700D3E" w14:textId="77777777" w:rsidR="0015432C" w:rsidRDefault="0015432C" w:rsidP="0015432C">
      <w:pPr>
        <w:rPr>
          <w:b/>
          <w:rtl/>
        </w:rPr>
      </w:pPr>
      <w:r w:rsidRPr="00614D5F">
        <w:rPr>
          <w:b/>
          <w:u w:val="single"/>
          <w:rtl/>
        </w:rPr>
        <w:t>שמות המנחים</w:t>
      </w:r>
      <w:r w:rsidRPr="00614D5F">
        <w:rPr>
          <w:b/>
          <w:rtl/>
        </w:rPr>
        <w:t xml:space="preserve">: </w:t>
      </w:r>
      <w:r>
        <w:rPr>
          <w:rFonts w:hint="cs"/>
          <w:b/>
          <w:rtl/>
        </w:rPr>
        <w:t xml:space="preserve">פרופ' שלמה סלע, פרופ' זאב </w:t>
      </w:r>
      <w:proofErr w:type="spellStart"/>
      <w:r>
        <w:rPr>
          <w:rFonts w:hint="cs"/>
          <w:b/>
          <w:rtl/>
        </w:rPr>
        <w:t>שמילוביץ</w:t>
      </w:r>
      <w:proofErr w:type="spellEnd"/>
      <w:r>
        <w:rPr>
          <w:rFonts w:hint="cs"/>
          <w:b/>
          <w:rtl/>
        </w:rPr>
        <w:t>'</w:t>
      </w:r>
    </w:p>
    <w:p w14:paraId="61B8DFC2" w14:textId="77777777" w:rsidR="0015432C" w:rsidRPr="0015432C" w:rsidRDefault="0015432C" w:rsidP="0015432C">
      <w:pPr>
        <w:rPr>
          <w:b/>
          <w:bCs/>
        </w:rPr>
      </w:pPr>
      <w:r w:rsidRPr="0015432C">
        <w:rPr>
          <w:rFonts w:hint="cs"/>
          <w:b/>
          <w:u w:val="single"/>
          <w:rtl/>
        </w:rPr>
        <w:t>חוג</w:t>
      </w:r>
      <w:r>
        <w:rPr>
          <w:rFonts w:hint="cs"/>
          <w:b/>
          <w:u w:val="single"/>
          <w:rtl/>
        </w:rPr>
        <w:t>:</w:t>
      </w:r>
      <w:r w:rsidRPr="0035451C">
        <w:rPr>
          <w:rFonts w:hint="cs"/>
          <w:b/>
          <w:rtl/>
        </w:rPr>
        <w:t xml:space="preserve"> </w:t>
      </w:r>
      <w:r>
        <w:rPr>
          <w:rFonts w:hint="cs"/>
          <w:b/>
          <w:rtl/>
        </w:rPr>
        <w:t>החוג לביוכימיה ומדעי המזון והתזונה</w:t>
      </w:r>
    </w:p>
    <w:p w14:paraId="0C6D0652" w14:textId="77777777" w:rsidR="0015432C" w:rsidRDefault="0015432C" w:rsidP="0015432C"/>
    <w:p w14:paraId="4D984065" w14:textId="77777777" w:rsidR="0015432C" w:rsidRPr="009D2472" w:rsidRDefault="0015432C" w:rsidP="0015432C">
      <w:pPr>
        <w:rPr>
          <w:u w:val="single"/>
          <w:rtl/>
        </w:rPr>
      </w:pPr>
    </w:p>
    <w:p w14:paraId="64EB3CE7" w14:textId="302C9595" w:rsidR="0015432C" w:rsidRPr="002A60A6" w:rsidRDefault="0015432C" w:rsidP="000953EC">
      <w:pPr>
        <w:jc w:val="center"/>
      </w:pPr>
      <w:r>
        <w:rPr>
          <w:rFonts w:hint="cs"/>
          <w:sz w:val="32"/>
          <w:szCs w:val="32"/>
          <w:rtl/>
        </w:rPr>
        <w:t xml:space="preserve">זיהוי וכימות </w:t>
      </w:r>
      <w:r w:rsidR="00C8427A">
        <w:rPr>
          <w:rFonts w:hint="cs"/>
          <w:sz w:val="32"/>
          <w:szCs w:val="32"/>
          <w:rtl/>
        </w:rPr>
        <w:t xml:space="preserve">מהיר של </w:t>
      </w:r>
      <w:r w:rsidR="000953EC">
        <w:rPr>
          <w:rFonts w:hint="cs"/>
          <w:sz w:val="32"/>
          <w:szCs w:val="32"/>
          <w:rtl/>
        </w:rPr>
        <w:t xml:space="preserve">חיידקים במי שתייה </w:t>
      </w:r>
      <w:r>
        <w:rPr>
          <w:rFonts w:hint="cs"/>
          <w:sz w:val="32"/>
          <w:szCs w:val="32"/>
          <w:rtl/>
        </w:rPr>
        <w:t>בטכנולוגיית ראמאן</w:t>
      </w:r>
      <w:r w:rsidR="000953EC">
        <w:rPr>
          <w:rFonts w:hint="cs"/>
          <w:sz w:val="32"/>
          <w:szCs w:val="32"/>
          <w:rtl/>
        </w:rPr>
        <w:t xml:space="preserve"> ופלואורסנציה</w:t>
      </w:r>
    </w:p>
    <w:p w14:paraId="2F8C5E6F" w14:textId="77777777" w:rsidR="0015432C" w:rsidRDefault="0015432C" w:rsidP="0015432C"/>
    <w:p w14:paraId="370F8D1C" w14:textId="4BD9C256" w:rsidR="0015432C" w:rsidRPr="0015432C" w:rsidRDefault="000953EC" w:rsidP="000953EC">
      <w:pPr>
        <w:bidi w:val="0"/>
        <w:jc w:val="center"/>
        <w:rPr>
          <w:rFonts w:asciiTheme="minorHAnsi" w:hAnsiTheme="minorHAnsi"/>
          <w:b/>
          <w:bCs/>
          <w:sz w:val="32"/>
          <w:szCs w:val="32"/>
        </w:rPr>
      </w:pPr>
      <w:r>
        <w:rPr>
          <w:rFonts w:asciiTheme="minorHAnsi" w:hAnsiTheme="minorHAnsi"/>
          <w:b/>
          <w:sz w:val="32"/>
          <w:szCs w:val="32"/>
        </w:rPr>
        <w:t xml:space="preserve">Rapid Detection </w:t>
      </w:r>
      <w:r w:rsidR="0015432C">
        <w:rPr>
          <w:rFonts w:asciiTheme="minorHAnsi" w:hAnsiTheme="minorHAnsi"/>
          <w:b/>
          <w:sz w:val="32"/>
          <w:szCs w:val="32"/>
        </w:rPr>
        <w:t xml:space="preserve">and Quantification of Bacteria in </w:t>
      </w:r>
      <w:r>
        <w:rPr>
          <w:rFonts w:asciiTheme="minorHAnsi" w:hAnsiTheme="minorHAnsi"/>
          <w:b/>
          <w:sz w:val="32"/>
          <w:szCs w:val="32"/>
        </w:rPr>
        <w:t xml:space="preserve">Drinking </w:t>
      </w:r>
      <w:r w:rsidR="0015432C">
        <w:rPr>
          <w:rFonts w:asciiTheme="minorHAnsi" w:hAnsiTheme="minorHAnsi"/>
          <w:b/>
          <w:sz w:val="32"/>
          <w:szCs w:val="32"/>
        </w:rPr>
        <w:t>Water Using Raman</w:t>
      </w:r>
      <w:r>
        <w:rPr>
          <w:rFonts w:asciiTheme="minorHAnsi" w:hAnsiTheme="minorHAnsi"/>
          <w:b/>
          <w:sz w:val="32"/>
          <w:szCs w:val="32"/>
        </w:rPr>
        <w:t xml:space="preserve"> and Fluorescence Based Technologies</w:t>
      </w:r>
    </w:p>
    <w:p w14:paraId="6AA53B45" w14:textId="77777777" w:rsidR="0015432C" w:rsidRDefault="0015432C" w:rsidP="0015432C"/>
    <w:p w14:paraId="5FDFA693" w14:textId="77777777" w:rsidR="0015432C" w:rsidRPr="00614D5F" w:rsidRDefault="0015432C" w:rsidP="0015432C">
      <w:pPr>
        <w:spacing w:line="480" w:lineRule="auto"/>
        <w:rPr>
          <w:b/>
          <w:bCs/>
          <w:sz w:val="22"/>
          <w:rtl/>
        </w:rPr>
      </w:pPr>
      <w:r w:rsidRPr="00614D5F">
        <w:rPr>
          <w:b/>
          <w:sz w:val="22"/>
          <w:rtl/>
        </w:rPr>
        <w:t>אישור התוכנית:</w:t>
      </w:r>
    </w:p>
    <w:p w14:paraId="22062D72" w14:textId="77777777" w:rsidR="0015432C" w:rsidRPr="00614D5F" w:rsidRDefault="0015432C" w:rsidP="0015432C">
      <w:pPr>
        <w:spacing w:line="480" w:lineRule="auto"/>
        <w:rPr>
          <w:b/>
          <w:bCs/>
          <w:sz w:val="22"/>
          <w:rtl/>
        </w:rPr>
      </w:pPr>
      <w:r w:rsidRPr="00614D5F">
        <w:rPr>
          <w:b/>
          <w:sz w:val="22"/>
          <w:rtl/>
        </w:rPr>
        <w:t xml:space="preserve">תאריך: </w:t>
      </w:r>
    </w:p>
    <w:p w14:paraId="620A324C" w14:textId="77777777" w:rsidR="0015432C" w:rsidRDefault="0015432C" w:rsidP="0015432C">
      <w:pPr>
        <w:spacing w:line="480" w:lineRule="auto"/>
        <w:rPr>
          <w:b/>
          <w:bCs/>
          <w:sz w:val="22"/>
          <w:rtl/>
        </w:rPr>
      </w:pPr>
      <w:r w:rsidRPr="00614D5F">
        <w:rPr>
          <w:b/>
          <w:sz w:val="22"/>
          <w:rtl/>
        </w:rPr>
        <w:t>חתימת הסטודנט:</w:t>
      </w:r>
    </w:p>
    <w:p w14:paraId="3C387D2E" w14:textId="77777777" w:rsidR="0015432C" w:rsidRDefault="0015432C" w:rsidP="0015432C">
      <w:pPr>
        <w:spacing w:line="480" w:lineRule="auto"/>
        <w:rPr>
          <w:b/>
          <w:bCs/>
          <w:sz w:val="22"/>
          <w:rtl/>
        </w:rPr>
      </w:pPr>
      <w:r w:rsidRPr="00614D5F">
        <w:rPr>
          <w:b/>
          <w:sz w:val="22"/>
          <w:rtl/>
        </w:rPr>
        <w:t>חתימת המנחה:</w:t>
      </w:r>
    </w:p>
    <w:p w14:paraId="5E2712F1" w14:textId="77777777" w:rsidR="0015432C" w:rsidRPr="00614D5F" w:rsidRDefault="0015432C" w:rsidP="0015432C">
      <w:pPr>
        <w:spacing w:line="480" w:lineRule="auto"/>
        <w:rPr>
          <w:b/>
          <w:bCs/>
          <w:sz w:val="22"/>
        </w:rPr>
      </w:pPr>
      <w:r w:rsidRPr="00614D5F">
        <w:rPr>
          <w:b/>
          <w:sz w:val="22"/>
          <w:rtl/>
        </w:rPr>
        <w:t>חתימת ראש החוג:</w:t>
      </w:r>
    </w:p>
    <w:p w14:paraId="1C0EA176" w14:textId="77777777" w:rsidR="0015432C" w:rsidRDefault="0015432C">
      <w:pPr>
        <w:bidi w:val="0"/>
        <w:spacing w:line="264" w:lineRule="auto"/>
        <w:rPr>
          <w:rFonts w:eastAsiaTheme="majorEastAsia"/>
          <w:b/>
          <w:bCs/>
          <w:color w:val="auto"/>
          <w:sz w:val="40"/>
          <w:szCs w:val="32"/>
          <w:u w:val="single"/>
          <w:rtl/>
        </w:rPr>
      </w:pPr>
      <w:r>
        <w:rPr>
          <w:rtl/>
        </w:rPr>
        <w:br w:type="page"/>
      </w:r>
    </w:p>
    <w:p w14:paraId="7854F3A5" w14:textId="77777777" w:rsidR="00DD7756" w:rsidRDefault="00D31007" w:rsidP="00E1610A">
      <w:pPr>
        <w:pStyle w:val="1"/>
        <w:rPr>
          <w:rtl/>
        </w:rPr>
      </w:pPr>
      <w:r w:rsidRPr="000A5824">
        <w:rPr>
          <w:rFonts w:hint="cs"/>
          <w:rtl/>
        </w:rPr>
        <w:lastRenderedPageBreak/>
        <w:t>הצגת הבעיה</w:t>
      </w:r>
      <w:r w:rsidR="00E1610A">
        <w:rPr>
          <w:rFonts w:hint="cs"/>
          <w:rtl/>
        </w:rPr>
        <w:t xml:space="preserve"> ורקע מדעי</w:t>
      </w:r>
    </w:p>
    <w:p w14:paraId="6E140197" w14:textId="77777777" w:rsidR="00E1610A" w:rsidRPr="00E1610A" w:rsidRDefault="00E1610A" w:rsidP="00E1610A">
      <w:pPr>
        <w:pStyle w:val="3"/>
        <w:rPr>
          <w:rtl/>
        </w:rPr>
      </w:pPr>
      <w:r>
        <w:rPr>
          <w:rFonts w:hint="cs"/>
          <w:rtl/>
        </w:rPr>
        <w:t>הצגת הבעיה</w:t>
      </w:r>
    </w:p>
    <w:p w14:paraId="108DF96A" w14:textId="398C1FEE" w:rsidR="00AA4E7E" w:rsidRDefault="000A5824" w:rsidP="000B09D8">
      <w:pPr>
        <w:rPr>
          <w:rtl/>
        </w:rPr>
      </w:pPr>
      <w:r w:rsidRPr="000A5824">
        <w:rPr>
          <w:rFonts w:hint="cs"/>
          <w:rtl/>
        </w:rPr>
        <w:t>למרות המאמצים הרבים בשמירה על בטיחות מי השתייה, אנו עדיין מתמודדים עם זיהומים של חיידקים</w:t>
      </w:r>
      <w:r w:rsidR="00C8427A">
        <w:rPr>
          <w:rFonts w:hint="cs"/>
          <w:rtl/>
        </w:rPr>
        <w:t>,</w:t>
      </w:r>
      <w:r w:rsidRPr="000A5824">
        <w:rPr>
          <w:rFonts w:hint="cs"/>
          <w:rtl/>
        </w:rPr>
        <w:t xml:space="preserve"> כגון </w:t>
      </w:r>
      <w:r w:rsidRPr="00BF62BB">
        <w:rPr>
          <w:i/>
          <w:iCs/>
        </w:rPr>
        <w:t>Escherichia</w:t>
      </w:r>
      <w:r w:rsidRPr="000A5824">
        <w:rPr>
          <w:rFonts w:hint="cs"/>
          <w:rtl/>
        </w:rPr>
        <w:t xml:space="preserve">, </w:t>
      </w:r>
      <w:r w:rsidRPr="00BF62BB">
        <w:rPr>
          <w:i/>
          <w:iCs/>
        </w:rPr>
        <w:t>Salmonella</w:t>
      </w:r>
      <w:r w:rsidRPr="00BF62BB">
        <w:rPr>
          <w:i/>
          <w:iCs/>
          <w:rtl/>
        </w:rPr>
        <w:t xml:space="preserve">, </w:t>
      </w:r>
      <w:r w:rsidRPr="00BF62BB">
        <w:rPr>
          <w:i/>
          <w:iCs/>
        </w:rPr>
        <w:t>Legionella</w:t>
      </w:r>
      <w:r w:rsidRPr="00BF62BB">
        <w:rPr>
          <w:i/>
          <w:iCs/>
          <w:rtl/>
        </w:rPr>
        <w:t xml:space="preserve"> </w:t>
      </w:r>
      <w:r w:rsidRPr="00BF62BB">
        <w:rPr>
          <w:i/>
          <w:iCs/>
        </w:rPr>
        <w:t xml:space="preserve"> </w:t>
      </w:r>
      <w:r w:rsidRPr="000A5824">
        <w:rPr>
          <w:rFonts w:hint="cs"/>
          <w:rtl/>
        </w:rPr>
        <w:t xml:space="preserve">הגורמים למחלות בדרכי העיכול, מחלות עור ועוד </w:t>
      </w:r>
      <w:r w:rsidRPr="000A5824">
        <w:rPr>
          <w:rtl/>
        </w:rPr>
        <w:fldChar w:fldCharType="begin"/>
      </w:r>
      <w:r w:rsidR="00DD7756">
        <w:rPr>
          <w:rtl/>
        </w:rPr>
        <w:instrText xml:space="preserve"> </w:instrText>
      </w:r>
      <w:r w:rsidR="00DD7756">
        <w:instrText>ADDIN EN.CITE &lt;EndNote&gt;&lt;Cite&gt;&lt;Author&gt;Oliver&lt;/Author&gt;&lt;Year&gt;2005&lt;/Year&gt;&lt;IDText&gt;Foodborne pathogens in milk and the dairy farm environment: food safety and public health implications&lt;/IDText&gt;&lt;DisplayText&gt;[1]&lt;/DisplayText&gt;&lt;record&gt;&lt;keywords&gt;&lt;keyword&gt;Animals</w:instrText>
      </w:r>
      <w:r w:rsidR="00DD7756">
        <w:rPr>
          <w:rtl/>
        </w:rPr>
        <w:instrText>&lt;/</w:instrText>
      </w:r>
      <w:r w:rsidR="00DD7756">
        <w:instrText>keyword&gt;&lt;keyword&gt;Consumer Product Safety&lt;/keyword&gt;&lt;keyword&gt;Dairying&lt;/keyword&gt;&lt;keyword&gt;Disease Reservoirs&lt;/keyword&gt;&lt;keyword&gt;Food Contamination&lt;/keyword&gt;&lt;keyword&gt;Food Handling&lt;/keyword&gt;&lt;keyword&gt;Food Microbiology&lt;/keyword&gt;&lt;keyword&gt;Humans&lt;/keyword&gt;&lt;keyword&gt;Milk&lt;/keyword&gt;&lt;keyword&gt;Public Health&lt;/keyword&gt;&lt;/keywords&gt;&lt;urls&gt;&lt;related-urls&gt;&lt;url&gt;https://www.ncbi.nlm.nih.gov/pubmed/15992306&lt;/url&gt;&lt;/related-urls&gt;&lt;/urls&gt;&lt;isbn&gt;1535-3141&lt;/isbn&gt;&lt;titles&gt;&lt;title&gt;Foodborne pathogens in milk and the dairy farm environment: food safety and public health implications&lt;/title&gt;&lt;secondary-title&gt;Foodborne Pathog Dis&lt;/secondary-title&gt;&lt;/titles&gt;&lt;pages&gt;115-29&lt;/pages&gt;&lt;number&gt;2&lt;/number&gt;&lt;contributors&gt;&lt;authors&gt;&lt;author&gt;Oliver, S. P.&lt;/author&gt;&lt;author&gt;Jayarao, B. M.&lt;/author&gt;&lt;author&gt;Almeida, R. A</w:instrText>
      </w:r>
      <w:r w:rsidR="00DD7756">
        <w:rPr>
          <w:rtl/>
        </w:rPr>
        <w:instrText>.&lt;/</w:instrText>
      </w:r>
      <w:r w:rsidR="00DD7756">
        <w:instrText>author&gt;&lt;/authors&gt;&lt;/contributors&gt;&lt;language&gt;ENG&lt;/language&gt;&lt;added-date format="utc"&gt;1478942574&lt;/added-date&gt;&lt;ref-type name="Journal Article"&gt;17&lt;/ref-type&gt;&lt;dates&gt;&lt;year&gt;2005&lt;/year&gt;&lt;/dates&gt;&lt;rec-number&gt;103&lt;/rec-number&gt;&lt;last-updated-date format="utc"&gt;1478942574&lt;/last-updated-date&gt;&lt;accession-num&gt;15992306&lt;/accession-num&gt;&lt;electronic-resource-num&gt;10.1089/fpd.2005.2.115&lt;/electronic-resource-num&gt;&lt;volume&gt;2&lt;/volume&gt;&lt;/record&gt;&lt;/Cite&gt;&lt;/EndNote</w:instrText>
      </w:r>
      <w:r w:rsidR="00DD7756">
        <w:rPr>
          <w:rtl/>
        </w:rPr>
        <w:instrText>&gt;</w:instrText>
      </w:r>
      <w:r w:rsidRPr="000A5824">
        <w:rPr>
          <w:rtl/>
        </w:rPr>
        <w:fldChar w:fldCharType="separate"/>
      </w:r>
      <w:r w:rsidR="00DD7756">
        <w:rPr>
          <w:noProof/>
          <w:rtl/>
        </w:rPr>
        <w:t>[1]</w:t>
      </w:r>
      <w:r w:rsidRPr="000A5824">
        <w:rPr>
          <w:rtl/>
        </w:rPr>
        <w:fldChar w:fldCharType="end"/>
      </w:r>
      <w:r w:rsidRPr="000A5824">
        <w:rPr>
          <w:rFonts w:hint="cs"/>
          <w:rtl/>
        </w:rPr>
        <w:t xml:space="preserve">. </w:t>
      </w:r>
      <w:r w:rsidR="000B09D8">
        <w:rPr>
          <w:rFonts w:hint="cs"/>
          <w:rtl/>
        </w:rPr>
        <w:t>מדי שנה, כ-9</w:t>
      </w:r>
      <w:r w:rsidR="00472209" w:rsidRPr="000A5824">
        <w:rPr>
          <w:rFonts w:hint="cs"/>
          <w:rtl/>
        </w:rPr>
        <w:t>0,000 בני אדם נפגעים מזיהום מיקרוביולו</w:t>
      </w:r>
      <w:r w:rsidR="00472209" w:rsidRPr="000A5824">
        <w:rPr>
          <w:rFonts w:hint="eastAsia"/>
          <w:rtl/>
        </w:rPr>
        <w:t>ג</w:t>
      </w:r>
      <w:r w:rsidR="000B09D8">
        <w:rPr>
          <w:rFonts w:hint="cs"/>
          <w:rtl/>
        </w:rPr>
        <w:t xml:space="preserve">י של מי שתיה בארה"ב בלבד </w:t>
      </w:r>
      <w:r w:rsidR="000B09D8">
        <w:rPr>
          <w:rtl/>
        </w:rPr>
        <w:fldChar w:fldCharType="begin"/>
      </w:r>
      <w:r w:rsidR="000B09D8">
        <w:rPr>
          <w:rtl/>
        </w:rPr>
        <w:instrText xml:space="preserve"> </w:instrText>
      </w:r>
      <w:r w:rsidR="000B09D8">
        <w:instrText>ADDIN EN.CITE &lt;EndNote&gt;&lt;Cite&gt;&lt;Author&gt;Collier&lt;/Author&gt;&lt;Year&gt;2012&lt;/Year&gt;&lt;IDText&gt;Direct healthcare costs of selected diseases primarily or partially transmitted by water&lt;/IDText&gt;&lt;DisplayText&gt;[2]&lt;/DisplayText&gt;&lt;record&gt;&lt;dates&gt;&lt;pub-dates&gt;&lt;date&gt;Nov&lt;/date&gt;&lt;/pub-dates&gt;&lt;year&gt;2012&lt;/year&gt;&lt;/dates&gt;&lt;keywords&gt;&lt;keyword&gt;Ambulatory Care&lt;/keyword&gt;&lt;keyword&gt;Cost of Illness&lt;/keyword&gt;&lt;keyword&gt;Cryptosporidiosis&lt;/keyword&gt;&lt;keyword&gt;Giardiasis&lt;/keyword&gt;&lt;keyword&gt;Health Care Costs&lt;/keyword&gt;&lt;keyword&gt;Hospitalization&lt;/keyword&gt;&lt;keyword&gt;Humans&lt;/keyword&gt;&lt;keyword&gt;Legionnaires&amp;apos; Disease&lt;/keyword&gt;&lt;keyword&gt;Medicaid&lt;/keyword&gt;&lt;keyword&gt;Medicare&lt;/keyword&gt;&lt;keyword&gt;Mycobacterium Infections, Nontuberculous&lt;/keyword&gt;&lt;keyword&gt;Otitis Externa&lt;/keyword&gt;&lt;keyword&gt;United States&lt;/keyword&gt;&lt;keyword&gt;Water Microbiology&lt;/keyword&gt;&lt;/keywords&gt;&lt;urls&gt;&lt;related-urls&gt;&lt;url&gt;https://www.ncbi.nlm.nih.gov/pubmed/22233584&lt;/url&gt;&lt;/related-urls&gt;&lt;/urls&gt;&lt;isbn&gt;1469-4409&lt;/isbn&gt;&lt;custom2&gt;PMC4629238&lt;/custom2&gt;&lt;titles&gt;&lt;title&gt;Direct healthcare costs of selected diseases primarily or partially transmitted by water&lt;/title&gt;&lt;secondary-title&gt;Epidemiol Infect&lt;/secondary-title&gt;&lt;/titles&gt;&lt;pages&gt;2003-13&lt;/pages&gt;&lt;number&gt;11&lt;/number&gt;&lt;contributors&gt;&lt;authors&gt;&lt;author&gt;Collier, S. A.&lt;/author&gt;&lt;author&gt;Stockman, L. J.&lt;/author&gt;&lt;author&gt;Hicks, L. A.&lt;/author&gt;&lt;author&gt;Garrison, L. E.&lt;/author&gt;&lt;author&gt;Zhou, F. J.&lt;/author&gt;&lt;author&gt;Beach, M. J.&lt;/author&gt;&lt;/authors&gt;&lt;/contributors&gt;&lt;edition&gt;2012/01/11&lt;/edition&gt;&lt;language&gt;eng&lt;/language&gt;&lt;added-date format="utc"&gt;1500290310&lt;/added-date&gt;&lt;ref-type name="Journal Article"&gt;17&lt;/ref-type</w:instrText>
      </w:r>
      <w:r w:rsidR="000B09D8">
        <w:rPr>
          <w:rtl/>
        </w:rPr>
        <w:instrText>&gt;&lt;</w:instrText>
      </w:r>
      <w:r w:rsidR="000B09D8">
        <w:instrText>rec-number&gt;146&lt;/rec-number&gt;&lt;last-updated-date format="utc"&gt;1500290310&lt;/last-updated-date&gt;&lt;accession-num&gt;22233584&lt;/accession-num&gt;&lt;electronic-resource-num&gt;10.1017/S0950268811002858&lt;/electronic-resource-num&gt;&lt;volume&gt;140&lt;/volume&gt;&lt;/record&gt;&lt;/Cite&gt;&lt;/EndNote</w:instrText>
      </w:r>
      <w:r w:rsidR="000B09D8">
        <w:rPr>
          <w:rtl/>
        </w:rPr>
        <w:instrText>&gt;</w:instrText>
      </w:r>
      <w:r w:rsidR="000B09D8">
        <w:rPr>
          <w:rtl/>
        </w:rPr>
        <w:fldChar w:fldCharType="separate"/>
      </w:r>
      <w:r w:rsidR="000B09D8">
        <w:rPr>
          <w:noProof/>
          <w:rtl/>
        </w:rPr>
        <w:t>[2]</w:t>
      </w:r>
      <w:r w:rsidR="000B09D8">
        <w:rPr>
          <w:rtl/>
        </w:rPr>
        <w:fldChar w:fldCharType="end"/>
      </w:r>
      <w:r w:rsidR="00472209" w:rsidRPr="000A5824">
        <w:rPr>
          <w:rFonts w:hint="cs"/>
          <w:rtl/>
        </w:rPr>
        <w:t>.</w:t>
      </w:r>
      <w:r w:rsidRPr="000A5824">
        <w:rPr>
          <w:rFonts w:hint="cs"/>
          <w:rtl/>
        </w:rPr>
        <w:t>מקורם של הפתוגנים</w:t>
      </w:r>
      <w:r w:rsidR="00AA4E7E">
        <w:rPr>
          <w:rFonts w:hint="cs"/>
          <w:rtl/>
        </w:rPr>
        <w:t xml:space="preserve"> יכול להיות</w:t>
      </w:r>
      <w:r w:rsidRPr="000A5824">
        <w:rPr>
          <w:rFonts w:hint="cs"/>
          <w:rtl/>
        </w:rPr>
        <w:t xml:space="preserve"> בזיהום במקורות המים, בצנרות ההובלה, בברזים ביתיים ומוסדיים ובבעיות סניטציה בעיבוד ואריזת מים בבקבוקים. ריבוי נקודות הסכנה מהווה קושי גדול בזיהוי הסיכונים וטיפול נכון בזיהומי מים. </w:t>
      </w:r>
    </w:p>
    <w:p w14:paraId="31A61F37" w14:textId="7820E3D6" w:rsidR="00AA4E7E" w:rsidRDefault="00AA4E7E" w:rsidP="005818B0">
      <w:r>
        <w:rPr>
          <w:rFonts w:hint="cs"/>
          <w:rtl/>
        </w:rPr>
        <w:t xml:space="preserve">מכוני טיהור המים משתמשים בשיטות מגוונות על מנת למנוע </w:t>
      </w:r>
      <w:r w:rsidR="0057281F">
        <w:rPr>
          <w:rFonts w:hint="cs"/>
          <w:rtl/>
        </w:rPr>
        <w:t xml:space="preserve">זיהומים </w:t>
      </w:r>
      <w:proofErr w:type="spellStart"/>
      <w:r w:rsidR="0057281F">
        <w:rPr>
          <w:rFonts w:hint="cs"/>
          <w:rtl/>
        </w:rPr>
        <w:t>מיקרוביאליים</w:t>
      </w:r>
      <w:proofErr w:type="spellEnd"/>
      <w:r w:rsidR="0057281F">
        <w:rPr>
          <w:rFonts w:hint="cs"/>
          <w:rtl/>
        </w:rPr>
        <w:t xml:space="preserve"> במי השתייה.</w:t>
      </w:r>
      <w:r>
        <w:rPr>
          <w:rFonts w:hint="cs"/>
          <w:rtl/>
        </w:rPr>
        <w:t xml:space="preserve"> </w:t>
      </w:r>
      <w:r w:rsidR="0057281F">
        <w:rPr>
          <w:rFonts w:hint="cs"/>
          <w:rtl/>
        </w:rPr>
        <w:t xml:space="preserve">המים המגיעים למכון טיהור עוברים </w:t>
      </w:r>
      <w:r>
        <w:rPr>
          <w:rFonts w:hint="cs"/>
          <w:rtl/>
        </w:rPr>
        <w:t>סינון ברמות שונות, סניטציה כימית (בעזרת כלור או אוזון) ו</w:t>
      </w:r>
      <w:r w:rsidR="0057281F">
        <w:rPr>
          <w:rFonts w:hint="cs"/>
          <w:rtl/>
        </w:rPr>
        <w:t>לפעמים אף</w:t>
      </w:r>
      <w:r>
        <w:rPr>
          <w:rFonts w:hint="cs"/>
          <w:rtl/>
        </w:rPr>
        <w:t xml:space="preserve"> </w:t>
      </w:r>
      <w:r w:rsidR="0057281F">
        <w:rPr>
          <w:rFonts w:hint="cs"/>
          <w:rtl/>
        </w:rPr>
        <w:t>אולטר</w:t>
      </w:r>
      <w:r w:rsidR="00DD7756">
        <w:rPr>
          <w:rFonts w:hint="cs"/>
          <w:rtl/>
        </w:rPr>
        <w:t>ה</w:t>
      </w:r>
      <w:r w:rsidR="0057281F">
        <w:rPr>
          <w:rFonts w:hint="cs"/>
          <w:rtl/>
        </w:rPr>
        <w:t>-</w:t>
      </w:r>
      <w:proofErr w:type="spellStart"/>
      <w:r w:rsidR="0057281F">
        <w:rPr>
          <w:rFonts w:hint="cs"/>
          <w:rtl/>
        </w:rPr>
        <w:t>פילטרציה</w:t>
      </w:r>
      <w:proofErr w:type="spellEnd"/>
      <w:r>
        <w:rPr>
          <w:rFonts w:hint="cs"/>
          <w:rtl/>
        </w:rPr>
        <w:t xml:space="preserve"> בשיטות של אוסמוזה הפוכה.</w:t>
      </w:r>
      <w:r w:rsidR="0057281F">
        <w:rPr>
          <w:rFonts w:hint="cs"/>
          <w:rtl/>
        </w:rPr>
        <w:t xml:space="preserve"> בהמשך שרשרת אספקת המים, ישנם מכוני טיהור מקומיים ואף יחידות טיהור במפעלים ומוסדות גדולים (כמו בתי חולים). שם חוזרים על תהליכי הסינון ולעיתים משתמשים בשי</w:t>
      </w:r>
      <w:r w:rsidR="00994F7F">
        <w:rPr>
          <w:rFonts w:hint="cs"/>
          <w:rtl/>
        </w:rPr>
        <w:t>ט</w:t>
      </w:r>
      <w:r w:rsidR="0057281F">
        <w:rPr>
          <w:rFonts w:hint="cs"/>
          <w:rtl/>
        </w:rPr>
        <w:t xml:space="preserve">ות פיזיקליות </w:t>
      </w:r>
      <w:r w:rsidR="00994F7F">
        <w:rPr>
          <w:rFonts w:hint="cs"/>
          <w:rtl/>
        </w:rPr>
        <w:t>כמו הקרנה ב-</w:t>
      </w:r>
      <w:r w:rsidR="00994F7F">
        <w:rPr>
          <w:rFonts w:hint="cs"/>
        </w:rPr>
        <w:t>UV</w:t>
      </w:r>
      <w:r w:rsidR="0057281F">
        <w:rPr>
          <w:rFonts w:hint="cs"/>
          <w:rtl/>
        </w:rPr>
        <w:t>. ברמה הביתית ישנה עלייה בשימוש במתקני מים ("בר מים") שבהם סננים</w:t>
      </w:r>
      <w:r w:rsidR="00C8427A">
        <w:rPr>
          <w:rFonts w:hint="cs"/>
          <w:rtl/>
        </w:rPr>
        <w:t xml:space="preserve"> </w:t>
      </w:r>
      <w:proofErr w:type="spellStart"/>
      <w:r w:rsidR="00C8427A">
        <w:rPr>
          <w:rFonts w:hint="cs"/>
          <w:rtl/>
        </w:rPr>
        <w:t>מיקרוניים</w:t>
      </w:r>
      <w:proofErr w:type="spellEnd"/>
      <w:r w:rsidR="00C8427A">
        <w:rPr>
          <w:rFonts w:hint="cs"/>
          <w:rtl/>
        </w:rPr>
        <w:t>, סנן פחם פעיל</w:t>
      </w:r>
      <w:r w:rsidR="0057281F">
        <w:rPr>
          <w:rFonts w:hint="cs"/>
          <w:rtl/>
        </w:rPr>
        <w:t xml:space="preserve"> ו</w:t>
      </w:r>
      <w:r w:rsidR="00994F7F">
        <w:rPr>
          <w:rFonts w:hint="cs"/>
          <w:rtl/>
        </w:rPr>
        <w:t xml:space="preserve">מערכת </w:t>
      </w:r>
      <w:r w:rsidR="0057281F">
        <w:rPr>
          <w:rFonts w:hint="cs"/>
          <w:rtl/>
        </w:rPr>
        <w:t xml:space="preserve">חיטוי בעזרת </w:t>
      </w:r>
      <w:r w:rsidR="0057281F">
        <w:rPr>
          <w:rFonts w:hint="cs"/>
        </w:rPr>
        <w:t>UV</w:t>
      </w:r>
      <w:r w:rsidR="0057281F">
        <w:rPr>
          <w:rFonts w:hint="cs"/>
          <w:rtl/>
        </w:rPr>
        <w:t>. בתעשייה המים בבקבוקים ישנה גם מערכת מניעתית ומבקרת דומה.</w:t>
      </w:r>
      <w:r w:rsidR="00994F7F">
        <w:rPr>
          <w:rFonts w:hint="cs"/>
          <w:rtl/>
        </w:rPr>
        <w:t xml:space="preserve"> למרות כל מאמצי החיטוי, לעיתים מגיעים חיידקים פתוגניים אל הצרכן. במקרים כאלה</w:t>
      </w:r>
      <w:r w:rsidR="00441A70">
        <w:rPr>
          <w:rFonts w:hint="cs"/>
          <w:rtl/>
        </w:rPr>
        <w:t>,</w:t>
      </w:r>
      <w:r w:rsidR="00994F7F">
        <w:rPr>
          <w:rFonts w:hint="cs"/>
          <w:rtl/>
        </w:rPr>
        <w:t xml:space="preserve"> </w:t>
      </w:r>
      <w:r w:rsidR="00441A70">
        <w:rPr>
          <w:rFonts w:hint="cs"/>
          <w:rtl/>
        </w:rPr>
        <w:t>נאלצת הרשות המקומית לסגור</w:t>
      </w:r>
      <w:r w:rsidR="00994F7F">
        <w:rPr>
          <w:rFonts w:hint="cs"/>
          <w:rtl/>
        </w:rPr>
        <w:t xml:space="preserve"> את אספקת המים ו</w:t>
      </w:r>
      <w:r w:rsidR="00441A70">
        <w:rPr>
          <w:rFonts w:hint="cs"/>
          <w:rtl/>
        </w:rPr>
        <w:t>לספק</w:t>
      </w:r>
      <w:r w:rsidR="00994F7F">
        <w:rPr>
          <w:rFonts w:hint="cs"/>
          <w:rtl/>
        </w:rPr>
        <w:t xml:space="preserve"> </w:t>
      </w:r>
      <w:r w:rsidR="00441A70">
        <w:rPr>
          <w:rFonts w:hint="cs"/>
          <w:rtl/>
        </w:rPr>
        <w:t xml:space="preserve">מים </w:t>
      </w:r>
      <w:r w:rsidR="00994F7F">
        <w:rPr>
          <w:rFonts w:hint="cs"/>
          <w:rtl/>
        </w:rPr>
        <w:t xml:space="preserve">ממקור אחר עד לפתרון הבעיה. במקרים </w:t>
      </w:r>
      <w:r w:rsidR="00DD7756">
        <w:rPr>
          <w:rFonts w:hint="cs"/>
          <w:rtl/>
        </w:rPr>
        <w:t>מסוימים</w:t>
      </w:r>
      <w:r w:rsidR="00994F7F">
        <w:rPr>
          <w:rFonts w:hint="cs"/>
          <w:rtl/>
        </w:rPr>
        <w:t xml:space="preserve"> </w:t>
      </w:r>
      <w:r w:rsidR="00441A70">
        <w:rPr>
          <w:rFonts w:hint="cs"/>
          <w:rtl/>
        </w:rPr>
        <w:t>אף</w:t>
      </w:r>
      <w:r w:rsidR="00994F7F">
        <w:rPr>
          <w:rFonts w:hint="cs"/>
          <w:rtl/>
        </w:rPr>
        <w:t xml:space="preserve"> ממליצים לצרכן על הרתחת המים לפני השתייה</w:t>
      </w:r>
      <w:r w:rsidR="00441A70">
        <w:rPr>
          <w:rFonts w:hint="cs"/>
          <w:rtl/>
        </w:rPr>
        <w:t>, כאמצעי לקטילת</w:t>
      </w:r>
      <w:r w:rsidR="00994F7F">
        <w:rPr>
          <w:rFonts w:hint="cs"/>
          <w:rtl/>
        </w:rPr>
        <w:t xml:space="preserve"> החיידקים</w:t>
      </w:r>
      <w:r w:rsidR="00441A70">
        <w:rPr>
          <w:rFonts w:hint="cs"/>
          <w:rtl/>
        </w:rPr>
        <w:t xml:space="preserve">, עד לפתרון הבעיה </w:t>
      </w:r>
      <w:r w:rsidR="00914708">
        <w:rPr>
          <w:rtl/>
        </w:rPr>
        <w:fldChar w:fldCharType="begin">
          <w:fldData xml:space="preserve">PEVuZE5vdGU+PENpdGU+PEF1dGhvcj5Bc2hib2x0PC9BdXRob3I+PFllYXI+MjAxNTwvWWVhcj48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</w:fldData>
        </w:fldChar>
      </w:r>
      <w:r w:rsidR="002E7805">
        <w:rPr>
          <w:rtl/>
        </w:rPr>
        <w:instrText xml:space="preserve"> </w:instrText>
      </w:r>
      <w:r w:rsidR="002E7805">
        <w:instrText>ADDIN EN.CITE</w:instrText>
      </w:r>
      <w:r w:rsidR="002E7805">
        <w:rPr>
          <w:rtl/>
        </w:rPr>
        <w:instrText xml:space="preserve"> </w:instrText>
      </w:r>
      <w:r w:rsidR="002E7805">
        <w:rPr>
          <w:rtl/>
        </w:rPr>
        <w:fldChar w:fldCharType="begin">
          <w:fldData xml:space="preserve">PEVuZE5vdGU+PENpdGU+PEF1dGhvcj5Bc2hib2x0PC9BdXRob3I+PFllYXI+MjAxNTwvWWVhcj48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</w:fldData>
        </w:fldChar>
      </w:r>
      <w:r w:rsidR="002E7805">
        <w:rPr>
          <w:rtl/>
        </w:rPr>
        <w:instrText xml:space="preserve"> </w:instrText>
      </w:r>
      <w:r w:rsidR="002E7805">
        <w:instrText>ADDIN EN.CITE.DATA</w:instrText>
      </w:r>
      <w:r w:rsidR="002E7805">
        <w:rPr>
          <w:rtl/>
        </w:rPr>
        <w:instrText xml:space="preserve"> </w:instrText>
      </w:r>
      <w:r w:rsidR="002E7805">
        <w:rPr>
          <w:rtl/>
        </w:rPr>
      </w:r>
      <w:r w:rsidR="002E7805">
        <w:rPr>
          <w:rtl/>
        </w:rPr>
        <w:fldChar w:fldCharType="end"/>
      </w:r>
      <w:r w:rsidR="00914708">
        <w:rPr>
          <w:rtl/>
        </w:rPr>
      </w:r>
      <w:r w:rsidR="00914708">
        <w:rPr>
          <w:rtl/>
        </w:rPr>
        <w:fldChar w:fldCharType="separate"/>
      </w:r>
      <w:r w:rsidR="000B09D8">
        <w:rPr>
          <w:noProof/>
          <w:rtl/>
        </w:rPr>
        <w:t>[3-6]</w:t>
      </w:r>
      <w:r w:rsidR="00914708">
        <w:rPr>
          <w:rtl/>
        </w:rPr>
        <w:fldChar w:fldCharType="end"/>
      </w:r>
      <w:r w:rsidR="00994F7F">
        <w:rPr>
          <w:rFonts w:hint="cs"/>
          <w:rtl/>
        </w:rPr>
        <w:t>.</w:t>
      </w:r>
    </w:p>
    <w:p w14:paraId="5396E736" w14:textId="0E5C6C0C" w:rsidR="000A5824" w:rsidRPr="000A5824" w:rsidRDefault="000A5824" w:rsidP="00536B70">
      <w:pPr>
        <w:rPr>
          <w:rtl/>
        </w:rPr>
      </w:pPr>
      <w:r w:rsidRPr="000A5824">
        <w:rPr>
          <w:rFonts w:hint="cs"/>
          <w:rtl/>
        </w:rPr>
        <w:t>למרות הפעילות המניעתית הרבה שצוינה, קיים צורך מתמיד בניטור מי</w:t>
      </w:r>
      <w:r w:rsidR="005818B0">
        <w:rPr>
          <w:rFonts w:hint="cs"/>
          <w:rtl/>
        </w:rPr>
        <w:t xml:space="preserve"> שתייה</w:t>
      </w:r>
      <w:r w:rsidRPr="000A5824">
        <w:rPr>
          <w:rFonts w:hint="cs"/>
          <w:rtl/>
        </w:rPr>
        <w:t xml:space="preserve"> </w:t>
      </w:r>
      <w:r w:rsidR="001C3C51">
        <w:rPr>
          <w:rFonts w:hint="cs"/>
          <w:rtl/>
        </w:rPr>
        <w:t>מבחינה</w:t>
      </w:r>
      <w:r w:rsidRPr="000A5824">
        <w:rPr>
          <w:rFonts w:hint="cs"/>
          <w:rtl/>
        </w:rPr>
        <w:t xml:space="preserve"> מיקרוביולוגי</w:t>
      </w:r>
      <w:r w:rsidR="001C3C51">
        <w:rPr>
          <w:rFonts w:hint="cs"/>
          <w:rtl/>
        </w:rPr>
        <w:t>ת</w:t>
      </w:r>
      <w:r w:rsidRPr="000A5824">
        <w:rPr>
          <w:rFonts w:hint="cs"/>
          <w:rtl/>
        </w:rPr>
        <w:t>. זיהוי וטיפול בזיהום בזמן יכול למנוע את הגעתם של פתוגנים למי שתייה</w:t>
      </w:r>
      <w:r w:rsidR="005818B0">
        <w:rPr>
          <w:rFonts w:hint="cs"/>
          <w:rtl/>
        </w:rPr>
        <w:t xml:space="preserve">, </w:t>
      </w:r>
      <w:r w:rsidR="00441A70">
        <w:rPr>
          <w:rFonts w:hint="cs"/>
          <w:rtl/>
        </w:rPr>
        <w:t>לחסוך למשק כסף רב וכמובן להקטין את הפגיעה הבריאותית ב</w:t>
      </w:r>
      <w:r w:rsidRPr="000A5824">
        <w:rPr>
          <w:rFonts w:hint="cs"/>
          <w:rtl/>
        </w:rPr>
        <w:t>אדם. בתעשייה מתבצעות בדיקות רבות</w:t>
      </w:r>
      <w:r w:rsidR="00DB67A7">
        <w:rPr>
          <w:rFonts w:hint="cs"/>
          <w:rtl/>
        </w:rPr>
        <w:t xml:space="preserve">, כגון </w:t>
      </w:r>
      <w:r w:rsidR="004059D4">
        <w:rPr>
          <w:rFonts w:hint="cs"/>
          <w:rtl/>
        </w:rPr>
        <w:t xml:space="preserve">בדיקה לזיהוי כמות חיידקים כללית לפי עכירות, כימות חיידקים קוליפורמים וקוליפורמים </w:t>
      </w:r>
      <w:proofErr w:type="spellStart"/>
      <w:r w:rsidR="004059D4">
        <w:rPr>
          <w:rFonts w:hint="cs"/>
          <w:rtl/>
        </w:rPr>
        <w:t>צואתיים</w:t>
      </w:r>
      <w:proofErr w:type="spellEnd"/>
      <w:r w:rsidR="004059D4">
        <w:rPr>
          <w:rFonts w:hint="cs"/>
          <w:rtl/>
        </w:rPr>
        <w:t xml:space="preserve"> בעזרת מצעים סלקטיביים ואף זיהוי חיידקי סטרפטוקוקוס </w:t>
      </w:r>
      <w:proofErr w:type="spellStart"/>
      <w:r w:rsidR="004059D4">
        <w:rPr>
          <w:rFonts w:hint="cs"/>
          <w:rtl/>
        </w:rPr>
        <w:t>צואתיים</w:t>
      </w:r>
      <w:proofErr w:type="spellEnd"/>
      <w:r w:rsidR="004059D4">
        <w:rPr>
          <w:rFonts w:hint="cs"/>
          <w:rtl/>
        </w:rPr>
        <w:t xml:space="preserve"> בעזרת זריעה על מצע סלקטיבי, </w:t>
      </w:r>
      <w:r w:rsidRPr="000A5824">
        <w:rPr>
          <w:rFonts w:hint="cs"/>
          <w:rtl/>
        </w:rPr>
        <w:t xml:space="preserve">לזיהוי זיהום המים, לאורך כל שלבי הטיהור ובנקודות </w:t>
      </w:r>
      <w:r w:rsidR="004A7839">
        <w:rPr>
          <w:rFonts w:hint="cs"/>
          <w:rtl/>
        </w:rPr>
        <w:t>רבות בהזרמת המים לצרכן</w:t>
      </w:r>
      <w:r w:rsidRPr="000A5824">
        <w:rPr>
          <w:rFonts w:hint="cs"/>
          <w:rtl/>
        </w:rPr>
        <w:t>.</w:t>
      </w:r>
      <w:r w:rsidR="004A7839">
        <w:rPr>
          <w:rFonts w:hint="cs"/>
          <w:rtl/>
        </w:rPr>
        <w:t xml:space="preserve"> </w:t>
      </w:r>
      <w:r w:rsidRPr="000A5824">
        <w:rPr>
          <w:rFonts w:hint="cs"/>
          <w:rtl/>
        </w:rPr>
        <w:t xml:space="preserve">הקושי הנוצר מבדיקות מרובות אלה הוא </w:t>
      </w:r>
      <w:r w:rsidR="00DB67A7">
        <w:rPr>
          <w:rFonts w:hint="cs"/>
          <w:rtl/>
        </w:rPr>
        <w:t xml:space="preserve">הזמן הארוך הדרוש לבדיקות </w:t>
      </w:r>
      <w:proofErr w:type="spellStart"/>
      <w:r w:rsidR="00DB67A7">
        <w:rPr>
          <w:rFonts w:hint="cs"/>
          <w:rtl/>
        </w:rPr>
        <w:t>המיקרוביאליות</w:t>
      </w:r>
      <w:proofErr w:type="spellEnd"/>
      <w:r w:rsidR="00DB67A7">
        <w:rPr>
          <w:rFonts w:hint="cs"/>
          <w:rtl/>
        </w:rPr>
        <w:t xml:space="preserve"> </w:t>
      </w:r>
      <w:r w:rsidRPr="000A5824">
        <w:rPr>
          <w:rFonts w:hint="cs"/>
          <w:rtl/>
        </w:rPr>
        <w:t>אשר גורם לכך שבפועל מים מזוהמים</w:t>
      </w:r>
      <w:r w:rsidR="004A7839">
        <w:rPr>
          <w:rFonts w:hint="cs"/>
          <w:rtl/>
        </w:rPr>
        <w:t xml:space="preserve"> מגיעים לצרכן הקצה</w:t>
      </w:r>
      <w:r w:rsidRPr="000A5824">
        <w:rPr>
          <w:rFonts w:hint="cs"/>
          <w:rtl/>
        </w:rPr>
        <w:t xml:space="preserve">. </w:t>
      </w:r>
      <w:r w:rsidR="004A7839">
        <w:rPr>
          <w:rFonts w:hint="cs"/>
          <w:rtl/>
        </w:rPr>
        <w:t>יתרה מזאת</w:t>
      </w:r>
      <w:r w:rsidRPr="000A5824">
        <w:rPr>
          <w:rFonts w:hint="cs"/>
          <w:rtl/>
        </w:rPr>
        <w:t xml:space="preserve">, רוב הבדיקות </w:t>
      </w:r>
      <w:r w:rsidR="004A7839">
        <w:rPr>
          <w:rFonts w:hint="cs"/>
          <w:rtl/>
        </w:rPr>
        <w:t>המתבצעות</w:t>
      </w:r>
      <w:r w:rsidRPr="000A5824">
        <w:rPr>
          <w:rFonts w:hint="cs"/>
          <w:rtl/>
        </w:rPr>
        <w:t xml:space="preserve"> אינן ספציפיות אלא בודקות נוכחות של קוליפורמים המהווים אינדיקטור כללי בלבד ולא יכולות לזהות נוכחות של פתוגנים ספציפיים כ</w:t>
      </w:r>
      <w:r w:rsidR="00772736">
        <w:rPr>
          <w:rFonts w:hint="cs"/>
          <w:rtl/>
        </w:rPr>
        <w:t xml:space="preserve">מו </w:t>
      </w:r>
      <w:r w:rsidRPr="000A5824">
        <w:rPr>
          <w:i/>
          <w:iCs/>
        </w:rPr>
        <w:t>Legionella</w:t>
      </w:r>
      <w:r w:rsidRPr="000A5824">
        <w:rPr>
          <w:rFonts w:hint="cs"/>
          <w:i/>
          <w:iCs/>
          <w:rtl/>
        </w:rPr>
        <w:t xml:space="preserve"> </w:t>
      </w:r>
      <w:r w:rsidRPr="000A5824">
        <w:rPr>
          <w:rFonts w:hint="cs"/>
          <w:rtl/>
        </w:rPr>
        <w:t>ו-</w:t>
      </w:r>
      <w:r w:rsidRPr="000A5824">
        <w:rPr>
          <w:i/>
          <w:iCs/>
        </w:rPr>
        <w:t>Campylobacter</w:t>
      </w:r>
      <w:r w:rsidRPr="000A5824">
        <w:rPr>
          <w:rFonts w:hint="cs"/>
          <w:rtl/>
        </w:rPr>
        <w:t>. בדיקה מקובלת נוספת היא בדיקת עומס מיקרוביולוגי</w:t>
      </w:r>
      <w:r w:rsidR="00DB67A7">
        <w:rPr>
          <w:rFonts w:hint="cs"/>
          <w:rtl/>
        </w:rPr>
        <w:t xml:space="preserve">, </w:t>
      </w:r>
      <w:r w:rsidRPr="000A5824">
        <w:rPr>
          <w:rFonts w:hint="cs"/>
          <w:rtl/>
        </w:rPr>
        <w:t>בדיקה זו</w:t>
      </w:r>
      <w:r w:rsidR="00D35837">
        <w:rPr>
          <w:rFonts w:hint="cs"/>
          <w:rtl/>
        </w:rPr>
        <w:t xml:space="preserve"> גם היא</w:t>
      </w:r>
      <w:r w:rsidRPr="000A5824">
        <w:rPr>
          <w:rFonts w:hint="cs"/>
          <w:rtl/>
        </w:rPr>
        <w:t xml:space="preserve"> אינה ספציפית ומהווה אינדיקטור של כמות החיידקים הכללית במים מבלי להבחין בין פתוגנים לחיידקים שאינם מזיקים</w:t>
      </w:r>
      <w:r w:rsidR="00D35837">
        <w:rPr>
          <w:rFonts w:hint="cs"/>
          <w:rtl/>
        </w:rPr>
        <w:t xml:space="preserve"> </w:t>
      </w:r>
      <w:r w:rsidR="00F02CB1">
        <w:fldChar w:fldCharType="begin"/>
      </w:r>
      <w:r w:rsidR="00536B70">
        <w:instrText xml:space="preserve"> ADDIN EN.CITE &lt;EndNote&gt;&lt;Cite&gt;&lt;Year&gt;1958&lt;/Year&gt;&lt;IDText&gt;</w:instrText>
      </w:r>
      <w:r w:rsidR="00536B70">
        <w:rPr>
          <w:rtl/>
        </w:rPr>
        <w:instrText>צו הפיקוח על מצרכים ושירותים - איכות חלב</w:instrText>
      </w:r>
      <w:r w:rsidR="00536B70">
        <w:instrText>&lt;/IDText&gt;&lt;DisplayText&gt;[7, 8]&lt;/DisplayText&gt;&lt;record&gt;&lt;titles&gt;&lt;title&gt;</w:instrText>
      </w:r>
      <w:r w:rsidR="00536B70">
        <w:rPr>
          <w:rtl/>
        </w:rPr>
        <w:instrText>צו הפיקוח על מצרכים ושירותים - איכות חלב</w:instrText>
      </w:r>
      <w:r w:rsidR="00536B70">
        <w:instrText>&lt;/title&gt;&lt;tertiary-title&gt;</w:instrText>
      </w:r>
      <w:r w:rsidR="00536B70">
        <w:rPr>
          <w:rtl/>
        </w:rPr>
        <w:instrText>משרד הבריאות</w:instrText>
      </w:r>
      <w:r w:rsidR="00536B70">
        <w:instrText>&lt;/tertiary-title&gt;&lt;/titles&gt;&lt;added-date format="utc"&gt;1499330515&lt;/added-date&gt;&lt;ref-type name="Bill"&gt;4&lt;/ref-type&gt;&lt;dates&gt;&lt;year&gt;1958&lt;/year&gt;&lt;/dates&gt;&lt;rec-number&gt;133&lt;/rec-number&gt;&lt;last-updated-date format="utc"&gt;1500291652&lt;/last-updated-date&gt;&lt;/record&gt;&lt;/Cite&gt;&lt;Cite&gt;&lt;Author&gt;Tabit&lt;/Author&gt;&lt;Year&gt;2016&lt;/Year&gt;&lt;IDText&gt;Advantages and limitations of potential methods for the analysis of bacteria in milk: a review&lt;/ID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 format="utc"&gt;1478671805&lt;/added-date&gt;&lt;ref-type name="Journal Article"&gt;17&lt;/ref-type&gt;&lt;rec-number&gt;98&lt;/rec-number&gt;&lt;last-updated-date format="utc"&gt;1478671805&lt;/last-updated-date&gt;&lt;accession-num&gt;26787931&lt;/accession-num&gt;&lt;electronic-resource-num&gt;10.1007/s13197-015-1993-y&lt;/electronic-resource-num&gt;&lt;volume&gt;53&lt;/volume&gt;&lt;/record&gt;&lt;/Cite&gt;&lt;/EndNote&gt;</w:instrText>
      </w:r>
      <w:r w:rsidR="00F02CB1">
        <w:fldChar w:fldCharType="separate"/>
      </w:r>
      <w:r w:rsidR="00536B70">
        <w:rPr>
          <w:noProof/>
        </w:rPr>
        <w:t>[7, 8]</w:t>
      </w:r>
      <w:r w:rsidR="00F02CB1">
        <w:fldChar w:fldCharType="end"/>
      </w:r>
      <w:r w:rsidRPr="000A5824">
        <w:rPr>
          <w:rFonts w:hint="cs"/>
          <w:rtl/>
        </w:rPr>
        <w:t xml:space="preserve">. </w:t>
      </w:r>
    </w:p>
    <w:p w14:paraId="5F30E944" w14:textId="04608D41" w:rsidR="000A5824" w:rsidRPr="000A5824" w:rsidRDefault="00485C1C" w:rsidP="00536B70">
      <w:pPr>
        <w:rPr>
          <w:rtl/>
        </w:rPr>
      </w:pPr>
      <w:r>
        <w:rPr>
          <w:rFonts w:hint="cs"/>
          <w:rtl/>
        </w:rPr>
        <w:t>השיטות המקובלות במעבדות מיקרוביולוגיות כוללות בעיקר זריעות על גבי מצעים סלקטיביים, גידול בתנאים אופט</w:t>
      </w:r>
      <w:r w:rsidR="000114AB">
        <w:rPr>
          <w:rFonts w:hint="cs"/>
          <w:rtl/>
        </w:rPr>
        <w:t xml:space="preserve">ימליים וספירת מושבות או עכירות </w:t>
      </w:r>
      <w:r w:rsidR="000114AB">
        <w:rPr>
          <w:rtl/>
        </w:rPr>
        <w:fldChar w:fldCharType="begin"/>
      </w:r>
      <w:r w:rsidR="00536B70">
        <w:rPr>
          <w:rtl/>
        </w:rPr>
        <w:instrText xml:space="preserve"> </w:instrText>
      </w:r>
      <w:r w:rsidR="00536B70">
        <w:instrText>ADDIN EN.CITE &lt;EndNote&gt;&lt;Cite&gt;&lt;Author&gt;Edberg&lt;/Author&gt;&lt;Year&gt;2000&lt;/Year&gt;&lt;IDText&gt;Escherichia coli: the best biological drinking water indicator for public health protection&lt;/IDText&gt;&lt;DisplayText&gt;[9]&lt;/DisplayText&gt;&lt;record&gt;&lt;keywords&gt;&lt;keyword&gt;Escherichia coli&lt;/keyword&gt;&lt;keyword&gt;Microbiological Techniques&lt;/keyword&gt;&lt;keyword&gt;Quality Control&lt;/keyword&gt;&lt;keyword&gt;Temperature&lt;/keyword&gt;&lt;keyword&gt;Time Factors&lt;/keyword&gt;&lt;keyword&gt;Water Microbiology&lt;/keyword&gt;&lt;keyword&gt;Water Supply&lt;/keyword&gt;&lt;/keywords&gt;&lt;urls&gt;&lt;related-urls&gt;&lt;url&gt;https</w:instrText>
      </w:r>
      <w:r w:rsidR="00536B70">
        <w:rPr>
          <w:rtl/>
        </w:rPr>
        <w:instrText>://</w:instrText>
      </w:r>
      <w:r w:rsidR="00536B70">
        <w:instrText>www.ncbi.nlm.nih.gov/pubmed/10880185&lt;/url&gt;&lt;/related-urls&gt;&lt;/urls&gt;&lt;isbn&gt;1467-4734&lt;/isbn&gt;&lt;titles&gt;&lt;title&gt;Escherichia coli: the best biological drinking water indicator for public health protection&lt;/title&gt;&lt;secondary-title&gt;Symp Ser Soc Appl Microbiol&lt;/secondary-title&gt;&lt;/titles&gt;&lt;pages&gt;106S-116S&lt;/pages&gt;&lt;number&gt;29&lt;/number&gt;&lt;contributors&gt;&lt;authors&gt;&lt;author&gt;Edberg, S. C.&lt;/author&gt;&lt;author&gt;Rice, E. W.&lt;/author&gt;&lt;author&gt;Karlin, R. J.&lt;/author&gt;&lt;author&gt;Allen, M. J.&lt;/author&gt;&lt;/authors&gt;&lt;/contributors&gt;&lt;language&gt;eng&lt;/language&gt;&lt;added-date format="utc"&gt;1499330746&lt;/added-date&gt;&lt;ref-type name="Journal Article"&gt;17&lt;/ref-type&gt;&lt;dates&gt;&lt;year&gt;2000&lt;/year&gt;&lt;/dates&gt;&lt;rec-number&gt;134&lt;/rec-number&gt;&lt;last-updated-date format="utc"&gt;1499330746&lt;/last-updated-date&gt;&lt;accession-num&gt;10880185&lt;/accession-num&gt;&lt;/record&gt;&lt;/Cite&gt;&lt;/EndNote</w:instrText>
      </w:r>
      <w:r w:rsidR="00536B70">
        <w:rPr>
          <w:rtl/>
        </w:rPr>
        <w:instrText>&gt;</w:instrText>
      </w:r>
      <w:r w:rsidR="000114AB">
        <w:rPr>
          <w:rtl/>
        </w:rPr>
        <w:fldChar w:fldCharType="separate"/>
      </w:r>
      <w:r w:rsidR="00536B70">
        <w:rPr>
          <w:noProof/>
          <w:rtl/>
        </w:rPr>
        <w:t>[9]</w:t>
      </w:r>
      <w:r w:rsidR="000114AB">
        <w:rPr>
          <w:rtl/>
        </w:rPr>
        <w:fldChar w:fldCharType="end"/>
      </w:r>
      <w:r>
        <w:rPr>
          <w:rFonts w:hint="cs"/>
          <w:rtl/>
        </w:rPr>
        <w:t>.</w:t>
      </w:r>
      <w:r w:rsidR="00BF62BB">
        <w:rPr>
          <w:rFonts w:hint="cs"/>
          <w:rtl/>
        </w:rPr>
        <w:t xml:space="preserve"> מדד ספירת המושבות מהווה אינדיקציה לכמות החיידקים ונמדד בכמות מושבות חיידקיות הגדלות על צלחת אגר ומנורמל </w:t>
      </w:r>
      <w:r w:rsidR="004059D4">
        <w:rPr>
          <w:rFonts w:hint="cs"/>
          <w:rtl/>
        </w:rPr>
        <w:lastRenderedPageBreak/>
        <w:t>לערכים</w:t>
      </w:r>
      <w:r w:rsidR="00BF62BB">
        <w:rPr>
          <w:rFonts w:hint="cs"/>
          <w:rtl/>
        </w:rPr>
        <w:t xml:space="preserve"> של </w:t>
      </w:r>
      <w:r w:rsidR="00BF62BB">
        <w:t>colony forming units per ml</w:t>
      </w:r>
      <w:r w:rsidR="00BF62BB">
        <w:rPr>
          <w:rFonts w:hint="cs"/>
          <w:rtl/>
        </w:rPr>
        <w:t xml:space="preserve"> או בקיצור </w:t>
      </w:r>
      <w:r w:rsidR="00BF62BB">
        <w:t>CFU/ml</w:t>
      </w:r>
      <w:r w:rsidR="00BF62BB">
        <w:rPr>
          <w:rFonts w:hint="cs"/>
          <w:rtl/>
        </w:rPr>
        <w:t>.</w:t>
      </w:r>
      <w:r>
        <w:rPr>
          <w:rFonts w:hint="cs"/>
          <w:rtl/>
        </w:rPr>
        <w:t xml:space="preserve"> הבעיה בשיטות אלה היא ששלב הגידול לוקח זמן רב, בין 12 שעות לשבוע, דבר המעכב את הבדיקה כולה ויוצר עומס על המערכת. שיטות מבוססו</w:t>
      </w:r>
      <w:r w:rsidR="008D243D">
        <w:rPr>
          <w:rFonts w:hint="cs"/>
          <w:rtl/>
        </w:rPr>
        <w:t>ת עכירות ללא גידול הן גסות מאוד, יעילות</w:t>
      </w:r>
      <w:r>
        <w:rPr>
          <w:rFonts w:hint="cs"/>
          <w:rtl/>
        </w:rPr>
        <w:t xml:space="preserve"> רק </w:t>
      </w:r>
      <w:r w:rsidR="008D243D">
        <w:rPr>
          <w:rFonts w:hint="cs"/>
          <w:rtl/>
        </w:rPr>
        <w:t>במצבים</w:t>
      </w:r>
      <w:r>
        <w:rPr>
          <w:rFonts w:hint="cs"/>
          <w:rtl/>
        </w:rPr>
        <w:t xml:space="preserve"> חריגים ביותר ("מים עכורים"</w:t>
      </w:r>
      <w:r w:rsidR="009D164F">
        <w:rPr>
          <w:rFonts w:hint="cs"/>
          <w:rtl/>
        </w:rPr>
        <w:t>, רגישות החל מ-</w:t>
      </w:r>
      <w:r w:rsidR="009D164F">
        <w:t>10</w:t>
      </w:r>
      <w:r w:rsidR="009D164F">
        <w:rPr>
          <w:vertAlign w:val="superscript"/>
        </w:rPr>
        <w:t>7</w:t>
      </w:r>
      <w:r w:rsidR="009D164F">
        <w:t xml:space="preserve"> CFUs/ml</w:t>
      </w:r>
      <w:r>
        <w:rPr>
          <w:rFonts w:hint="cs"/>
          <w:rtl/>
        </w:rPr>
        <w:t xml:space="preserve">) ואינן ספציפיות. חסרונות אלה מהווים כיום את אחד האתגרים הגדולים בתעשיית </w:t>
      </w:r>
      <w:r w:rsidR="00DB67A7">
        <w:rPr>
          <w:rFonts w:hint="cs"/>
          <w:rtl/>
        </w:rPr>
        <w:t>המים ו</w:t>
      </w:r>
      <w:r>
        <w:rPr>
          <w:rFonts w:hint="cs"/>
          <w:rtl/>
        </w:rPr>
        <w:t>המזון, וגורמים לסיכון בריאות הציבור</w:t>
      </w:r>
      <w:r w:rsidR="006C20FF">
        <w:rPr>
          <w:rFonts w:hint="cs"/>
          <w:rtl/>
        </w:rPr>
        <w:t xml:space="preserve"> </w:t>
      </w:r>
      <w:r w:rsidR="006C20FF">
        <w:t xml:space="preserve"> </w:t>
      </w:r>
      <w:r w:rsidR="006C20FF">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eHQ+PERpc3BsYXlUZXh0PlsxLCAxMF08L0Rpc3BsYXlUZXh0PjxyZWNvcmQ+PGtleXdvcmRzPjxr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=
</w:fldData>
        </w:fldChar>
      </w:r>
      <w:r w:rsidR="00536B70">
        <w:instrText xml:space="preserve"> ADDIN EN.CITE </w:instrText>
      </w:r>
      <w:r w:rsidR="00536B70">
        <w:fldChar w:fldCharType="begin">
          <w:fldData xml:space="preserve">PEVuZE5vdGU+PENpdGU+PEF1dGhvcj5PbGl2ZXI8L0F1dGhvcj48WWVhcj4yMDA1PC9ZZWFyPjxJ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=
</w:fldData>
        </w:fldChar>
      </w:r>
      <w:r w:rsidR="00536B70">
        <w:instrText xml:space="preserve"> ADDIN EN.CITE.DATA </w:instrText>
      </w:r>
      <w:r w:rsidR="00536B70">
        <w:fldChar w:fldCharType="end"/>
      </w:r>
      <w:r w:rsidR="006C20FF">
        <w:fldChar w:fldCharType="separate"/>
      </w:r>
      <w:r w:rsidR="00536B70">
        <w:rPr>
          <w:noProof/>
        </w:rPr>
        <w:t>[1, 10]</w:t>
      </w:r>
      <w:r w:rsidR="006C20FF">
        <w:fldChar w:fldCharType="end"/>
      </w:r>
      <w:r>
        <w:rPr>
          <w:rFonts w:hint="cs"/>
          <w:rtl/>
        </w:rPr>
        <w:t>.</w:t>
      </w:r>
      <w:r w:rsidR="009D164F">
        <w:rPr>
          <w:rFonts w:hint="cs"/>
          <w:rtl/>
        </w:rPr>
        <w:t xml:space="preserve"> </w:t>
      </w:r>
      <w:r w:rsidR="00EE1AE7">
        <w:rPr>
          <w:rFonts w:hint="cs"/>
          <w:rtl/>
        </w:rPr>
        <w:t xml:space="preserve">חסרון נוסף של </w:t>
      </w:r>
      <w:r w:rsidR="009D164F">
        <w:rPr>
          <w:rFonts w:hint="cs"/>
          <w:rtl/>
        </w:rPr>
        <w:t xml:space="preserve">השיטות </w:t>
      </w:r>
      <w:r w:rsidR="00EE1AE7">
        <w:rPr>
          <w:rFonts w:hint="cs"/>
          <w:rtl/>
        </w:rPr>
        <w:t>הנ"ל הוא שהן</w:t>
      </w:r>
      <w:r w:rsidR="009D164F">
        <w:rPr>
          <w:rFonts w:hint="cs"/>
          <w:rtl/>
        </w:rPr>
        <w:t xml:space="preserve"> דורשות צוות גדול של אנשי</w:t>
      </w:r>
      <w:r w:rsidR="00DB67A7">
        <w:rPr>
          <w:rFonts w:hint="cs"/>
          <w:rtl/>
        </w:rPr>
        <w:t xml:space="preserve"> מקצוע</w:t>
      </w:r>
      <w:r w:rsidR="009D164F">
        <w:rPr>
          <w:rFonts w:hint="cs"/>
          <w:rtl/>
        </w:rPr>
        <w:t xml:space="preserve"> מוסמכים לביצוע הבדיקות</w:t>
      </w:r>
      <w:r w:rsidR="00EE1AE7">
        <w:rPr>
          <w:rFonts w:hint="cs"/>
          <w:rtl/>
        </w:rPr>
        <w:t xml:space="preserve"> ו</w:t>
      </w:r>
      <w:r w:rsidR="009D164F">
        <w:rPr>
          <w:rFonts w:hint="cs"/>
          <w:rtl/>
        </w:rPr>
        <w:t xml:space="preserve">כמות גדולה של חומרי גלם (מצעי גידול, צלחות פטרי, טיפים וכו'). </w:t>
      </w:r>
      <w:r w:rsidR="00EE1AE7">
        <w:rPr>
          <w:rFonts w:hint="cs"/>
          <w:rtl/>
        </w:rPr>
        <w:t>גורמים אלה משפיעים מאוד על עלות הבדיקות</w:t>
      </w:r>
      <w:r w:rsidR="00F35100">
        <w:rPr>
          <w:rFonts w:hint="cs"/>
          <w:rtl/>
        </w:rPr>
        <w:t xml:space="preserve"> </w:t>
      </w:r>
      <w:r w:rsidR="00F35100">
        <w:rPr>
          <w:rtl/>
        </w:rPr>
        <w:fldChar w:fldCharType="begin"/>
      </w:r>
      <w:r w:rsidR="00F35100">
        <w:rPr>
          <w:rtl/>
        </w:rPr>
        <w:instrText xml:space="preserve"> </w:instrText>
      </w:r>
      <w:r w:rsidR="00F35100">
        <w:instrText>ADDIN EN.CITE &lt;EndNote&gt;&lt;Cite&gt;&lt;Author&gt;Tabit&lt;/Author&gt;&lt;Year&gt;2016&lt;/Year&gt;&lt;IDText&gt;Advantages and limitations of potential methods for the analysis of bacteria in milk: a review&lt;/IDText&gt;&lt;DisplayText&gt;[8]&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F35100">
        <w:rPr>
          <w:rtl/>
        </w:rPr>
        <w:instrText xml:space="preserve"> </w:instrText>
      </w:r>
      <w:r w:rsidR="00F35100">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F35100">
        <w:rPr>
          <w:rtl/>
        </w:rPr>
        <w:instrText>-1993-</w:instrText>
      </w:r>
      <w:r w:rsidR="00F35100">
        <w:instrText>y&lt;/electronic-resource-num&gt;&lt;volume&gt;53&lt;/volume&gt;&lt;/record&gt;&lt;/Cite&gt;&lt;/EndNote</w:instrText>
      </w:r>
      <w:r w:rsidR="00F35100">
        <w:rPr>
          <w:rtl/>
        </w:rPr>
        <w:instrText>&gt;</w:instrText>
      </w:r>
      <w:r w:rsidR="00F35100">
        <w:rPr>
          <w:rtl/>
        </w:rPr>
        <w:fldChar w:fldCharType="separate"/>
      </w:r>
      <w:r w:rsidR="00F35100">
        <w:rPr>
          <w:noProof/>
          <w:rtl/>
        </w:rPr>
        <w:t>[8]</w:t>
      </w:r>
      <w:r w:rsidR="00F35100">
        <w:rPr>
          <w:rtl/>
        </w:rPr>
        <w:fldChar w:fldCharType="end"/>
      </w:r>
      <w:r w:rsidR="00EE1AE7">
        <w:rPr>
          <w:rFonts w:hint="cs"/>
          <w:rtl/>
        </w:rPr>
        <w:t xml:space="preserve">. </w:t>
      </w:r>
      <w:r w:rsidR="00350E11">
        <w:rPr>
          <w:rFonts w:hint="cs"/>
          <w:rtl/>
        </w:rPr>
        <w:t xml:space="preserve">נוסף על כך, הבדיקות מבוצעות על מרחב דגימה קטן </w:t>
      </w:r>
      <w:r w:rsidR="00350E11">
        <w:rPr>
          <w:rtl/>
        </w:rPr>
        <w:t>–</w:t>
      </w:r>
      <w:r w:rsidR="00350E11">
        <w:rPr>
          <w:rFonts w:hint="cs"/>
          <w:rtl/>
        </w:rPr>
        <w:t xml:space="preserve"> 0.1-1 ליטר מתוך אלפי </w:t>
      </w:r>
      <w:r w:rsidR="005818B0">
        <w:rPr>
          <w:rFonts w:hint="cs"/>
          <w:rtl/>
        </w:rPr>
        <w:t>ו</w:t>
      </w:r>
      <w:r w:rsidR="00DB67A7">
        <w:rPr>
          <w:rFonts w:hint="cs"/>
          <w:rtl/>
        </w:rPr>
        <w:t xml:space="preserve">מאות </w:t>
      </w:r>
      <w:r w:rsidR="00350E11">
        <w:rPr>
          <w:rFonts w:hint="cs"/>
          <w:rtl/>
        </w:rPr>
        <w:t xml:space="preserve">אלפי ליטרים שמוזרמים במערכת. הבדיקות נעשות באופן תקופתי ורוב </w:t>
      </w:r>
      <w:r w:rsidR="005818B0">
        <w:rPr>
          <w:rFonts w:hint="cs"/>
          <w:rtl/>
        </w:rPr>
        <w:t>המים</w:t>
      </w:r>
      <w:r w:rsidR="00350E11">
        <w:rPr>
          <w:rFonts w:hint="cs"/>
          <w:rtl/>
        </w:rPr>
        <w:t xml:space="preserve"> לא נבדקים. כיוון שזיהומי חיידקים (ובמיוחד פתוגנים) הם תופעה בלתי צפויה, </w:t>
      </w:r>
      <w:r w:rsidR="008D243D">
        <w:rPr>
          <w:rFonts w:hint="cs"/>
          <w:rtl/>
        </w:rPr>
        <w:t>המופיעה</w:t>
      </w:r>
      <w:r w:rsidR="00350E11">
        <w:rPr>
          <w:rFonts w:hint="cs"/>
          <w:rtl/>
        </w:rPr>
        <w:t xml:space="preserve"> באופן ספוראדי</w:t>
      </w:r>
      <w:r w:rsidR="004C07E9">
        <w:rPr>
          <w:rFonts w:hint="cs"/>
          <w:rtl/>
        </w:rPr>
        <w:t xml:space="preserve"> </w:t>
      </w:r>
      <w:r w:rsidR="004C07E9">
        <w:rPr>
          <w:rtl/>
        </w:rPr>
        <w:fldChar w:fldCharType="begin"/>
      </w:r>
      <w:r w:rsidR="00536B70">
        <w:rPr>
          <w:rtl/>
        </w:rPr>
        <w:instrText xml:space="preserve"> </w:instrText>
      </w:r>
      <w:r w:rsidR="00536B70">
        <w:instrText>ADDIN EN.CITE &lt;EndNote&gt;&lt;Cite&gt;&lt;Author&gt;Cabral&lt;/Author&gt;&lt;Year&gt;2010&lt;/Year&gt;&lt;IDText&gt;Water microbiology. Bacterial pathogens and water&lt;/IDText&gt;&lt;DisplayText&gt;[11]&lt;/DisplayText&gt;&lt;record&gt;&lt;dates&gt;&lt;pub-dates&gt;&lt;date&gt;10&lt;/date&gt;&lt;/pub-dates&gt;&lt;year&gt;2010&lt;/year&gt;&lt;/dates&gt;&lt;keywords</w:instrText>
      </w:r>
      <w:r w:rsidR="00536B70">
        <w:rPr>
          <w:rtl/>
        </w:rPr>
        <w:instrText>&gt;&lt;</w:instrText>
      </w:r>
      <w:r w:rsidR="00536B70">
        <w:instrText>keyword&gt;Bacteria&lt;/keyword&gt;&lt;keyword&gt;Humans&lt;/keyword&gt;&lt;keyword&gt;Water Microbiology&lt;/keyword&gt;&lt;keyword&gt;Water Supply&lt;/keyword&gt;&lt;/keywords&gt;&lt;urls&gt;&lt;related-urls&gt;&lt;url&gt;https://www.ncbi.nlm.nih.gov/pubmed/21139855&lt;/url&gt;&lt;/related-urls&gt;&lt;/urls&gt;&lt;isbn&gt;1660-4601&lt;/isbn&gt;&lt;custom2&gt;PMC2996186&lt;/custom2&gt;&lt;titles&gt;&lt;title&gt;Water microbiology. Bacterial pathogens and water&lt;/title&gt;&lt;secondary-title&gt;Int J Environ Res Public Health&lt;/secondary-title&gt;&lt;/titles&gt;&lt;pages&gt;3657-703&lt;/pages&gt;&lt;number&gt;10&lt;/number&gt;&lt;contributors&gt;&lt;authors&gt;&lt;author&gt;Cabral, J</w:instrText>
      </w:r>
      <w:r w:rsidR="00536B70">
        <w:rPr>
          <w:rtl/>
        </w:rPr>
        <w:instrText xml:space="preserve">. </w:instrText>
      </w:r>
      <w:r w:rsidR="00536B70">
        <w:instrText>P.&lt;/author&gt;&lt;/authors&gt;&lt;/contributors&gt;&lt;edition&gt;2010/10/15&lt;/edition&gt;&lt;language&gt;eng&lt;/language&gt;&lt;added-date format="utc"&gt;1500295022&lt;/added-date&gt;&lt;ref-type name="Journal Article"&gt;17&lt;/ref-type&gt;&lt;rec-number&gt;149&lt;/rec-number&gt;&lt;last-updated-date format="utc"&gt;1500295022</w:instrText>
      </w:r>
      <w:r w:rsidR="00536B70">
        <w:rPr>
          <w:rtl/>
        </w:rPr>
        <w:instrText>&lt;/</w:instrText>
      </w:r>
      <w:r w:rsidR="00536B70">
        <w:instrText>last-updated-date&gt;&lt;accession-num&gt;21139855&lt;/accession-num&gt;&lt;electronic-resource-num&gt;10.3390/ijerph7103657&lt;/electronic-resource-num&gt;&lt;volume&gt;7&lt;/volume&gt;&lt;/record&gt;&lt;/Cite&gt;&lt;/EndNote</w:instrText>
      </w:r>
      <w:r w:rsidR="00536B70">
        <w:rPr>
          <w:rtl/>
        </w:rPr>
        <w:instrText>&gt;</w:instrText>
      </w:r>
      <w:r w:rsidR="004C07E9">
        <w:rPr>
          <w:rtl/>
        </w:rPr>
        <w:fldChar w:fldCharType="separate"/>
      </w:r>
      <w:r w:rsidR="00536B70">
        <w:rPr>
          <w:noProof/>
          <w:rtl/>
        </w:rPr>
        <w:t>[11]</w:t>
      </w:r>
      <w:r w:rsidR="004C07E9">
        <w:rPr>
          <w:rtl/>
        </w:rPr>
        <w:fldChar w:fldCharType="end"/>
      </w:r>
      <w:r w:rsidR="00DB67A7">
        <w:rPr>
          <w:rFonts w:hint="cs"/>
          <w:rtl/>
        </w:rPr>
        <w:t>,</w:t>
      </w:r>
      <w:r w:rsidR="00350E11">
        <w:rPr>
          <w:rFonts w:hint="cs"/>
          <w:rtl/>
        </w:rPr>
        <w:t xml:space="preserve"> ניתן להצביע כאן על כשל של מערכת הדגימה בתעשיית המים העלול לפגוע בבריאות הציבור. כשל זה מוכר בתעשייה אך </w:t>
      </w:r>
      <w:r w:rsidR="004B1F8E">
        <w:rPr>
          <w:rFonts w:hint="cs"/>
          <w:rtl/>
        </w:rPr>
        <w:t>כיום לא קיים תחליף איכותי</w:t>
      </w:r>
      <w:r w:rsidR="004B1F8E">
        <w:t xml:space="preserve"> </w:t>
      </w:r>
      <w:r w:rsidR="004B1F8E">
        <w:rPr>
          <w:rFonts w:hint="cs"/>
          <w:rtl/>
        </w:rPr>
        <w:t>ומשתלם</w:t>
      </w:r>
      <w:r w:rsidR="00350E11">
        <w:rPr>
          <w:rFonts w:hint="cs"/>
          <w:rtl/>
        </w:rPr>
        <w:t xml:space="preserve"> </w:t>
      </w:r>
      <w:r w:rsidR="004B1F8E">
        <w:rPr>
          <w:rFonts w:hint="cs"/>
          <w:rtl/>
        </w:rPr>
        <w:t>ל</w:t>
      </w:r>
      <w:r w:rsidR="00350E11">
        <w:rPr>
          <w:rFonts w:hint="cs"/>
          <w:rtl/>
        </w:rPr>
        <w:t>שיטת הדיגום הקיימת</w:t>
      </w:r>
      <w:r w:rsidR="004C07E9">
        <w:rPr>
          <w:rFonts w:hint="cs"/>
          <w:rtl/>
        </w:rPr>
        <w:t xml:space="preserve"> </w:t>
      </w:r>
      <w:r w:rsidR="004C07E9">
        <w:rPr>
          <w:rtl/>
        </w:rPr>
        <w:fldChar w:fldCharType="begin"/>
      </w:r>
      <w:r w:rsidR="004C07E9">
        <w:rPr>
          <w:rtl/>
        </w:rPr>
        <w:instrText xml:space="preserve"> </w:instrText>
      </w:r>
      <w:r w:rsidR="004C07E9">
        <w:instrText>ADDIN EN.CITE &lt;EndNote&gt;&lt;Cite&gt;&lt;Author&gt;Tabit&lt;/Author&gt;&lt;Year&gt;2016&lt;/Year&gt;&lt;IDText&gt;Advantages and limitations of potential methods for the analysis of bacteria in milk: a review&lt;/IDText&gt;&lt;DisplayText&gt;[8]&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4C07E9">
        <w:rPr>
          <w:rtl/>
        </w:rPr>
        <w:instrText xml:space="preserve"> </w:instrText>
      </w:r>
      <w:r w:rsidR="004C07E9">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4C07E9">
        <w:rPr>
          <w:rtl/>
        </w:rPr>
        <w:instrText>-1993-</w:instrText>
      </w:r>
      <w:r w:rsidR="004C07E9">
        <w:instrText>y&lt;/electronic-resource-num&gt;&lt;volume&gt;53&lt;/volume&gt;&lt;/record&gt;&lt;/Cite&gt;&lt;/EndNote</w:instrText>
      </w:r>
      <w:r w:rsidR="004C07E9">
        <w:rPr>
          <w:rtl/>
        </w:rPr>
        <w:instrText>&gt;</w:instrText>
      </w:r>
      <w:r w:rsidR="004C07E9">
        <w:rPr>
          <w:rtl/>
        </w:rPr>
        <w:fldChar w:fldCharType="separate"/>
      </w:r>
      <w:r w:rsidR="004C07E9">
        <w:rPr>
          <w:noProof/>
          <w:rtl/>
        </w:rPr>
        <w:t>[8]</w:t>
      </w:r>
      <w:r w:rsidR="004C07E9">
        <w:rPr>
          <w:rtl/>
        </w:rPr>
        <w:fldChar w:fldCharType="end"/>
      </w:r>
      <w:r w:rsidR="00350E11">
        <w:rPr>
          <w:rFonts w:hint="cs"/>
          <w:rtl/>
        </w:rPr>
        <w:t>.</w:t>
      </w:r>
    </w:p>
    <w:p w14:paraId="7271D00F" w14:textId="3FE87E64" w:rsidR="000A5824" w:rsidRPr="000A5824" w:rsidRDefault="002C29DA" w:rsidP="00536B70">
      <w:pPr>
        <w:rPr>
          <w:rtl/>
        </w:rPr>
      </w:pPr>
      <w:r w:rsidRPr="000A5824">
        <w:rPr>
          <w:rFonts w:hint="cs"/>
          <w:rtl/>
        </w:rPr>
        <w:t xml:space="preserve">קיימות </w:t>
      </w:r>
      <w:r w:rsidR="000A5824" w:rsidRPr="000A5824">
        <w:rPr>
          <w:rFonts w:hint="cs"/>
          <w:rtl/>
        </w:rPr>
        <w:t xml:space="preserve">כיום </w:t>
      </w:r>
      <w:r>
        <w:rPr>
          <w:rFonts w:hint="cs"/>
          <w:rtl/>
        </w:rPr>
        <w:t xml:space="preserve">מספר שיטות מתקדמות לזיהוי </w:t>
      </w:r>
      <w:r w:rsidR="006A3E90">
        <w:rPr>
          <w:rFonts w:hint="cs"/>
          <w:rtl/>
        </w:rPr>
        <w:t xml:space="preserve">וכימות </w:t>
      </w:r>
      <w:r>
        <w:rPr>
          <w:rFonts w:hint="cs"/>
          <w:rtl/>
        </w:rPr>
        <w:t xml:space="preserve">חיידקים במים. ישנן </w:t>
      </w:r>
      <w:r w:rsidR="000A5824" w:rsidRPr="000A5824">
        <w:rPr>
          <w:rFonts w:hint="cs"/>
          <w:rtl/>
        </w:rPr>
        <w:t xml:space="preserve">שיטות מולקולריות שונות, המתבססות על הגברת רצפי </w:t>
      </w:r>
      <w:r w:rsidR="000A5824" w:rsidRPr="000A5824">
        <w:rPr>
          <w:rFonts w:hint="cs"/>
        </w:rPr>
        <w:t>DNA</w:t>
      </w:r>
      <w:r w:rsidR="000A5824" w:rsidRPr="000A5824">
        <w:rPr>
          <w:rFonts w:hint="cs"/>
          <w:rtl/>
        </w:rPr>
        <w:t xml:space="preserve"> חיידקי</w:t>
      </w:r>
      <w:r w:rsidR="00074F57">
        <w:rPr>
          <w:rFonts w:hint="cs"/>
          <w:rtl/>
        </w:rPr>
        <w:t xml:space="preserve"> (</w:t>
      </w:r>
      <w:r w:rsidR="00074F57">
        <w:t>PCR</w:t>
      </w:r>
      <w:r w:rsidR="00074F57">
        <w:rPr>
          <w:rFonts w:hint="cs"/>
          <w:rtl/>
        </w:rPr>
        <w:t>)</w:t>
      </w:r>
      <w:r w:rsidR="000A5824" w:rsidRPr="000A5824">
        <w:rPr>
          <w:rFonts w:hint="cs"/>
          <w:rtl/>
        </w:rPr>
        <w:t xml:space="preserve"> והשוואתם למסדי נתונים ידועים</w:t>
      </w:r>
      <w:r w:rsidR="0095322D">
        <w:rPr>
          <w:rFonts w:hint="cs"/>
          <w:rtl/>
        </w:rPr>
        <w:t>,</w:t>
      </w:r>
      <w:r w:rsidR="000A5824" w:rsidRPr="000A5824">
        <w:rPr>
          <w:rFonts w:hint="cs"/>
          <w:rtl/>
        </w:rPr>
        <w:t xml:space="preserve"> או זיהוי בעזרת היברידיזציה</w:t>
      </w:r>
      <w:r w:rsidR="000A5824" w:rsidRPr="000A5824">
        <w:t xml:space="preserve"> </w:t>
      </w:r>
      <w:r w:rsidR="000A5824" w:rsidRPr="000A5824">
        <w:rPr>
          <w:rtl/>
        </w:rPr>
        <w:fldChar w:fldCharType="begin"/>
      </w:r>
      <w:r w:rsidR="002E7805">
        <w:rPr>
          <w:rtl/>
        </w:rPr>
        <w:instrText xml:space="preserve"> </w:instrText>
      </w:r>
      <w:r w:rsidR="002E7805">
        <w:instrText>ADDIN EN.CITE &lt;EndNote&gt;&lt;Cite&gt;&lt;Author&gt;Tabit&lt;/Author&gt;&lt;Year&gt;2016&lt;/Year&gt;&lt;IDText&gt;Advantages and limitations of potential methods for the analysis of bacteria in milk: a review&lt;/IDText&gt;&lt;DisplayText&gt;[8]&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2E7805">
        <w:rPr>
          <w:rtl/>
        </w:rPr>
        <w:instrText xml:space="preserve"> </w:instrText>
      </w:r>
      <w:r w:rsidR="002E7805">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2E7805">
        <w:rPr>
          <w:rtl/>
        </w:rPr>
        <w:instrText>-1993-</w:instrText>
      </w:r>
      <w:r w:rsidR="002E7805">
        <w:instrText>y&lt;/electronic-resource-num&gt;&lt;volume&gt;53&lt;/volume&gt;&lt;/record&gt;&lt;/Cite&gt;&lt;/EndNote</w:instrText>
      </w:r>
      <w:r w:rsidR="002E7805">
        <w:rPr>
          <w:rtl/>
        </w:rPr>
        <w:instrText>&gt;</w:instrText>
      </w:r>
      <w:r w:rsidR="000A5824" w:rsidRPr="000A5824">
        <w:rPr>
          <w:rtl/>
        </w:rPr>
        <w:fldChar w:fldCharType="separate"/>
      </w:r>
      <w:r w:rsidR="002E7805">
        <w:rPr>
          <w:noProof/>
          <w:rtl/>
        </w:rPr>
        <w:t>[8]</w:t>
      </w:r>
      <w:r w:rsidR="000A5824" w:rsidRPr="000A5824">
        <w:rPr>
          <w:rtl/>
        </w:rPr>
        <w:fldChar w:fldCharType="end"/>
      </w:r>
      <w:r w:rsidR="000A5824" w:rsidRPr="000A5824">
        <w:rPr>
          <w:rFonts w:hint="cs"/>
          <w:rtl/>
        </w:rPr>
        <w:t xml:space="preserve">. </w:t>
      </w:r>
      <w:r>
        <w:rPr>
          <w:rFonts w:hint="cs"/>
          <w:rtl/>
        </w:rPr>
        <w:t xml:space="preserve">יתרונן של שיטות אלה הוא היכולת לזהות באופן ספציפי פתוגנים בקלות. אולם </w:t>
      </w:r>
      <w:r w:rsidR="000A5824" w:rsidRPr="000A5824">
        <w:rPr>
          <w:rFonts w:hint="cs"/>
          <w:rtl/>
        </w:rPr>
        <w:t>בדיקות אלה דורשות עבודה ידנית מרובה</w:t>
      </w:r>
      <w:r w:rsidR="00BF3491">
        <w:rPr>
          <w:rFonts w:hint="cs"/>
          <w:rtl/>
        </w:rPr>
        <w:t xml:space="preserve"> והן</w:t>
      </w:r>
      <w:r w:rsidR="00BF3491" w:rsidRPr="000A5824">
        <w:rPr>
          <w:rFonts w:hint="cs"/>
          <w:rtl/>
        </w:rPr>
        <w:t xml:space="preserve"> </w:t>
      </w:r>
      <w:r w:rsidR="0095322D">
        <w:rPr>
          <w:rFonts w:hint="cs"/>
          <w:rtl/>
        </w:rPr>
        <w:t>א</w:t>
      </w:r>
      <w:r w:rsidR="000A5824" w:rsidRPr="000A5824">
        <w:rPr>
          <w:rFonts w:hint="cs"/>
          <w:rtl/>
        </w:rPr>
        <w:t xml:space="preserve">ורכות זמן רב (מספר ימים </w:t>
      </w:r>
      <w:r>
        <w:rPr>
          <w:rFonts w:hint="cs"/>
          <w:rtl/>
        </w:rPr>
        <w:t xml:space="preserve">לרוב) </w:t>
      </w:r>
      <w:r w:rsidR="0011504F">
        <w:rPr>
          <w:rtl/>
        </w:rPr>
        <w:fldChar w:fldCharType="begin"/>
      </w:r>
      <w:r w:rsidR="00536B70">
        <w:rPr>
          <w:rtl/>
        </w:rPr>
        <w:instrText xml:space="preserve"> </w:instrText>
      </w:r>
      <w:r w:rsidR="00536B70">
        <w:instrText>ADDIN EN.CITE &lt;EndNote&gt;&lt;Cite&gt;&lt;Author&gt;Jarvis&lt;/Author&gt;&lt;Year&gt;2004&lt;/Year&gt;&lt;IDText&gt;Discrimination of bacteria using surface-enhanced Raman spectroscopy&lt;/IDText&gt;&lt;DisplayText&gt;[12]&lt;/DisplayText&gt;&lt;record&gt;&lt;dates&gt;&lt;pub-dates&gt;&lt;date&gt;Jan&lt;/date&gt;&lt;/pub-dates&gt;&lt;year&gt;2004&lt;/year&gt;&lt;/dates&gt;&lt;keywords&gt;&lt;keyword&gt;Escherichia coli&lt;/keyword&gt;&lt;keyword&gt;Humans&lt;/keyword&gt;&lt;keyword&gt;Spectrum Analysis, Raman&lt;/keyword&gt;&lt;/keywords&gt;&lt;urls&gt;&lt;related-urls&gt;&lt;url&gt;https://www.ncbi.nlm.nih.gov/pubmed/14697030&lt;/url&gt;&lt;/related-urls&gt;&lt;/urls&gt;&lt;isbn&gt;0003-2700&lt;/isbn&gt;&lt;titles&gt;&lt;title&gt;Discrimination of bacteria using surface-enhanced Raman spectroscopy&lt;/title&gt;&lt;secondary-title&gt;Anal Chem&lt;/secondary-title&gt;&lt;/titles&gt;&lt;pages&gt;40-7&lt;/pages&gt;&lt;number&gt;1&lt;/number&gt;&lt;contributors&gt;&lt;authors&gt;&lt;author&gt;Jarvis, R. M.&lt;/author&gt;&lt;author&gt;Goodacre, R.&lt;/author&gt;&lt;/authors&gt;&lt;/contributors&gt;&lt;language&gt;eng&lt;/language&gt;&lt;added-date format="utc"&gt;1499261058&lt;/added-date&gt;&lt;ref-type name="Journal Article"&gt;17&lt;/ref-type&gt;&lt;rec-number&gt;128&lt;/rec-number&gt;&lt;last-updated-date format="utc"&gt;1499261058&lt;/last-updated-date&gt;&lt;accession-num&gt;1</w:instrText>
      </w:r>
      <w:r w:rsidR="00536B70">
        <w:rPr>
          <w:rtl/>
        </w:rPr>
        <w:instrText>4697030&lt;/</w:instrText>
      </w:r>
      <w:r w:rsidR="00536B70">
        <w:instrText>accession-num&gt;&lt;electronic-resource-num&gt;10.1021/ac034689c&lt;/electronic-resource-num&gt;&lt;volume&gt;76&lt;/volume&gt;&lt;/record&gt;&lt;/Cite&gt;&lt;/EndNote</w:instrText>
      </w:r>
      <w:r w:rsidR="00536B70">
        <w:rPr>
          <w:rtl/>
        </w:rPr>
        <w:instrText>&gt;</w:instrText>
      </w:r>
      <w:r w:rsidR="0011504F">
        <w:rPr>
          <w:rtl/>
        </w:rPr>
        <w:fldChar w:fldCharType="separate"/>
      </w:r>
      <w:r w:rsidR="00536B70">
        <w:rPr>
          <w:noProof/>
          <w:rtl/>
        </w:rPr>
        <w:t>[12]</w:t>
      </w:r>
      <w:r w:rsidR="0011504F">
        <w:rPr>
          <w:rtl/>
        </w:rPr>
        <w:fldChar w:fldCharType="end"/>
      </w:r>
      <w:r>
        <w:rPr>
          <w:rFonts w:hint="cs"/>
          <w:rtl/>
        </w:rPr>
        <w:t>. השלב ה</w:t>
      </w:r>
      <w:r w:rsidR="000A5824" w:rsidRPr="000A5824">
        <w:rPr>
          <w:rFonts w:hint="cs"/>
          <w:rtl/>
        </w:rPr>
        <w:t>דורש את הזמן הרב ביותר הוא שלב ההעשרה הנדרש ברוב השיטות הקיימות</w:t>
      </w:r>
      <w:r w:rsidR="0095322D">
        <w:rPr>
          <w:rFonts w:hint="cs"/>
          <w:rtl/>
        </w:rPr>
        <w:t>, בשל הרגישות הנמוכה יחסית של שיטות אלה</w:t>
      </w:r>
      <w:r>
        <w:rPr>
          <w:rFonts w:hint="cs"/>
          <w:rtl/>
        </w:rPr>
        <w:t xml:space="preserve">. </w:t>
      </w:r>
      <w:r w:rsidR="000A5824" w:rsidRPr="000A5824">
        <w:rPr>
          <w:rtl/>
        </w:rPr>
        <w:fldChar w:fldCharType="begin"/>
      </w:r>
      <w:r w:rsidR="00536B70">
        <w:rPr>
          <w:rtl/>
        </w:rPr>
        <w:instrText xml:space="preserve"> </w:instrText>
      </w:r>
      <w:r w:rsidR="00536B70">
        <w:instrText>ADDIN EN.CITE &lt;EndNote&gt;&lt;Cite&gt;&lt;Author&gt;Willemse-Erix&lt;/Author&gt;&lt;Year&gt;2009&lt;/Year&gt;&lt;IDText&gt;Optical fingerprinting in bacterial epidemiology: Raman spectroscopy as a real-time typing method&lt;/IDText&gt;&lt;DisplayText&gt;[13]&lt;/DisplayText&gt;&lt;record&gt;&lt;dates&gt;&lt;pub-dates&gt;&lt;date&gt;Mar&lt;/date&gt;&lt;/pub-dates&gt;&lt;year&gt;2009&lt;/year&gt;&lt;/dates&gt;&lt;keywords&gt;&lt;keyword&gt;Bacterial Typing Techniques&lt;/keyword&gt;&lt;keyword&gt;DNA Fingerprinting&lt;/keyword&gt;&lt;keyword&gt;Electrophoresis, Gel, Pulsed-Field&lt;/keyword&gt;&lt;keyword&gt;Humans&lt;/keyword&gt;&lt;keyword&gt;Methicillin-Resistant Staphylococcus aureus&lt;/keyword&gt;&lt;keyword&gt;Reproducibility of Results&lt;/keyword&gt;&lt;keyword&gt;Sensitivity and Specificity&lt;/keyword&gt;&lt;keyword&gt;Spectrum Analysis, Raman&lt;/keyword&gt;&lt;keyword&gt;Staphylococcus aureus&lt;/keyword&gt;&lt;keyword&gt;Time Factors&lt;/keyword&gt;&lt;/keywords&gt;&lt;urls&gt;&lt;related</w:instrText>
      </w:r>
      <w:r w:rsidR="00536B70">
        <w:rPr>
          <w:rtl/>
        </w:rPr>
        <w:instrText>-</w:instrText>
      </w:r>
      <w:r w:rsidR="00536B70">
        <w:instrText>urls&gt;&lt;url&gt;https://www.ncbi.nlm.nih.gov/pubmed/19109462&lt;/url&gt;&lt;/related-urls&gt;&lt;/urls&gt;&lt;isbn&gt;1098-660X&lt;/isbn&gt;&lt;custom2&gt;PMC2650950&lt;/custom2&gt;&lt;titles&gt;&lt;title&gt;Optical fingerprinting in bacterial epidemiology: Raman spectroscopy as a real-time typing method&lt;/title&gt;&lt;secondary-title&gt;J Clin Microbiol&lt;/secondary-title&gt;&lt;/titles&gt;&lt;pages&gt;652-9&lt;/pages&gt;&lt;number&gt;3&lt;/number&gt;&lt;contributors&gt;&lt;authors&gt;&lt;author&gt;Willemse-Erix, D. F.&lt;/author&gt;&lt;author&gt;Scholtes-Timmerman, M. J.&lt;/author&gt;&lt;author&gt;Jachtenberg, J. W.&lt;/author&gt;&lt;author&gt;van Leeuwen, W</w:instrText>
      </w:r>
      <w:r w:rsidR="00536B70">
        <w:rPr>
          <w:rtl/>
        </w:rPr>
        <w:instrText xml:space="preserve">. </w:instrText>
      </w:r>
      <w:r w:rsidR="00536B70">
        <w:instrText>B.&lt;/author&gt;&lt;author&gt;Horst-Kreft, D.&lt;/author&gt;&lt;author&gt;Bakker Schut, T. C.&lt;/author&gt;&lt;author&gt;Deurenberg, R. H.&lt;/author&gt;&lt;author&gt;Puppels, G. J.&lt;/author&gt;&lt;author&gt;van Belkum, A.&lt;/author&gt;&lt;author&gt;Vos, M. C.&lt;/author&gt;&lt;author&gt;Maquelin, K.&lt;/author&gt;&lt;/authors&gt;&lt;/contributors&gt;&lt;language&gt;ENG&lt;/language&gt;&lt;added-date format="utc"&gt;1478670960&lt;/added-date&gt;&lt;ref-type name="Journal Article"&gt;17&lt;/ref-type&gt;&lt;rec-number&gt;97&lt;/rec-number&gt;&lt;last-updated-date format="utc"&gt;1478670960&lt;/last-updated-date&gt;&lt;accession-num&gt;19109462&lt;/accession-num&gt;&lt;electronic-resource-num&gt;10.1128/JCM.01900-08&lt;/electronic-resource-num&gt;&lt;volume&gt;47&lt;/volume&gt;&lt;/record&gt;&lt;/Cite&gt;&lt;/EndNote</w:instrText>
      </w:r>
      <w:r w:rsidR="00536B70">
        <w:rPr>
          <w:rtl/>
        </w:rPr>
        <w:instrText>&gt;</w:instrText>
      </w:r>
      <w:r w:rsidR="000A5824" w:rsidRPr="000A5824">
        <w:rPr>
          <w:rtl/>
        </w:rPr>
        <w:fldChar w:fldCharType="separate"/>
      </w:r>
      <w:r w:rsidR="00536B70">
        <w:rPr>
          <w:noProof/>
          <w:rtl/>
        </w:rPr>
        <w:t>[13]</w:t>
      </w:r>
      <w:r w:rsidR="000A5824" w:rsidRPr="000A5824">
        <w:rPr>
          <w:rtl/>
        </w:rPr>
        <w:fldChar w:fldCharType="end"/>
      </w:r>
      <w:r w:rsidR="000A5824" w:rsidRPr="000A5824">
        <w:rPr>
          <w:rFonts w:hint="cs"/>
          <w:rtl/>
        </w:rPr>
        <w:t>. שיטות מתקדמות</w:t>
      </w:r>
      <w:r>
        <w:rPr>
          <w:rFonts w:hint="cs"/>
          <w:rtl/>
        </w:rPr>
        <w:t xml:space="preserve"> עוד</w:t>
      </w:r>
      <w:r w:rsidR="000A5824" w:rsidRPr="000A5824">
        <w:rPr>
          <w:rFonts w:hint="cs"/>
          <w:rtl/>
        </w:rPr>
        <w:t xml:space="preserve"> יותר</w:t>
      </w:r>
      <w:r w:rsidR="0095322D">
        <w:rPr>
          <w:rFonts w:hint="cs"/>
          <w:rtl/>
        </w:rPr>
        <w:t>,</w:t>
      </w:r>
      <w:r w:rsidR="000A5824" w:rsidRPr="000A5824">
        <w:rPr>
          <w:rFonts w:hint="cs"/>
          <w:rtl/>
        </w:rPr>
        <w:t xml:space="preserve"> </w:t>
      </w:r>
      <w:r>
        <w:rPr>
          <w:rFonts w:hint="cs"/>
          <w:rtl/>
        </w:rPr>
        <w:t>מבוססות על טכנולוגיית</w:t>
      </w:r>
      <w:r w:rsidR="000A5824" w:rsidRPr="000A5824">
        <w:rPr>
          <w:rFonts w:hint="cs"/>
          <w:rtl/>
        </w:rPr>
        <w:t xml:space="preserve"> </w:t>
      </w:r>
      <w:r w:rsidR="000A5824" w:rsidRPr="000A5824">
        <w:t>DNA Microarray</w:t>
      </w:r>
      <w:r w:rsidR="000A5824" w:rsidRPr="000A5824">
        <w:rPr>
          <w:rFonts w:hint="cs"/>
          <w:rtl/>
        </w:rPr>
        <w:t xml:space="preserve"> ו-</w:t>
      </w:r>
      <w:r w:rsidR="000A5824" w:rsidRPr="000A5824">
        <w:t>ELISA</w:t>
      </w:r>
      <w:r>
        <w:rPr>
          <w:rFonts w:hint="cs"/>
          <w:rtl/>
        </w:rPr>
        <w:t>. שיטות אלה נחשבות מהירות מאוד</w:t>
      </w:r>
      <w:r w:rsidR="00E252BC">
        <w:rPr>
          <w:rFonts w:hint="cs"/>
          <w:rtl/>
        </w:rPr>
        <w:t xml:space="preserve">, בעלות </w:t>
      </w:r>
      <w:r w:rsidR="009314E9">
        <w:rPr>
          <w:rFonts w:hint="cs"/>
          <w:rtl/>
        </w:rPr>
        <w:t>ספציפיות</w:t>
      </w:r>
      <w:r w:rsidR="00E252BC">
        <w:rPr>
          <w:rFonts w:hint="cs"/>
          <w:rtl/>
        </w:rPr>
        <w:t xml:space="preserve"> גבוהה ולעיתים ללא צורך בהעשרה (תלוי בשיטה). אך יחד עם זאת</w:t>
      </w:r>
      <w:r w:rsidR="0095322D">
        <w:rPr>
          <w:rFonts w:hint="cs"/>
          <w:rtl/>
        </w:rPr>
        <w:t>,</w:t>
      </w:r>
      <w:r w:rsidR="00E252BC">
        <w:rPr>
          <w:rFonts w:hint="cs"/>
          <w:rtl/>
        </w:rPr>
        <w:t xml:space="preserve"> השיטות</w:t>
      </w:r>
      <w:r w:rsidR="000A5824" w:rsidRPr="000A5824">
        <w:rPr>
          <w:rFonts w:hint="cs"/>
          <w:rtl/>
        </w:rPr>
        <w:t xml:space="preserve"> יקרות מאוד לשימוש ודורשות כוח אדם מקצועי</w:t>
      </w:r>
      <w:r>
        <w:rPr>
          <w:rFonts w:hint="cs"/>
          <w:rtl/>
        </w:rPr>
        <w:t xml:space="preserve"> ביותר</w:t>
      </w:r>
      <w:r w:rsidR="000A5824" w:rsidRPr="000A5824">
        <w:rPr>
          <w:rFonts w:hint="cs"/>
          <w:rtl/>
        </w:rPr>
        <w:t>.</w:t>
      </w:r>
      <w:r>
        <w:rPr>
          <w:rFonts w:hint="cs"/>
          <w:rtl/>
        </w:rPr>
        <w:t xml:space="preserve"> </w:t>
      </w:r>
      <w:r w:rsidR="0095322D">
        <w:rPr>
          <w:rFonts w:hint="cs"/>
          <w:rtl/>
        </w:rPr>
        <w:t xml:space="preserve">גישה </w:t>
      </w:r>
      <w:r w:rsidR="00E252BC">
        <w:rPr>
          <w:rFonts w:hint="cs"/>
          <w:rtl/>
        </w:rPr>
        <w:t>אחר</w:t>
      </w:r>
      <w:r w:rsidR="0095322D">
        <w:rPr>
          <w:rFonts w:hint="cs"/>
          <w:rtl/>
        </w:rPr>
        <w:t>ת לזיהוי חיידקים כוללת את השימוש ב</w:t>
      </w:r>
      <w:r w:rsidR="00E252BC">
        <w:rPr>
          <w:rFonts w:hint="cs"/>
          <w:rtl/>
        </w:rPr>
        <w:t xml:space="preserve">שיטות </w:t>
      </w:r>
      <w:proofErr w:type="spellStart"/>
      <w:r w:rsidR="00E252BC">
        <w:rPr>
          <w:rFonts w:hint="cs"/>
          <w:rtl/>
        </w:rPr>
        <w:t>ספקטרוסקופיות</w:t>
      </w:r>
      <w:proofErr w:type="spellEnd"/>
      <w:r w:rsidR="00E252BC">
        <w:rPr>
          <w:rFonts w:hint="cs"/>
          <w:rtl/>
        </w:rPr>
        <w:t xml:space="preserve"> </w:t>
      </w:r>
      <w:r w:rsidR="0095322D">
        <w:rPr>
          <w:rFonts w:hint="cs"/>
          <w:rtl/>
        </w:rPr>
        <w:t>שונות</w:t>
      </w:r>
      <w:r w:rsidR="00E252BC">
        <w:rPr>
          <w:rFonts w:hint="cs"/>
          <w:rtl/>
        </w:rPr>
        <w:t>. שיטה אחת מב</w:t>
      </w:r>
      <w:r w:rsidR="0095322D">
        <w:rPr>
          <w:rFonts w:hint="cs"/>
          <w:rtl/>
        </w:rPr>
        <w:t>ו</w:t>
      </w:r>
      <w:r w:rsidR="00E252BC">
        <w:rPr>
          <w:rFonts w:hint="cs"/>
          <w:rtl/>
        </w:rPr>
        <w:t xml:space="preserve">ססת על </w:t>
      </w:r>
      <w:r w:rsidR="000A5824" w:rsidRPr="000A5824">
        <w:rPr>
          <w:rFonts w:hint="cs"/>
          <w:rtl/>
        </w:rPr>
        <w:t xml:space="preserve">שימוש </w:t>
      </w:r>
      <w:proofErr w:type="spellStart"/>
      <w:r w:rsidR="000A5824" w:rsidRPr="000A5824">
        <w:rPr>
          <w:rFonts w:hint="cs"/>
          <w:rtl/>
        </w:rPr>
        <w:t>בספקטרומטר</w:t>
      </w:r>
      <w:proofErr w:type="spellEnd"/>
      <w:r w:rsidR="000A5824" w:rsidRPr="000A5824">
        <w:rPr>
          <w:rFonts w:hint="cs"/>
          <w:rtl/>
        </w:rPr>
        <w:t xml:space="preserve"> מסות (</w:t>
      </w:r>
      <w:r w:rsidR="009314E9" w:rsidRPr="000A5824">
        <w:t>MS</w:t>
      </w:r>
      <w:r w:rsidR="000A5824" w:rsidRPr="000A5824">
        <w:rPr>
          <w:rFonts w:hint="cs"/>
          <w:rtl/>
        </w:rPr>
        <w:t>)</w:t>
      </w:r>
      <w:r w:rsidR="00C52327">
        <w:rPr>
          <w:rFonts w:hint="cs"/>
          <w:rtl/>
        </w:rPr>
        <w:t xml:space="preserve">. אחת הגרסאות המוכרות לגישה זו היא שיטת </w:t>
      </w:r>
      <w:r w:rsidR="00C52327">
        <w:rPr>
          <w:rFonts w:hint="cs"/>
        </w:rPr>
        <w:t>MALDI-TOF</w:t>
      </w:r>
      <w:r w:rsidR="00C52327">
        <w:rPr>
          <w:rFonts w:hint="cs"/>
          <w:rtl/>
        </w:rPr>
        <w:t xml:space="preserve"> </w:t>
      </w:r>
      <w:r w:rsidR="0095322D">
        <w:rPr>
          <w:rFonts w:hint="cs"/>
          <w:rtl/>
        </w:rPr>
        <w:t>(</w:t>
      </w:r>
      <w:r w:rsidR="00124AE4" w:rsidRPr="00124AE4">
        <w:t>Matrix-</w:t>
      </w:r>
      <w:r w:rsidR="00124AE4">
        <w:rPr>
          <w:rFonts w:hint="cs"/>
        </w:rPr>
        <w:t>A</w:t>
      </w:r>
      <w:r w:rsidR="00124AE4" w:rsidRPr="00124AE4">
        <w:t xml:space="preserve">ssisted </w:t>
      </w:r>
      <w:r w:rsidR="00124AE4">
        <w:rPr>
          <w:rFonts w:hint="cs"/>
        </w:rPr>
        <w:t>L</w:t>
      </w:r>
      <w:r w:rsidR="00124AE4" w:rsidRPr="00124AE4">
        <w:t xml:space="preserve">aser </w:t>
      </w:r>
      <w:r w:rsidR="00124AE4">
        <w:rPr>
          <w:rFonts w:hint="cs"/>
        </w:rPr>
        <w:t>D</w:t>
      </w:r>
      <w:r w:rsidR="00124AE4" w:rsidRPr="00124AE4">
        <w:t>esorption/</w:t>
      </w:r>
      <w:r w:rsidR="00124AE4">
        <w:rPr>
          <w:rFonts w:hint="cs"/>
        </w:rPr>
        <w:t>I</w:t>
      </w:r>
      <w:r w:rsidR="00124AE4" w:rsidRPr="00124AE4">
        <w:t>onization</w:t>
      </w:r>
      <w:r w:rsidR="00124AE4">
        <w:t xml:space="preserve"> Time of Flight</w:t>
      </w:r>
      <w:r w:rsidR="0095322D">
        <w:rPr>
          <w:rFonts w:hint="cs"/>
          <w:rtl/>
        </w:rPr>
        <w:t xml:space="preserve">) </w:t>
      </w:r>
      <w:r w:rsidR="00074F57">
        <w:rPr>
          <w:rFonts w:hint="cs"/>
          <w:rtl/>
        </w:rPr>
        <w:t>המשתמשת ביינון עוצמתי של מושבת חיידקים ובחינת תוצרי היינון ב-</w:t>
      </w:r>
      <w:r w:rsidR="00074F57">
        <w:t>MS</w:t>
      </w:r>
      <w:r w:rsidR="00074F57">
        <w:rPr>
          <w:rFonts w:hint="cs"/>
          <w:rtl/>
        </w:rPr>
        <w:t>.</w:t>
      </w:r>
      <w:r w:rsidR="000A5824" w:rsidRPr="000A5824">
        <w:rPr>
          <w:rFonts w:hint="cs"/>
          <w:rtl/>
        </w:rPr>
        <w:t xml:space="preserve"> </w:t>
      </w:r>
      <w:r w:rsidR="00622AD4">
        <w:rPr>
          <w:rFonts w:hint="cs"/>
          <w:rtl/>
        </w:rPr>
        <w:t xml:space="preserve">יתרונה הגדול של השיטה הוא היכולת לזיהוי כמעט </w:t>
      </w:r>
      <w:r w:rsidR="009314E9">
        <w:rPr>
          <w:rFonts w:hint="cs"/>
          <w:rtl/>
        </w:rPr>
        <w:t>מידי</w:t>
      </w:r>
      <w:r w:rsidR="00622AD4">
        <w:rPr>
          <w:rFonts w:hint="cs"/>
          <w:rtl/>
        </w:rPr>
        <w:t xml:space="preserve"> של החיידקים, בדיוק גבוה ובצורך קטן יותר של עובדים מקצועיים</w:t>
      </w:r>
      <w:r w:rsidR="008A7899">
        <w:rPr>
          <w:rFonts w:hint="cs"/>
          <w:rtl/>
        </w:rPr>
        <w:t>,</w:t>
      </w:r>
      <w:r w:rsidR="00622AD4">
        <w:rPr>
          <w:rFonts w:hint="cs"/>
          <w:rtl/>
        </w:rPr>
        <w:t xml:space="preserve"> שכן המכשיר יחסית פשוט לשימוש.</w:t>
      </w:r>
      <w:r w:rsidR="00124AE4">
        <w:rPr>
          <w:rFonts w:hint="cs"/>
        </w:rPr>
        <w:t xml:space="preserve"> </w:t>
      </w:r>
      <w:r w:rsidR="00124AE4">
        <w:rPr>
          <w:rFonts w:hint="cs"/>
          <w:rtl/>
        </w:rPr>
        <w:t>אך השיטה</w:t>
      </w:r>
      <w:r w:rsidR="000A5824" w:rsidRPr="000A5824">
        <w:rPr>
          <w:rFonts w:hint="cs"/>
          <w:rtl/>
        </w:rPr>
        <w:t xml:space="preserve"> דורשת </w:t>
      </w:r>
      <w:r w:rsidR="008A7899">
        <w:rPr>
          <w:rFonts w:hint="cs"/>
          <w:rtl/>
        </w:rPr>
        <w:t xml:space="preserve">זמן ארוך </w:t>
      </w:r>
      <w:r w:rsidR="00074F57">
        <w:rPr>
          <w:rFonts w:hint="cs"/>
          <w:rtl/>
        </w:rPr>
        <w:t>לקבלת מושב</w:t>
      </w:r>
      <w:r w:rsidR="008A7899">
        <w:rPr>
          <w:rFonts w:hint="cs"/>
          <w:rtl/>
        </w:rPr>
        <w:t>ו</w:t>
      </w:r>
      <w:r w:rsidR="00074F57">
        <w:rPr>
          <w:rFonts w:hint="cs"/>
          <w:rtl/>
        </w:rPr>
        <w:t>ת חיידקים</w:t>
      </w:r>
      <w:r w:rsidR="000A5824" w:rsidRPr="000A5824">
        <w:rPr>
          <w:rFonts w:hint="cs"/>
          <w:rtl/>
        </w:rPr>
        <w:t xml:space="preserve"> ובעיקר יקרה מאוד. </w:t>
      </w:r>
      <w:r w:rsidR="00074F57">
        <w:rPr>
          <w:rFonts w:hint="cs"/>
          <w:rtl/>
        </w:rPr>
        <w:t>יתרה מזו</w:t>
      </w:r>
      <w:r w:rsidR="008A7899">
        <w:rPr>
          <w:rFonts w:hint="cs"/>
          <w:rtl/>
        </w:rPr>
        <w:t>,</w:t>
      </w:r>
      <w:r w:rsidR="00074F57">
        <w:rPr>
          <w:rFonts w:hint="cs"/>
          <w:rtl/>
        </w:rPr>
        <w:t xml:space="preserve"> השיטה אינה מתאימה לכימות החיידקים אלא רק לזיהוי. עקב מגבלות השיטות הקיימות,</w:t>
      </w:r>
      <w:r w:rsidR="000A5824" w:rsidRPr="000A5824">
        <w:rPr>
          <w:rFonts w:hint="cs"/>
          <w:rtl/>
        </w:rPr>
        <w:t xml:space="preserve"> </w:t>
      </w:r>
      <w:r w:rsidR="00074F57">
        <w:rPr>
          <w:rFonts w:hint="cs"/>
          <w:rtl/>
        </w:rPr>
        <w:t>נותר</w:t>
      </w:r>
      <w:r w:rsidR="000A5824" w:rsidRPr="000A5824">
        <w:rPr>
          <w:rFonts w:hint="cs"/>
          <w:rtl/>
        </w:rPr>
        <w:t xml:space="preserve"> צורך </w:t>
      </w:r>
      <w:proofErr w:type="spellStart"/>
      <w:r w:rsidR="000A5824" w:rsidRPr="000A5824">
        <w:rPr>
          <w:rFonts w:hint="cs"/>
          <w:rtl/>
        </w:rPr>
        <w:t>אמיתי</w:t>
      </w:r>
      <w:proofErr w:type="spellEnd"/>
      <w:r w:rsidR="000A5824" w:rsidRPr="000A5824">
        <w:rPr>
          <w:rFonts w:hint="cs"/>
          <w:rtl/>
        </w:rPr>
        <w:t xml:space="preserve"> לשיטה לזיהוי </w:t>
      </w:r>
      <w:r w:rsidR="00074F57">
        <w:rPr>
          <w:rFonts w:hint="cs"/>
          <w:rtl/>
        </w:rPr>
        <w:t xml:space="preserve">וכימות </w:t>
      </w:r>
      <w:r w:rsidR="000A5824" w:rsidRPr="000A5824">
        <w:rPr>
          <w:rFonts w:hint="cs"/>
          <w:rtl/>
        </w:rPr>
        <w:t xml:space="preserve">מהיר של חיידקים במי שתייה, בעלות נמוכה וברמת דיוק גבוהה </w:t>
      </w:r>
      <w:r w:rsidR="000A5824" w:rsidRPr="000A5824">
        <w:rPr>
          <w:rtl/>
        </w:rPr>
        <w:fldChar w:fldCharType="begin"/>
      </w:r>
      <w:r w:rsidR="002E7805">
        <w:rPr>
          <w:rtl/>
        </w:rPr>
        <w:instrText xml:space="preserve"> </w:instrText>
      </w:r>
      <w:r w:rsidR="002E7805">
        <w:instrText>ADDIN EN.CITE &lt;EndNote&gt;&lt;Cite&gt;&lt;Author&gt;Tabit&lt;/Author&gt;&lt;Year&gt;2016&lt;/Year&gt;&lt;IDText&gt;Advantages and limitations of potential methods for the analysis of bacteria in milk: a review&lt;/IDText&gt;&lt;DisplayText&gt;[8]&lt;/DisplayText&gt;&lt;record&gt;&lt;dates&gt;&lt;pub-dates&gt;&lt;date&gt;Jan&lt;/date&gt;&lt;/pub-dates&gt;&lt;year&gt;2016&lt;/year&gt;&lt;/dates&gt;&lt;urls&gt;&lt;related-urls&gt;&lt;url&gt;https://www.ncbi.nlm.nih.gov/pubmed/26787931&lt;/url&gt;&lt;/related-urls&gt;&lt;/urls&gt;&lt;isbn&gt;0022-1155&lt;/isbn&gt;&lt;custom2&gt;PMC4711429&lt;/custom2&gt;&lt;titles&gt;&lt;title&gt;Advantages and limitations of potential methods for the analysis of bacteria in milk: a review&lt;/title&gt;&lt;secondary-title&gt;J Food Sci Technol&lt;/secondary-title&gt;&lt;/titles&gt;&lt;pages&gt;42-9&lt;/pages&gt;&lt;number&gt;1&lt;/number&gt;&lt;contributors&gt;&lt;authors&gt;&lt;author&gt;Tabit, F. T.&lt;/author&gt;&lt;/authors&gt;&lt;/contributors&gt;&lt;language&gt;ENG&lt;/language&gt;&lt;added-date</w:instrText>
      </w:r>
      <w:r w:rsidR="002E7805">
        <w:rPr>
          <w:rtl/>
        </w:rPr>
        <w:instrText xml:space="preserve"> </w:instrText>
      </w:r>
      <w:r w:rsidR="002E7805">
        <w:instrText>format="utc"&gt;1478590151&lt;/added-date&gt;&lt;ref-type name="Journal Article"&gt;17&lt;/ref-type&gt;&lt;rec-number&gt;96&lt;/rec-number&gt;&lt;last-updated-date format="utc"&gt;1478590151&lt;/last-updated-date&gt;&lt;accession-num&gt;26787931&lt;/accession-num&gt;&lt;electronic-resource-num&gt;10.1007/s13197-015</w:instrText>
      </w:r>
      <w:r w:rsidR="002E7805">
        <w:rPr>
          <w:rtl/>
        </w:rPr>
        <w:instrText>-1993-</w:instrText>
      </w:r>
      <w:r w:rsidR="002E7805">
        <w:instrText>y&lt;/electronic-resource-num&gt;&lt;volume&gt;53&lt;/volume&gt;&lt;/record&gt;&lt;/Cite&gt;&lt;/EndNote</w:instrText>
      </w:r>
      <w:r w:rsidR="002E7805">
        <w:rPr>
          <w:rtl/>
        </w:rPr>
        <w:instrText>&gt;</w:instrText>
      </w:r>
      <w:r w:rsidR="000A5824" w:rsidRPr="000A5824">
        <w:rPr>
          <w:rtl/>
        </w:rPr>
        <w:fldChar w:fldCharType="separate"/>
      </w:r>
      <w:r w:rsidR="002E7805">
        <w:rPr>
          <w:noProof/>
          <w:rtl/>
        </w:rPr>
        <w:t>[8]</w:t>
      </w:r>
      <w:r w:rsidR="000A5824" w:rsidRPr="000A5824">
        <w:rPr>
          <w:rtl/>
        </w:rPr>
        <w:fldChar w:fldCharType="end"/>
      </w:r>
      <w:r w:rsidR="000A5824" w:rsidRPr="000A5824">
        <w:rPr>
          <w:rFonts w:hint="cs"/>
          <w:rtl/>
        </w:rPr>
        <w:t>.</w:t>
      </w:r>
      <w:r w:rsidR="00622AD4">
        <w:rPr>
          <w:rFonts w:hint="cs"/>
          <w:rtl/>
        </w:rPr>
        <w:t xml:space="preserve"> בעבודה זו אנחנו מציעים שימוש בגיש</w:t>
      </w:r>
      <w:r w:rsidR="005818B0">
        <w:rPr>
          <w:rFonts w:hint="cs"/>
          <w:rtl/>
        </w:rPr>
        <w:t>ות</w:t>
      </w:r>
      <w:r w:rsidR="00622AD4">
        <w:rPr>
          <w:rFonts w:hint="cs"/>
          <w:rtl/>
        </w:rPr>
        <w:t xml:space="preserve"> </w:t>
      </w:r>
      <w:proofErr w:type="spellStart"/>
      <w:r w:rsidR="00622AD4">
        <w:rPr>
          <w:rFonts w:hint="cs"/>
          <w:rtl/>
        </w:rPr>
        <w:t>ספקטרוסקופי</w:t>
      </w:r>
      <w:r w:rsidR="005818B0">
        <w:rPr>
          <w:rFonts w:hint="cs"/>
          <w:rtl/>
        </w:rPr>
        <w:t>ות</w:t>
      </w:r>
      <w:proofErr w:type="spellEnd"/>
      <w:r w:rsidR="00622AD4">
        <w:rPr>
          <w:rFonts w:hint="cs"/>
          <w:rtl/>
        </w:rPr>
        <w:t xml:space="preserve"> מבוססת ראמאן</w:t>
      </w:r>
      <w:r w:rsidR="005818B0">
        <w:rPr>
          <w:rFonts w:hint="cs"/>
          <w:rtl/>
        </w:rPr>
        <w:t xml:space="preserve"> </w:t>
      </w:r>
      <w:r w:rsidR="00622AD4">
        <w:rPr>
          <w:rFonts w:hint="cs"/>
          <w:rtl/>
        </w:rPr>
        <w:t xml:space="preserve"> </w:t>
      </w:r>
      <w:r w:rsidR="005818B0">
        <w:rPr>
          <w:rFonts w:hint="cs"/>
          <w:rtl/>
        </w:rPr>
        <w:t>ופלו</w:t>
      </w:r>
      <w:r w:rsidR="001571C1">
        <w:rPr>
          <w:rFonts w:hint="cs"/>
          <w:rtl/>
        </w:rPr>
        <w:t>או</w:t>
      </w:r>
      <w:r w:rsidR="005818B0">
        <w:rPr>
          <w:rFonts w:hint="cs"/>
          <w:rtl/>
        </w:rPr>
        <w:t xml:space="preserve">רסנציה </w:t>
      </w:r>
      <w:r w:rsidR="00622AD4">
        <w:rPr>
          <w:rFonts w:hint="cs"/>
          <w:rtl/>
        </w:rPr>
        <w:t>לזיהוי וכימות חיידקים במי שתייה.</w:t>
      </w:r>
    </w:p>
    <w:p w14:paraId="1347C10B" w14:textId="77777777" w:rsidR="000A5824" w:rsidRPr="00622AD4" w:rsidRDefault="00E1610A" w:rsidP="00E1610A">
      <w:pPr>
        <w:pStyle w:val="3"/>
        <w:rPr>
          <w:rtl/>
        </w:rPr>
      </w:pPr>
      <w:r w:rsidRPr="00E1610A">
        <w:rPr>
          <w:rFonts w:hint="cs"/>
          <w:rtl/>
        </w:rPr>
        <w:t>ספקטרוסקופיית</w:t>
      </w:r>
      <w:r>
        <w:rPr>
          <w:rFonts w:hint="cs"/>
          <w:rtl/>
        </w:rPr>
        <w:t xml:space="preserve"> </w:t>
      </w:r>
      <w:r w:rsidR="000A5824" w:rsidRPr="00622AD4">
        <w:rPr>
          <w:rFonts w:hint="cs"/>
          <w:rtl/>
        </w:rPr>
        <w:t>ראמאן</w:t>
      </w:r>
    </w:p>
    <w:p w14:paraId="2528F61E" w14:textId="1319B6EE" w:rsidR="00784BD3" w:rsidRDefault="00E1610A" w:rsidP="00784BD3">
      <w:pPr>
        <w:rPr>
          <w:rtl/>
        </w:rPr>
      </w:pPr>
      <w:r>
        <w:rPr>
          <w:rFonts w:hint="cs"/>
          <w:rtl/>
        </w:rPr>
        <w:t>ספקטרוסקופיית ראמאן (</w:t>
      </w:r>
      <w:r w:rsidR="000A5824" w:rsidRPr="000A5824">
        <w:t>Raman Spectroscopy</w:t>
      </w:r>
      <w:r>
        <w:rPr>
          <w:rFonts w:hint="cs"/>
          <w:rtl/>
        </w:rPr>
        <w:t>)</w:t>
      </w:r>
      <w:r w:rsidR="000A5824" w:rsidRPr="000A5824">
        <w:rPr>
          <w:rFonts w:hint="cs"/>
          <w:rtl/>
        </w:rPr>
        <w:t xml:space="preserve"> הינה כלי אנליטי מודרני, בעלות נמוכה</w:t>
      </w:r>
      <w:r w:rsidR="00784BD3">
        <w:rPr>
          <w:rFonts w:hint="cs"/>
          <w:rtl/>
        </w:rPr>
        <w:t xml:space="preserve"> יחסית</w:t>
      </w:r>
      <w:r w:rsidR="000A5824" w:rsidRPr="000A5824">
        <w:rPr>
          <w:rFonts w:hint="cs"/>
          <w:rtl/>
        </w:rPr>
        <w:t xml:space="preserve"> ובעל תוצאות מהירות במיוחד. </w:t>
      </w:r>
    </w:p>
    <w:p w14:paraId="2E7B3951" w14:textId="43E2E5A9" w:rsidR="000A5824" w:rsidRPr="003A6352" w:rsidRDefault="000A5824" w:rsidP="00536B70">
      <w:r w:rsidRPr="000A5824">
        <w:rPr>
          <w:rFonts w:hint="cs"/>
          <w:rtl/>
        </w:rPr>
        <w:t xml:space="preserve">השיטה </w:t>
      </w:r>
      <w:r w:rsidR="00784BD3">
        <w:rPr>
          <w:rFonts w:hint="cs"/>
          <w:rtl/>
        </w:rPr>
        <w:t>לשימוש</w:t>
      </w:r>
      <w:r w:rsidR="00D400AC">
        <w:rPr>
          <w:rFonts w:hint="cs"/>
          <w:rtl/>
        </w:rPr>
        <w:t xml:space="preserve"> </w:t>
      </w:r>
      <w:proofErr w:type="spellStart"/>
      <w:r w:rsidR="00D400AC">
        <w:rPr>
          <w:rFonts w:hint="cs"/>
          <w:rtl/>
        </w:rPr>
        <w:t>בספקטרוסקופיית</w:t>
      </w:r>
      <w:proofErr w:type="spellEnd"/>
      <w:r w:rsidR="00D400AC">
        <w:rPr>
          <w:rFonts w:hint="cs"/>
          <w:rtl/>
        </w:rPr>
        <w:t xml:space="preserve"> ראמאן</w:t>
      </w:r>
      <w:r w:rsidRPr="000A5824">
        <w:rPr>
          <w:rFonts w:hint="cs"/>
          <w:rtl/>
        </w:rPr>
        <w:t xml:space="preserve"> מתבססת על תופעה המכונה </w:t>
      </w:r>
      <w:r w:rsidRPr="000A5824">
        <w:t>Raman Shift</w:t>
      </w:r>
      <w:r w:rsidRPr="000A5824">
        <w:rPr>
          <w:rFonts w:hint="cs"/>
          <w:rtl/>
        </w:rPr>
        <w:t xml:space="preserve"> שתוארה לראשונה ע"י </w:t>
      </w:r>
      <w:r w:rsidRPr="000A5824">
        <w:t>C.V Raman</w:t>
      </w:r>
      <w:r w:rsidRPr="000A5824">
        <w:rPr>
          <w:rFonts w:hint="cs"/>
          <w:rtl/>
        </w:rPr>
        <w:t>, שזכה על כך בפרס נובל בשנת 1930</w:t>
      </w:r>
      <w:r w:rsidR="00A17A68">
        <w:rPr>
          <w:rFonts w:hint="cs"/>
          <w:rtl/>
        </w:rPr>
        <w:t xml:space="preserve"> </w:t>
      </w:r>
      <w:r w:rsidR="00A17A68">
        <w:t xml:space="preserve"> </w:t>
      </w:r>
      <w:r w:rsidR="00A17A68">
        <w:fldChar w:fldCharType="begin"/>
      </w:r>
      <w:r w:rsidR="00536B70">
        <w:instrText xml:space="preserve"> ADDIN EN.CITE &lt;EndNote&gt;&lt;Cite&gt;&lt;Author&gt;Nobelprize.org&lt;/Author&gt;&lt;Year&gt;2014&lt;/Year&gt;&lt;IDText&gt;Sir Chandrasekhara Venkata Raman - Biographical&lt;/IDText&gt;&lt;DisplayText&gt;[14]&lt;/DisplayText&gt;&lt;record&gt;&lt;titles&gt;&lt;title&gt;Sir Chandrasekhara Venkata Raman - Biographical&lt;/title&gt;&lt;/titles&gt;&lt;contributors&gt;&lt;authors&gt;&lt;author&gt;&lt;style face="italic" font="default" size="100%"&gt;Nobelprize.org&lt;/style&gt;&lt;/author&gt;&lt;/authors&gt;&lt;/contributors&gt;&lt;added-date format="utc"&gt;1499331474&lt;/added-date&gt;&lt;pub-location&gt;Nobel Media AB 2014&lt;/pub-location&gt;&lt;ref-type name="Web Page"&gt;12&lt;/ref-type&gt;&lt;dates&gt;&lt;year&gt;2014&lt;/year&gt;&lt;/dates&gt;&lt;rec-number&gt;137&lt;/rec-number&gt;&lt;last-updated-date format="utc"&gt;1500291652&lt;/last-updated-date&gt;&lt;_blank_61&gt;&amp;lt;fields&amp;gt;&amp;#xA;  &amp;lt;field id=&amp;quot;author&amp;quot;&amp;gt;&amp;#xA;    &amp;lt;runs&amp;gt;&amp;#xA;      &amp;lt;run italic=&amp;quot;1&amp;quot; length=&amp;quot;14&amp;quot; start=&amp;quot;0&amp;quot;/&amp;gt;&amp;#xA;    &amp;lt;/runs&amp;gt;&amp;#xA;  &amp;lt;/field&amp;gt;&amp;#xA;&amp;lt;/fields&amp;gt;&lt;/_blank_61&gt;&lt;/record&gt;&lt;/Cite&gt;&lt;/EndNote&gt;</w:instrText>
      </w:r>
      <w:r w:rsidR="00A17A68">
        <w:fldChar w:fldCharType="separate"/>
      </w:r>
      <w:r w:rsidR="00536B70">
        <w:rPr>
          <w:noProof/>
        </w:rPr>
        <w:t>[14]</w:t>
      </w:r>
      <w:r w:rsidR="00A17A68">
        <w:fldChar w:fldCharType="end"/>
      </w:r>
      <w:r w:rsidRPr="000A5824">
        <w:rPr>
          <w:rFonts w:hint="cs"/>
          <w:rtl/>
        </w:rPr>
        <w:t xml:space="preserve">. </w:t>
      </w:r>
      <w:r w:rsidR="00D400AC" w:rsidRPr="002A3B55">
        <w:rPr>
          <w:rFonts w:hint="cs"/>
          <w:rtl/>
        </w:rPr>
        <w:t>כפי שתיאר ראמאן</w:t>
      </w:r>
      <w:r w:rsidRPr="002A3B55">
        <w:rPr>
          <w:rFonts w:hint="cs"/>
          <w:rtl/>
        </w:rPr>
        <w:t xml:space="preserve">, כאשר </w:t>
      </w:r>
      <w:r w:rsidRPr="002A3B55">
        <w:rPr>
          <w:rFonts w:hint="cs"/>
          <w:rtl/>
        </w:rPr>
        <w:lastRenderedPageBreak/>
        <w:t xml:space="preserve">פוטונים באורך גל </w:t>
      </w:r>
      <w:r w:rsidR="009314E9" w:rsidRPr="002A3B55">
        <w:rPr>
          <w:rFonts w:hint="cs"/>
          <w:rtl/>
        </w:rPr>
        <w:t>מסוים</w:t>
      </w:r>
      <w:r w:rsidRPr="002A3B55">
        <w:rPr>
          <w:rFonts w:hint="cs"/>
          <w:rtl/>
        </w:rPr>
        <w:t xml:space="preserve"> (לייזר) פוגעים במולקולה חלק מהפוטונים עוברים התמרת </w:t>
      </w:r>
      <w:r w:rsidRPr="002A3B55">
        <w:t>Raman Shift</w:t>
      </w:r>
      <w:r w:rsidRPr="002A3B55">
        <w:rPr>
          <w:rFonts w:hint="cs"/>
          <w:rtl/>
        </w:rPr>
        <w:t xml:space="preserve"> שבה משתנה רמת האנרגיה של הפוטון </w:t>
      </w:r>
      <w:r w:rsidRPr="002A3B55">
        <w:rPr>
          <w:rtl/>
        </w:rPr>
        <w:t>–</w:t>
      </w:r>
      <w:r w:rsidRPr="002A3B55">
        <w:rPr>
          <w:rFonts w:hint="cs"/>
          <w:rtl/>
        </w:rPr>
        <w:t xml:space="preserve"> ובהתאמה אורך הגל שלו. זאת עקב העברה של חלק מהאנרגיה </w:t>
      </w:r>
      <w:r w:rsidR="00D400AC" w:rsidRPr="002A3B55">
        <w:rPr>
          <w:rFonts w:hint="cs"/>
          <w:rtl/>
        </w:rPr>
        <w:t xml:space="preserve">הגלית של </w:t>
      </w:r>
      <w:r w:rsidRPr="002A3B55">
        <w:rPr>
          <w:rFonts w:hint="cs"/>
          <w:rtl/>
        </w:rPr>
        <w:t xml:space="preserve">הפוטון </w:t>
      </w:r>
      <w:r w:rsidR="00C87B99" w:rsidRPr="002A3B55">
        <w:rPr>
          <w:rFonts w:hint="cs"/>
          <w:rtl/>
        </w:rPr>
        <w:t xml:space="preserve">בעירור </w:t>
      </w:r>
      <w:r w:rsidRPr="002A3B55">
        <w:rPr>
          <w:rFonts w:hint="cs"/>
          <w:rtl/>
        </w:rPr>
        <w:t>לאנרגיה תנודתית במולקולה (</w:t>
      </w:r>
      <w:r w:rsidRPr="002A3B55">
        <w:t>vibrational energy</w:t>
      </w:r>
      <w:r w:rsidRPr="002A3B55">
        <w:rPr>
          <w:rFonts w:hint="cs"/>
          <w:rtl/>
        </w:rPr>
        <w:t>)</w:t>
      </w:r>
      <w:r w:rsidR="00FA3826">
        <w:rPr>
          <w:rFonts w:hint="cs"/>
          <w:rtl/>
        </w:rPr>
        <w:t xml:space="preserve"> </w:t>
      </w:r>
      <w:r w:rsidR="00FA3826">
        <w:rPr>
          <w:rtl/>
        </w:rPr>
        <w:fldChar w:fldCharType="begin"/>
      </w:r>
      <w:r w:rsidR="00536B70">
        <w:rPr>
          <w:rtl/>
        </w:rPr>
        <w:instrText xml:space="preserve"> </w:instrText>
      </w:r>
      <w:r w:rsidR="00536B70">
        <w:instrText>ADDIN EN.CITE &lt;EndNote&gt;&lt;Cite&gt;&lt;Author&gt;Schrader&lt;/Author&gt;&lt;Year&gt;1995&lt;/Year&gt;&lt;IDText&gt;General survey of vibrational spectroscopy&lt;/IDText&gt;&lt;DisplayText&gt;[15]&lt;/DisplayText&gt;&lt;record&gt;&lt;titles&gt;&lt;title&gt;General survey of vibrational spectroscopy&lt;/title&gt;&lt;secondary-title&gt;Infrared and Raman Spectroscopy - Methods and Application&lt;/secondary-title&gt;&lt;/titles&gt;&lt;contributors&gt;&lt;authors&gt;&lt;author&gt;Schrader Bernhard&lt;/author&gt;&lt;/authors&gt;&lt;/contributors&gt;&lt;added-date format="utc"&gt;1500791217&lt;/added-date&gt;&lt;pub-location&gt;Weinheim, Federal Republic of</w:instrText>
      </w:r>
      <w:r w:rsidR="00536B70">
        <w:rPr>
          <w:rtl/>
        </w:rPr>
        <w:instrText xml:space="preserve"> </w:instrText>
      </w:r>
      <w:r w:rsidR="00536B70">
        <w:instrText>Germany&lt;/pub-location&gt;&lt;ref-type name="Book Section"&gt;5&lt;/ref-type&gt;&lt;dates&gt;&lt;year&gt;1995&lt;/year&gt;&lt;/dates&gt;&lt;rec-number&gt;150&lt;/rec-number&gt;&lt;publisher&gt;VCH Verlagsgesellschaft&lt;/publisher&gt;&lt;last-updated-date format="utc"&gt;1500791481&lt;/last-updated-date&gt;&lt;contributors&gt;&lt;secondary-authors&gt;&lt;author&gt;Schrader Bernhard&lt;/author&gt;&lt;/secondary-authors&gt;&lt;/contributors&gt;&lt;/record&gt;&lt;/Cite&gt;&lt;/EndNote</w:instrText>
      </w:r>
      <w:r w:rsidR="00536B70">
        <w:rPr>
          <w:rtl/>
        </w:rPr>
        <w:instrText>&gt;</w:instrText>
      </w:r>
      <w:r w:rsidR="00FA3826">
        <w:rPr>
          <w:rtl/>
        </w:rPr>
        <w:fldChar w:fldCharType="separate"/>
      </w:r>
      <w:r w:rsidR="00536B70">
        <w:rPr>
          <w:noProof/>
          <w:rtl/>
        </w:rPr>
        <w:t>[15]</w:t>
      </w:r>
      <w:r w:rsidR="00FA3826">
        <w:rPr>
          <w:rtl/>
        </w:rPr>
        <w:fldChar w:fldCharType="end"/>
      </w:r>
      <w:r w:rsidRPr="002A3B55">
        <w:rPr>
          <w:rFonts w:hint="cs"/>
          <w:rtl/>
        </w:rPr>
        <w:t>. ההתמרה היא שונה בין חומר לחומר</w:t>
      </w:r>
      <w:r w:rsidR="00C87B99" w:rsidRPr="002A3B55">
        <w:rPr>
          <w:rFonts w:hint="cs"/>
          <w:rtl/>
        </w:rPr>
        <w:t xml:space="preserve"> באורכי גל שונים, כך שלכל ח</w:t>
      </w:r>
      <w:r w:rsidRPr="002A3B55">
        <w:rPr>
          <w:rFonts w:hint="cs"/>
          <w:rtl/>
        </w:rPr>
        <w:t xml:space="preserve">ומר ישנה "טביעת אצבע" של התמרה </w:t>
      </w:r>
      <w:r w:rsidRPr="002A3B55">
        <w:rPr>
          <w:rtl/>
        </w:rPr>
        <w:fldChar w:fldCharType="begin"/>
      </w:r>
      <w:r w:rsidR="00536B70">
        <w:rPr>
          <w:rtl/>
        </w:rPr>
        <w:instrText xml:space="preserve"> </w:instrText>
      </w:r>
      <w:r w:rsidR="00536B70">
        <w:instrText>ADDIN EN.CITE &lt;EndNote&gt;&lt;Cite&gt;&lt;Author&gt;Kaiser&lt;/Author&gt;&lt;IDText&gt;Raman Spectroscopy - A Tutorial&lt;/IDText&gt;&lt;DisplayText&gt;[15, 16]&lt;/DisplayText&gt;&lt;record&gt;&lt;titles&gt;&lt;title&gt;Kaiser Optical Systems -  Raman Spectroscopy - A Tutorial&lt;/title&gt;&lt;/titles&gt;&lt;added-date format="utc"&gt;1478855807&lt;/added-date&gt;&lt;ref-type name="Generic"&gt;53&lt;/ref-type&gt;&lt;rec-number&gt;101&lt;/rec-number&gt;&lt;last-updated-date format="utc"&gt;1484121176&lt;/last-updated-date&gt;&lt;urls&gt;&lt;related-urls&gt;&lt;url&gt;http://www.kosi.com/na_en/products/raman-spectroscopy/raman-technical-resources/raman-tutorial.php&lt;/url&gt;&lt;/related-urls&gt;&lt;/urls&gt;&lt;/record&gt;&lt;/Cite&gt;&lt;Cite&gt;&lt;Author&gt;Schrader&lt;/Author&gt;&lt;Year&gt;1995&lt;/Year&gt;&lt;IDText&gt;General survey of vibrational spectroscopy&lt;/IDText&gt;&lt;record&gt;&lt;titles&gt;&lt;title&gt;General survey of vibrational spectroscopy&lt;/title&gt;&lt;secondary-title&gt;Infrared and Raman Spectroscopy - Methods and Application&lt;/secondary-title&gt;&lt;/titles&gt;&lt;contributors&gt;&lt;authors&gt;&lt;author&gt;Schrader Bernhard&lt;/author&gt;&lt;/authors&gt;&lt;/contributors&gt;&lt;added-date format="utc"&gt;1500791217&lt;/added-date&gt;&lt;pub-location&gt;Weinheim, Federal Republic of Germany&lt;/pub-location&gt;&lt;ref-type name="Book Section"&gt;5&lt;/ref-type&gt;&lt;dates&gt;&lt;year&gt;1995&lt;/year&gt;&lt;/dates&gt;&lt;rec-number&gt;150&lt;/rec-number&gt;&lt;publisher&gt;VCH Verlagsgesellschaft&lt;/publisher&gt;&lt;last-updated-date format="utc"&gt;1500791481&lt;/last-updated-date&gt;&lt;contributors&gt;&lt;secondary-authors&gt;&lt;author&gt;Schrader Bernhard&lt;/author&gt;&lt;/secondary-authors&gt;&lt;/contributors&gt;&lt;/record&gt;&lt;/Cite&gt;&lt;/EndNote</w:instrText>
      </w:r>
      <w:r w:rsidR="00536B70">
        <w:rPr>
          <w:rtl/>
        </w:rPr>
        <w:instrText>&gt;</w:instrText>
      </w:r>
      <w:r w:rsidRPr="002A3B55">
        <w:rPr>
          <w:rtl/>
        </w:rPr>
        <w:fldChar w:fldCharType="separate"/>
      </w:r>
      <w:r w:rsidR="00536B70">
        <w:rPr>
          <w:noProof/>
          <w:rtl/>
        </w:rPr>
        <w:t>[15, 16]</w:t>
      </w:r>
      <w:r w:rsidRPr="002A3B55">
        <w:rPr>
          <w:rtl/>
        </w:rPr>
        <w:fldChar w:fldCharType="end"/>
      </w:r>
      <w:r w:rsidRPr="002A3B55">
        <w:rPr>
          <w:rFonts w:hint="cs"/>
          <w:rtl/>
        </w:rPr>
        <w:t xml:space="preserve">. </w:t>
      </w:r>
      <w:r w:rsidR="00C87B99" w:rsidRPr="002A3B55">
        <w:rPr>
          <w:rFonts w:hint="cs"/>
          <w:rtl/>
        </w:rPr>
        <w:t xml:space="preserve">חשוב לציין שההתמרה תלויה מאוד בתכונה פיסיקאלית של החומר </w:t>
      </w:r>
      <w:r w:rsidR="00C87B99" w:rsidRPr="002A3B55">
        <w:rPr>
          <w:rtl/>
        </w:rPr>
        <w:t>–</w:t>
      </w:r>
      <w:r w:rsidR="00C87B99" w:rsidRPr="002A3B55">
        <w:rPr>
          <w:rFonts w:hint="cs"/>
          <w:rtl/>
        </w:rPr>
        <w:t xml:space="preserve"> </w:t>
      </w:r>
      <w:r w:rsidR="002A3B55" w:rsidRPr="002A3B55">
        <w:rPr>
          <w:rFonts w:hint="cs"/>
          <w:rtl/>
        </w:rPr>
        <w:t>"גמישות" ענן האלקטרונים</w:t>
      </w:r>
      <w:r w:rsidR="00C87B99" w:rsidRPr="002A3B55">
        <w:rPr>
          <w:rFonts w:hint="cs"/>
          <w:rtl/>
        </w:rPr>
        <w:t xml:space="preserve"> (</w:t>
      </w:r>
      <w:proofErr w:type="spellStart"/>
      <w:r w:rsidR="00C87B99" w:rsidRPr="002A3B55">
        <w:t>Polarizability</w:t>
      </w:r>
      <w:proofErr w:type="spellEnd"/>
      <w:r w:rsidR="00046C10">
        <w:rPr>
          <w:rFonts w:hint="cs"/>
          <w:rtl/>
        </w:rPr>
        <w:t>)</w:t>
      </w:r>
      <w:r w:rsidR="00C87B99" w:rsidRPr="002A3B55">
        <w:rPr>
          <w:rFonts w:hint="cs"/>
          <w:rtl/>
        </w:rPr>
        <w:t xml:space="preserve">. זאת מכיוון שהאנרגיה עוברת </w:t>
      </w:r>
      <w:r w:rsidR="002A3B55" w:rsidRPr="002A3B55">
        <w:rPr>
          <w:rFonts w:hint="cs"/>
          <w:rtl/>
        </w:rPr>
        <w:t>דרך ענן אלקטרונים, ובמקרה שענן האלקטרונים אינו גמיש (</w:t>
      </w:r>
      <w:r w:rsidR="002A3B55" w:rsidRPr="002A3B55">
        <w:rPr>
          <w:rFonts w:hint="cs"/>
        </w:rPr>
        <w:t>L</w:t>
      </w:r>
      <w:r w:rsidR="002A3B55" w:rsidRPr="002A3B55">
        <w:t xml:space="preserve">ow </w:t>
      </w:r>
      <w:proofErr w:type="spellStart"/>
      <w:r w:rsidR="002A3B55" w:rsidRPr="002A3B55">
        <w:t>Polarizability</w:t>
      </w:r>
      <w:proofErr w:type="spellEnd"/>
      <w:r w:rsidR="002A3B55" w:rsidRPr="002A3B55">
        <w:rPr>
          <w:rFonts w:hint="cs"/>
          <w:rtl/>
        </w:rPr>
        <w:t>) הפוטון לא יוכל להעביר אליו את האנרגיה והאור יוחזר ללא התמרה</w:t>
      </w:r>
      <w:r w:rsidR="00046C10">
        <w:rPr>
          <w:rFonts w:hint="cs"/>
          <w:rtl/>
        </w:rPr>
        <w:t xml:space="preserve"> </w:t>
      </w:r>
      <w:r w:rsidR="00046C10">
        <w:rPr>
          <w:rtl/>
        </w:rPr>
        <w:fldChar w:fldCharType="begin"/>
      </w:r>
      <w:r w:rsidR="00536B70">
        <w:rPr>
          <w:rtl/>
        </w:rPr>
        <w:instrText xml:space="preserve"> </w:instrText>
      </w:r>
      <w:r w:rsidR="00536B70">
        <w:instrText>ADDIN EN.CITE &lt;EndNote&gt;&lt;Cite&gt;&lt;Author&gt;Schrader&lt;/Author&gt;&lt;Year&gt;1995&lt;/Year&gt;&lt;IDText&gt;General survey of vibrational spectroscopy&lt;/IDText&gt;&lt;DisplayText&gt;[15]&lt;/DisplayText&gt;&lt;record&gt;&lt;titles&gt;&lt;title&gt;General survey of vibrational spectroscopy&lt;/title&gt;&lt;secondary-title&gt;Infrared and Raman Spectroscopy - Methods and Application&lt;/secondary-title&gt;&lt;/titles&gt;&lt;contributors&gt;&lt;authors&gt;&lt;author&gt;Schrader Bernhard&lt;/author&gt;&lt;/authors&gt;&lt;/contributors&gt;&lt;added-date format="utc"&gt;1500791217&lt;/added-date&gt;&lt;pub-location&gt;Weinheim, Federal Republic of</w:instrText>
      </w:r>
      <w:r w:rsidR="00536B70">
        <w:rPr>
          <w:rtl/>
        </w:rPr>
        <w:instrText xml:space="preserve"> </w:instrText>
      </w:r>
      <w:r w:rsidR="00536B70">
        <w:instrText>Germany&lt;/pub-location&gt;&lt;ref-type name="Book Section"&gt;5&lt;/ref-type&gt;&lt;dates&gt;&lt;year&gt;1995&lt;/year&gt;&lt;/dates&gt;&lt;rec-number&gt;150&lt;/rec-number&gt;&lt;publisher&gt;VCH Verlagsgesellschaft&lt;/publisher&gt;&lt;last-updated-date format="utc"&gt;1500791481&lt;/last-updated-date&gt;&lt;contributors&gt;&lt;secondary-authors&gt;&lt;author&gt;Schrader Bernhard&lt;/author&gt;&lt;/secondary-authors&gt;&lt;/contributors&gt;&lt;/record&gt;&lt;/Cite&gt;&lt;/EndNote</w:instrText>
      </w:r>
      <w:r w:rsidR="00536B70">
        <w:rPr>
          <w:rtl/>
        </w:rPr>
        <w:instrText>&gt;</w:instrText>
      </w:r>
      <w:r w:rsidR="00046C10">
        <w:rPr>
          <w:rtl/>
        </w:rPr>
        <w:fldChar w:fldCharType="separate"/>
      </w:r>
      <w:r w:rsidR="00536B70">
        <w:rPr>
          <w:noProof/>
          <w:rtl/>
        </w:rPr>
        <w:t>[15]</w:t>
      </w:r>
      <w:r w:rsidR="00046C10">
        <w:rPr>
          <w:rtl/>
        </w:rPr>
        <w:fldChar w:fldCharType="end"/>
      </w:r>
      <w:r w:rsidR="003A6352">
        <w:rPr>
          <w:rFonts w:hint="cs"/>
          <w:rtl/>
        </w:rPr>
        <w:t>. חשוב לציין של</w:t>
      </w:r>
      <w:r w:rsidR="00D67FDD">
        <w:rPr>
          <w:rFonts w:hint="cs"/>
          <w:rtl/>
        </w:rPr>
        <w:t xml:space="preserve">מולקולות </w:t>
      </w:r>
      <w:r w:rsidR="003A6352">
        <w:rPr>
          <w:rFonts w:hint="cs"/>
          <w:rtl/>
        </w:rPr>
        <w:t>מים</w:t>
      </w:r>
      <w:r w:rsidR="00D67FDD">
        <w:rPr>
          <w:rFonts w:hint="cs"/>
          <w:rtl/>
        </w:rPr>
        <w:t xml:space="preserve"> </w:t>
      </w:r>
      <w:r w:rsidR="003A6352">
        <w:t>H</w:t>
      </w:r>
      <w:r w:rsidR="003A6352">
        <w:rPr>
          <w:vertAlign w:val="subscript"/>
        </w:rPr>
        <w:t>2</w:t>
      </w:r>
      <w:r w:rsidR="003A6352">
        <w:t>O</w:t>
      </w:r>
      <w:r w:rsidR="003A6352">
        <w:rPr>
          <w:rFonts w:hint="cs"/>
          <w:rtl/>
        </w:rPr>
        <w:t xml:space="preserve">, ישנו ענן אלקטרונים בעל גמישות </w:t>
      </w:r>
      <w:commentRangeStart w:id="0"/>
      <w:commentRangeStart w:id="1"/>
      <w:r w:rsidR="003A6352">
        <w:rPr>
          <w:rFonts w:hint="cs"/>
          <w:rtl/>
        </w:rPr>
        <w:t xml:space="preserve">נמוכה ולכן מים מהווים רקע </w:t>
      </w:r>
      <w:r w:rsidR="009314E9">
        <w:rPr>
          <w:rFonts w:hint="cs"/>
          <w:rtl/>
        </w:rPr>
        <w:t>מצוין</w:t>
      </w:r>
      <w:r w:rsidR="003A6352">
        <w:rPr>
          <w:rFonts w:hint="cs"/>
          <w:rtl/>
        </w:rPr>
        <w:t xml:space="preserve"> </w:t>
      </w:r>
      <w:commentRangeEnd w:id="0"/>
      <w:r w:rsidR="00D67FDD">
        <w:rPr>
          <w:rStyle w:val="af7"/>
          <w:rtl/>
        </w:rPr>
        <w:commentReference w:id="0"/>
      </w:r>
      <w:commentRangeEnd w:id="1"/>
      <w:r w:rsidR="00124AE4">
        <w:rPr>
          <w:rStyle w:val="af7"/>
          <w:rtl/>
        </w:rPr>
        <w:commentReference w:id="1"/>
      </w:r>
      <w:r w:rsidR="003A6352">
        <w:rPr>
          <w:rFonts w:hint="cs"/>
          <w:rtl/>
        </w:rPr>
        <w:t>לבדיקת בשיטת ספקטרוסקופיית ראמאן כי הם בעלי קריאת רקע חלשה מאוד</w:t>
      </w:r>
      <w:r w:rsidR="00FF5C8C">
        <w:rPr>
          <w:rFonts w:hint="cs"/>
          <w:rtl/>
        </w:rPr>
        <w:t xml:space="preserve"> </w:t>
      </w:r>
      <w:r w:rsidR="00FF5C8C">
        <w:rPr>
          <w:rtl/>
        </w:rPr>
        <w:fldChar w:fldCharType="begin"/>
      </w:r>
      <w:r w:rsidR="00536B70">
        <w:rPr>
          <w:rtl/>
        </w:rPr>
        <w:instrText xml:space="preserve"> </w:instrText>
      </w:r>
      <w:r w:rsidR="00536B70">
        <w:instrText>ADDIN EN.CITE &lt;EndNote&gt;&lt;Cite&gt;&lt;Author&gt;Stöckel&lt;/Author&gt;&lt;Year&gt;2015&lt;/Year&gt;&lt;IDText&gt;The application of Raman spectroscopy for the  detection and identification of microorganisms   &lt;/IDText&gt;&lt;DisplayText&gt;[17]&lt;/DisplayText&gt;&lt;record&gt;&lt;titles&gt;&lt;title&gt;The application of Raman spectroscopy for the  detection and identification of microorganisms   &lt;/title&gt;&lt;secondary-title&gt;Journal of Raman Spectroscopy&lt;/secondary-title&gt;&lt;/titles&gt;&lt;pages&gt;89-109&lt;/pages&gt;&lt;number&gt;47&lt;/number&gt;&lt;contributors&gt;&lt;authors&gt;&lt;author&gt;Stöckel,  Stephan&lt;/author&gt;&lt;author&gt;Kirchhoff,  Johanna&lt;/author&gt;&lt;author&gt;Neugebauer,  Ute&lt;/author&gt;&lt;author&gt;Röscha,   Petra&lt;/author&gt;&lt;author&gt;Popp,     Jürgen&lt;/author&gt;&lt;/authors&gt;&lt;/contributors&gt;&lt;added-date format="utc"&gt;1478856057&lt;/added-date&gt;&lt;ref-type name="Journal Article"&gt;17&lt;/ref-type</w:instrText>
      </w:r>
      <w:r w:rsidR="00536B70">
        <w:rPr>
          <w:rtl/>
        </w:rPr>
        <w:instrText>&gt;&lt;</w:instrText>
      </w:r>
      <w:r w:rsidR="00536B70">
        <w:instrText>dates&gt;&lt;year&gt;2015&lt;/year&gt;&lt;/dates&gt;&lt;rec-number&gt;102&lt;/rec-number&gt;&lt;last-updated-date format="utc"&gt;1478945059&lt;/last-updated-date&gt;&lt;/record&gt;&lt;/Cite&gt;&lt;/EndNote</w:instrText>
      </w:r>
      <w:r w:rsidR="00536B70">
        <w:rPr>
          <w:rtl/>
        </w:rPr>
        <w:instrText>&gt;</w:instrText>
      </w:r>
      <w:r w:rsidR="00FF5C8C">
        <w:rPr>
          <w:rtl/>
        </w:rPr>
        <w:fldChar w:fldCharType="separate"/>
      </w:r>
      <w:r w:rsidR="00536B70">
        <w:rPr>
          <w:noProof/>
          <w:rtl/>
        </w:rPr>
        <w:t>[17]</w:t>
      </w:r>
      <w:r w:rsidR="00FF5C8C">
        <w:rPr>
          <w:rtl/>
        </w:rPr>
        <w:fldChar w:fldCharType="end"/>
      </w:r>
      <w:r w:rsidR="003A6352">
        <w:rPr>
          <w:rFonts w:hint="cs"/>
          <w:rtl/>
        </w:rPr>
        <w:t>.</w:t>
      </w:r>
    </w:p>
    <w:p w14:paraId="4852AA52" w14:textId="50442240" w:rsidR="00A60705" w:rsidRPr="00A60705" w:rsidRDefault="00A60705" w:rsidP="00536B70">
      <w:pPr>
        <w:rPr>
          <w:rtl/>
        </w:rPr>
      </w:pPr>
      <w:proofErr w:type="spellStart"/>
      <w:r>
        <w:rPr>
          <w:rFonts w:hint="cs"/>
          <w:rtl/>
        </w:rPr>
        <w:t>בספקטרוסקופיית</w:t>
      </w:r>
      <w:proofErr w:type="spellEnd"/>
      <w:r>
        <w:rPr>
          <w:rFonts w:hint="cs"/>
          <w:rtl/>
        </w:rPr>
        <w:t xml:space="preserve"> ראמאן </w:t>
      </w:r>
      <w:r w:rsidR="000A5824" w:rsidRPr="000A5824">
        <w:rPr>
          <w:rFonts w:hint="cs"/>
          <w:rtl/>
        </w:rPr>
        <w:t xml:space="preserve">ההתמרה נמדדת באמצעות גלאי הקולט את אורכי הגל של האור לאחר המעבר דרך החומר הנבדק (לדוגמה, תא חיידקי) וממיר אותו לאות דיגיטלי למחשב </w:t>
      </w:r>
      <w:r w:rsidR="000A5824" w:rsidRPr="000A5824">
        <w:rPr>
          <w:rtl/>
        </w:rPr>
        <w:fldChar w:fldCharType="begin"/>
      </w:r>
      <w:r w:rsidR="00536B70">
        <w:rPr>
          <w:rtl/>
        </w:rPr>
        <w:instrText xml:space="preserve"> </w:instrText>
      </w:r>
      <w:r w:rsidR="00536B70">
        <w:instrText>ADDIN EN.CITE &lt;EndNote&gt;&lt;Cite&gt;&lt;Author&gt;Kaiser&lt;/Author&gt;&lt;IDText&gt;Raman Spectroscopy - A Tutorial&lt;/IDText&gt;&lt;DisplayText&gt;[16]&lt;/DisplayText&gt;&lt;record&gt;&lt;titles&gt;&lt;title&gt;Kaiser Optical Systems -  Raman Spectroscopy - A Tutorial&lt;/title&gt;&lt;/titles&gt;&lt;added-date format="utc"&gt;1</w:instrText>
      </w:r>
      <w:r w:rsidR="00536B70">
        <w:rPr>
          <w:rtl/>
        </w:rPr>
        <w:instrText>478855807&lt;/</w:instrText>
      </w:r>
      <w:r w:rsidR="00536B70">
        <w:instrText>added-date&gt;&lt;ref-type name="Generic"&gt;53&lt;/ref-type&gt;&lt;rec-number&gt;101&lt;/rec-number&gt;&lt;last-updated-date format="utc"&gt;1484121176&lt;/last-updated-date&gt;&lt;urls&gt;&lt;related-urls&gt;&lt;url&gt;http://www.kosi.com/na_en/products/raman-spectroscopy/raman-technical-resources</w:instrText>
      </w:r>
      <w:r w:rsidR="00536B70">
        <w:rPr>
          <w:rtl/>
        </w:rPr>
        <w:instrText>/</w:instrText>
      </w:r>
      <w:r w:rsidR="00536B70">
        <w:instrText>raman-tutorial.php&lt;/url&gt;&lt;/related-urls&gt;&lt;/urls&gt;&lt;/record&gt;&lt;/Cite&gt;&lt;/EndNote</w:instrText>
      </w:r>
      <w:r w:rsidR="00536B70">
        <w:rPr>
          <w:rtl/>
        </w:rPr>
        <w:instrText>&gt;</w:instrText>
      </w:r>
      <w:r w:rsidR="000A5824" w:rsidRPr="000A5824">
        <w:rPr>
          <w:rtl/>
        </w:rPr>
        <w:fldChar w:fldCharType="separate"/>
      </w:r>
      <w:r w:rsidR="00536B70">
        <w:rPr>
          <w:noProof/>
          <w:rtl/>
        </w:rPr>
        <w:t>[16]</w:t>
      </w:r>
      <w:r w:rsidR="000A5824" w:rsidRPr="000A5824">
        <w:rPr>
          <w:rtl/>
        </w:rPr>
        <w:fldChar w:fldCharType="end"/>
      </w:r>
      <w:r w:rsidR="000A5824" w:rsidRPr="000A5824">
        <w:rPr>
          <w:rFonts w:hint="cs"/>
          <w:rtl/>
        </w:rPr>
        <w:t xml:space="preserve">. </w:t>
      </w:r>
      <w:r>
        <w:rPr>
          <w:rFonts w:hint="cs"/>
          <w:rtl/>
        </w:rPr>
        <w:t>הספקטרום הדיגיטאלי</w:t>
      </w:r>
      <w:r w:rsidR="00D67FDD">
        <w:rPr>
          <w:rFonts w:hint="cs"/>
          <w:rtl/>
        </w:rPr>
        <w:t>,</w:t>
      </w:r>
      <w:r>
        <w:rPr>
          <w:rFonts w:hint="cs"/>
          <w:rtl/>
        </w:rPr>
        <w:t xml:space="preserve"> למעשה</w:t>
      </w:r>
      <w:r w:rsidR="00D67FDD">
        <w:rPr>
          <w:rFonts w:hint="cs"/>
          <w:rtl/>
        </w:rPr>
        <w:t>,</w:t>
      </w:r>
      <w:r>
        <w:rPr>
          <w:rFonts w:hint="cs"/>
          <w:rtl/>
        </w:rPr>
        <w:t xml:space="preserve"> מציג את כמות הפוטונים שנקלטו בכל אורך גל, כאשר הגלאי "חותך" את כל אורכי הגל הקצרים מאורך גל של הלייזר</w:t>
      </w:r>
      <w:r w:rsidR="002F6405">
        <w:rPr>
          <w:rFonts w:hint="cs"/>
          <w:rtl/>
        </w:rPr>
        <w:t xml:space="preserve"> (ישנן התמרות מסוגים אחרים בהן אורך הגל מתקצר)</w:t>
      </w:r>
      <w:r>
        <w:rPr>
          <w:rFonts w:hint="cs"/>
          <w:rtl/>
        </w:rPr>
        <w:t>. כך למעשה מתקבלת קריאה אך ורק של הפוטונים אשר עברו התמרה מסוג ראמאן והחלוקה של הפוטונים בין אורכי הגל היא הספקטרום (תמונה 1). אורך הגל מוצג לעיתים כאורך הגל האבסולוטי, בערכים של</w:t>
      </w:r>
      <w:r w:rsidR="002F6405">
        <w:rPr>
          <w:rFonts w:hint="cs"/>
          <w:rtl/>
        </w:rPr>
        <w:t xml:space="preserve"> ננומטר</w:t>
      </w:r>
      <w:r>
        <w:rPr>
          <w:rFonts w:hint="cs"/>
          <w:rtl/>
        </w:rPr>
        <w:t xml:space="preserve"> </w:t>
      </w:r>
      <w:r w:rsidR="002F6405">
        <w:rPr>
          <w:rFonts w:hint="cs"/>
          <w:rtl/>
        </w:rPr>
        <w:t>(</w:t>
      </w:r>
      <w:r>
        <w:t>nm</w:t>
      </w:r>
      <w:r w:rsidR="002F6405">
        <w:rPr>
          <w:rFonts w:hint="cs"/>
          <w:rtl/>
        </w:rPr>
        <w:t>)</w:t>
      </w:r>
      <w:r>
        <w:rPr>
          <w:rFonts w:hint="cs"/>
          <w:rtl/>
        </w:rPr>
        <w:t xml:space="preserve"> אך לרוב הוא מוצג ברמת ההתמרה מאורך הגל של הלייזר, בערכים של </w:t>
      </w:r>
      <w:r>
        <w:t>cm</w:t>
      </w:r>
      <w:r>
        <w:rPr>
          <w:vertAlign w:val="superscript"/>
        </w:rPr>
        <w:t>-1</w:t>
      </w:r>
      <w:r>
        <w:rPr>
          <w:rFonts w:hint="cs"/>
          <w:rtl/>
        </w:rPr>
        <w:t>.</w:t>
      </w:r>
    </w:p>
    <w:p w14:paraId="265CFA16" w14:textId="77777777" w:rsidR="00080E01" w:rsidRDefault="00A60705" w:rsidP="00080E01">
      <w:pPr>
        <w:keepNext/>
      </w:pPr>
      <w:r>
        <w:rPr>
          <w:noProof/>
          <w:lang w:val="en-GB" w:eastAsia="en-GB"/>
        </w:rPr>
        <w:drawing>
          <wp:inline distT="0" distB="0" distL="0" distR="0" wp14:anchorId="6BF1B3F9" wp14:editId="329253FD">
            <wp:extent cx="5274310" cy="2977243"/>
            <wp:effectExtent l="0" t="0" r="2540" b="0"/>
            <wp:docPr id="2" name="תמונה 2" descr="תוצאת תמונה עבור ‪raman spect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תוצאת תמונה עבור ‪raman spectru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2977243"/>
                    </a:xfrm>
                    <a:prstGeom prst="rect">
                      <a:avLst/>
                    </a:prstGeom>
                    <a:noFill/>
                    <a:ln>
                      <a:noFill/>
                    </a:ln>
                  </pic:spPr>
                </pic:pic>
              </a:graphicData>
            </a:graphic>
          </wp:inline>
        </w:drawing>
      </w:r>
    </w:p>
    <w:p w14:paraId="57F2DFDA" w14:textId="26639100" w:rsidR="00A60705" w:rsidRPr="00080E01" w:rsidRDefault="00080E01" w:rsidP="00536B70">
      <w:pPr>
        <w:pStyle w:val="af3"/>
        <w:rPr>
          <w:rFonts w:asciiTheme="minorHAnsi" w:hAnsiTheme="minorHAnsi"/>
          <w:rtl/>
        </w:rPr>
      </w:pPr>
      <w:commentRangeStart w:id="2"/>
      <w:commentRangeStart w:id="3"/>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sidR="00535CC0">
        <w:rPr>
          <w:noProof/>
          <w:rtl/>
        </w:rPr>
        <w:t>1</w:t>
      </w:r>
      <w:r>
        <w:rPr>
          <w:rtl/>
        </w:rPr>
        <w:fldChar w:fldCharType="end"/>
      </w:r>
      <w:r>
        <w:rPr>
          <w:rFonts w:hint="cs"/>
          <w:rtl/>
        </w:rPr>
        <w:t xml:space="preserve"> טביעת אצבע של </w:t>
      </w:r>
      <w:r w:rsidRPr="00124AE4">
        <w:rPr>
          <w:rFonts w:asciiTheme="minorHAnsi" w:hAnsiTheme="minorHAnsi"/>
          <w:sz w:val="18"/>
          <w:szCs w:val="12"/>
        </w:rPr>
        <w:t>Olivine</w:t>
      </w:r>
      <w:r w:rsidRPr="00124AE4">
        <w:rPr>
          <w:rFonts w:asciiTheme="minorHAnsi" w:hAnsiTheme="minorHAnsi" w:hint="cs"/>
          <w:sz w:val="18"/>
          <w:szCs w:val="12"/>
          <w:rtl/>
        </w:rPr>
        <w:t xml:space="preserve"> </w:t>
      </w:r>
      <w:r>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&lt;EndNote&gt;&lt;Cite&gt;&lt;Author&gt;Thomas&lt;/Author&gt;&lt;Year&gt;2017&lt;/Year&gt;&lt;IDText&gt;Infrared and Raman Spectroscopy&lt;/IDText&gt;&lt;DisplayText&gt;[18]&lt;/DisplayText&gt;&lt;record&gt;&lt;titles&gt;&lt;title&gt;&lt;style face="bold" font="default" size="100%"&gt;Infrared and Raman Spectroscopy&lt;/style&gt;Infrared and Raman Spectroscopy&lt;/title&gt;&lt;/titles&gt;&lt;contributors&gt;&lt;authors&gt;&lt;author&gt;Thomas     Sylvia-Monique&lt;/author&gt;&lt;/authors&gt;&lt;/contributors&gt;&lt;added-date format="utc"&gt;1499331871&lt;/added-date&gt;&lt;ref-type name="Web Page"&gt;12&lt;/ref-type&gt;&lt;dates&gt;&lt;year&gt;2017&lt;/year&gt;&lt;/dates&gt;&lt;rec-number&gt;138&lt;/rec-number&gt;&lt;publisher&gt;The Geological Society of America&lt;/publisher&gt;&lt;last-updated-date format="utc"&gt;1500291652&lt;/last-updated-date&gt;&lt;_blank_61&gt;&amp;lt;fields&amp;gt;&amp;#xA;  &amp;lt;field id=&amp;quot;title&amp;quot;&amp;gt;&amp;#xA;    &amp;lt;runs&amp;gt;&amp;#xA;      &amp;lt;run</w:instrText>
      </w:r>
      <w:r w:rsidR="00536B70">
        <w:rPr>
          <w:rFonts w:asciiTheme="minorHAnsi" w:hAnsiTheme="minorHAnsi"/>
          <w:rtl/>
        </w:rPr>
        <w:instrText xml:space="preserve"> </w:instrText>
      </w:r>
      <w:r w:rsidR="00536B70">
        <w:rPr>
          <w:rFonts w:asciiTheme="minorHAnsi" w:hAnsiTheme="minorHAnsi"/>
        </w:rPr>
        <w:instrText>bold=&amp;quot;1&amp;quot; length=&amp;quot;31&amp;quot; start=&amp;quot;0&amp;quot;/&amp;gt;&amp;#xA;    &amp;lt;/runs&amp;gt;&amp;#xA;  &amp;lt;/field&amp;gt;&amp;#xA;&amp;lt;/fields&amp;gt;&lt;/_blank_61&gt;&lt;/record&gt;&lt;/Cite&gt;&lt;/EndNote</w:instrText>
      </w:r>
      <w:r w:rsidR="00536B70">
        <w:rPr>
          <w:rFonts w:asciiTheme="minorHAnsi" w:hAnsiTheme="minorHAnsi"/>
          <w:rtl/>
        </w:rPr>
        <w:instrText>&gt;</w:instrText>
      </w:r>
      <w:r>
        <w:rPr>
          <w:rFonts w:asciiTheme="minorHAnsi" w:hAnsiTheme="minorHAnsi"/>
          <w:rtl/>
        </w:rPr>
        <w:fldChar w:fldCharType="separate"/>
      </w:r>
      <w:r w:rsidR="00536B70">
        <w:rPr>
          <w:rFonts w:asciiTheme="minorHAnsi" w:hAnsiTheme="minorHAnsi"/>
          <w:noProof/>
          <w:rtl/>
        </w:rPr>
        <w:t>[18]</w:t>
      </w:r>
      <w:r>
        <w:rPr>
          <w:rFonts w:asciiTheme="minorHAnsi" w:hAnsiTheme="minorHAnsi"/>
          <w:rtl/>
        </w:rPr>
        <w:fldChar w:fldCharType="end"/>
      </w:r>
      <w:commentRangeEnd w:id="2"/>
      <w:r w:rsidR="006C6DBF">
        <w:rPr>
          <w:rStyle w:val="af7"/>
          <w:i w:val="0"/>
          <w:iCs w:val="0"/>
          <w:color w:val="595959" w:themeColor="text1" w:themeTint="A6"/>
          <w:rtl/>
        </w:rPr>
        <w:commentReference w:id="2"/>
      </w:r>
      <w:commentRangeEnd w:id="3"/>
      <w:r w:rsidR="00124AE4">
        <w:rPr>
          <w:rStyle w:val="af7"/>
          <w:i w:val="0"/>
          <w:iCs w:val="0"/>
          <w:color w:val="595959" w:themeColor="text1" w:themeTint="A6"/>
          <w:rtl/>
        </w:rPr>
        <w:commentReference w:id="3"/>
      </w:r>
    </w:p>
    <w:p w14:paraId="76C933CA" w14:textId="7A63C2A1" w:rsidR="00784BD3" w:rsidRPr="00784BD3" w:rsidRDefault="00784BD3" w:rsidP="00536B70">
      <w:pPr>
        <w:rPr>
          <w:rtl/>
        </w:rPr>
      </w:pPr>
      <w:r w:rsidRPr="000A5824">
        <w:rPr>
          <w:rFonts w:hint="cs"/>
          <w:rtl/>
        </w:rPr>
        <w:t>בשיטה זו אין צורך בשלב העשרת החיידקים, דבר המאפשר זיהוי של מגוון רחב יותר של חיידקים בזמן קצר באופן משמעותי. בנוסף, כיוון שאין צורך בהעשרת המצע</w:t>
      </w:r>
      <w:r>
        <w:rPr>
          <w:rFonts w:hint="cs"/>
          <w:rtl/>
        </w:rPr>
        <w:t xml:space="preserve"> -</w:t>
      </w:r>
      <w:r w:rsidRPr="000A5824">
        <w:rPr>
          <w:rFonts w:hint="cs"/>
          <w:rtl/>
        </w:rPr>
        <w:t xml:space="preserve"> ניתן לבצע את הבדיקה באופן ישיר (</w:t>
      </w:r>
      <w:r w:rsidRPr="000A5824">
        <w:t>In Situ</w:t>
      </w:r>
      <w:r w:rsidRPr="000A5824">
        <w:rPr>
          <w:rFonts w:hint="cs"/>
          <w:rtl/>
        </w:rPr>
        <w:t>)</w:t>
      </w:r>
      <w:r>
        <w:rPr>
          <w:rFonts w:hint="cs"/>
          <w:rtl/>
        </w:rPr>
        <w:t>.</w:t>
      </w:r>
      <w:r w:rsidRPr="000A5824">
        <w:rPr>
          <w:rFonts w:hint="cs"/>
          <w:rtl/>
        </w:rPr>
        <w:t xml:space="preserve"> כך</w:t>
      </w:r>
      <w:r>
        <w:rPr>
          <w:rFonts w:hint="cs"/>
          <w:rtl/>
        </w:rPr>
        <w:t xml:space="preserve"> ניתן</w:t>
      </w:r>
      <w:r w:rsidRPr="000A5824">
        <w:rPr>
          <w:rFonts w:hint="cs"/>
          <w:rtl/>
        </w:rPr>
        <w:t xml:space="preserve"> לחסוך תהליכים רבים אשר מעלים את הסיכון לזיהום </w:t>
      </w:r>
      <w:r w:rsidRPr="000A5824">
        <w:rPr>
          <w:rFonts w:hint="cs"/>
          <w:rtl/>
        </w:rPr>
        <w:lastRenderedPageBreak/>
        <w:t>חיצוני</w:t>
      </w:r>
      <w:r>
        <w:rPr>
          <w:rFonts w:hint="cs"/>
          <w:rtl/>
        </w:rPr>
        <w:t>,</w:t>
      </w:r>
      <w:r w:rsidRPr="000A5824">
        <w:rPr>
          <w:rFonts w:hint="cs"/>
          <w:rtl/>
        </w:rPr>
        <w:t xml:space="preserve"> </w:t>
      </w:r>
      <w:r>
        <w:rPr>
          <w:rFonts w:hint="cs"/>
          <w:rtl/>
        </w:rPr>
        <w:t>מאריכים ומייקרים</w:t>
      </w:r>
      <w:r w:rsidRPr="000A5824">
        <w:rPr>
          <w:rFonts w:hint="cs"/>
          <w:rtl/>
        </w:rPr>
        <w:t xml:space="preserve"> </w:t>
      </w:r>
      <w:r>
        <w:rPr>
          <w:rFonts w:hint="cs"/>
          <w:rtl/>
        </w:rPr>
        <w:t>את ה</w:t>
      </w:r>
      <w:r w:rsidRPr="000A5824">
        <w:rPr>
          <w:rFonts w:hint="cs"/>
          <w:rtl/>
        </w:rPr>
        <w:t xml:space="preserve">תהליך. יתרון נוסף של השיטה היא יכולת הבחנה </w:t>
      </w:r>
      <w:r>
        <w:rPr>
          <w:rFonts w:hint="cs"/>
          <w:rtl/>
        </w:rPr>
        <w:t>וזיהוי גם כאשר החיידקים נמצאים ב</w:t>
      </w:r>
      <w:r w:rsidRPr="000A5824">
        <w:rPr>
          <w:rFonts w:hint="cs"/>
          <w:rtl/>
        </w:rPr>
        <w:t xml:space="preserve">מצעים מורכבים כמו מזון, נוזלי גוף ודגימות קרקע </w:t>
      </w:r>
      <w:r w:rsidRPr="000A5824">
        <w:rPr>
          <w:rtl/>
        </w:rPr>
        <w:fldChar w:fldCharType="begin">
          <w:fldData xml:space="preserve">PEVuZE5vdGU+PENpdGU+PEF1dGhvcj5QYWhsb3c8L0F1dGhvcj48WWVhcj4yMDE1PC9ZZWFyPjxJ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PEVuZE5vdGU+PENpdGU+PEF1dGhvcj5QYWhsb3c8L0F1dGhvcj48WWVhcj4yMDE1PC9ZZWFyPjxJ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Pr="000A5824">
        <w:rPr>
          <w:rtl/>
        </w:rPr>
        <w:fldChar w:fldCharType="separate"/>
      </w:r>
      <w:r w:rsidR="00536B70">
        <w:rPr>
          <w:noProof/>
          <w:rtl/>
        </w:rPr>
        <w:t>[17, 19]</w:t>
      </w:r>
      <w:r w:rsidRPr="000A5824">
        <w:rPr>
          <w:rtl/>
        </w:rPr>
        <w:fldChar w:fldCharType="end"/>
      </w:r>
      <w:r w:rsidRPr="000A5824">
        <w:rPr>
          <w:rFonts w:hint="cs"/>
          <w:rtl/>
        </w:rPr>
        <w:t>.</w:t>
      </w:r>
    </w:p>
    <w:p w14:paraId="1B82A170" w14:textId="6CD0402B" w:rsidR="00622AD4" w:rsidRPr="00080E01" w:rsidRDefault="00415935" w:rsidP="00536B70">
      <w:pPr>
        <w:rPr>
          <w:rFonts w:asciiTheme="minorHAnsi" w:hAnsiTheme="minorHAnsi"/>
        </w:rPr>
      </w:pPr>
      <w:r>
        <w:rPr>
          <w:rFonts w:hint="cs"/>
          <w:rtl/>
        </w:rPr>
        <w:t xml:space="preserve">מחקרים קודמים מראים כי </w:t>
      </w:r>
      <w:r w:rsidR="000A5824" w:rsidRPr="000A5824">
        <w:rPr>
          <w:rFonts w:hint="cs"/>
          <w:rtl/>
        </w:rPr>
        <w:t>ניתן להבחין בין חיידקים שונים בהתאם לספקטרום ה</w:t>
      </w:r>
      <w:r w:rsidR="00A60705">
        <w:rPr>
          <w:rFonts w:hint="cs"/>
          <w:rtl/>
        </w:rPr>
        <w:t>ראמאן</w:t>
      </w:r>
      <w:r w:rsidR="000A5824" w:rsidRPr="000A5824">
        <w:rPr>
          <w:rFonts w:hint="cs"/>
          <w:rtl/>
        </w:rPr>
        <w:t xml:space="preserve"> שלהם</w:t>
      </w:r>
      <w:r w:rsidR="006A3E90">
        <w:rPr>
          <w:rFonts w:hint="cs"/>
          <w:rtl/>
        </w:rPr>
        <w:t xml:space="preserve"> </w:t>
      </w:r>
      <w:r w:rsidR="006A3E90">
        <w:rPr>
          <w:rtl/>
        </w:rPr>
        <w:fldChar w:fldCharType="begin">
          <w:fldData xml:space="preserve">PEVuZE5vdGU+PENpdGU+PEF1dGhvcj5aZWlyaTwvQXV0aG9yPjxZZWFyPjIwMDQ8L1llYXI+PElE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==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PEVuZE5vdGU+PENpdGU+PEF1dGhvcj5aZWlyaTwvQXV0aG9yPjxZZWFyPjIwMDQ8L1llYXI+PElE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==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006A3E90">
        <w:rPr>
          <w:rtl/>
        </w:rPr>
        <w:fldChar w:fldCharType="separate"/>
      </w:r>
      <w:r w:rsidR="00536B70">
        <w:rPr>
          <w:noProof/>
          <w:rtl/>
        </w:rPr>
        <w:t>[20, 21]</w:t>
      </w:r>
      <w:r w:rsidR="006A3E90">
        <w:rPr>
          <w:rtl/>
        </w:rPr>
        <w:fldChar w:fldCharType="end"/>
      </w:r>
      <w:r w:rsidR="000A5824" w:rsidRPr="000A5824">
        <w:rPr>
          <w:rFonts w:hint="cs"/>
          <w:rtl/>
        </w:rPr>
        <w:t xml:space="preserve">. </w:t>
      </w:r>
      <w:r w:rsidR="006A3E90">
        <w:rPr>
          <w:rFonts w:hint="cs"/>
          <w:rtl/>
        </w:rPr>
        <w:t xml:space="preserve">הבדלים אלה נובעים מההרכב הכימי של התא החיידקי (הן של החלל </w:t>
      </w:r>
      <w:proofErr w:type="spellStart"/>
      <w:r w:rsidR="006A3E90">
        <w:rPr>
          <w:rFonts w:hint="cs"/>
          <w:rtl/>
        </w:rPr>
        <w:t>הציטופלסמטי</w:t>
      </w:r>
      <w:proofErr w:type="spellEnd"/>
      <w:r w:rsidR="006A3E90">
        <w:rPr>
          <w:rFonts w:hint="cs"/>
          <w:rtl/>
        </w:rPr>
        <w:t>, של הממברנה והדופן ואף של סביבת החיידק אליה הוא מפריש חומרים)</w:t>
      </w:r>
      <w:r w:rsidR="00926163">
        <w:rPr>
          <w:rFonts w:hint="cs"/>
          <w:rtl/>
        </w:rPr>
        <w:t xml:space="preserve"> ובעיקר מנוכחות של טבעות ארומטיות וסוכרים שונים, שהם בעלי </w:t>
      </w:r>
      <w:proofErr w:type="spellStart"/>
      <w:r w:rsidR="00926163">
        <w:t>Polarizability</w:t>
      </w:r>
      <w:proofErr w:type="spellEnd"/>
      <w:r w:rsidR="00926163">
        <w:rPr>
          <w:rFonts w:hint="cs"/>
          <w:rtl/>
        </w:rPr>
        <w:t xml:space="preserve"> גבוה. הספקטרום הוא למעשה התמרת הראמאן המשולבת של כל המרכיבים הכימיים של החיידק, כולל היחס הכמותי ביניהם. </w:t>
      </w:r>
      <w:r>
        <w:rPr>
          <w:rFonts w:hint="cs"/>
          <w:rtl/>
        </w:rPr>
        <w:t>נמצא ש</w:t>
      </w:r>
      <w:r w:rsidR="000A5824" w:rsidRPr="000A5824">
        <w:rPr>
          <w:rFonts w:hint="cs"/>
          <w:rtl/>
        </w:rPr>
        <w:t>הספקטרום הינו ספציפי לכל זן חיידקים, אך נדרש למצוא בדיוק בא</w:t>
      </w:r>
      <w:r>
        <w:rPr>
          <w:rFonts w:hint="cs"/>
          <w:rtl/>
        </w:rPr>
        <w:t>ילו אורכי גל ואילו עוצמות התמרה נמצא ההבדל</w:t>
      </w:r>
      <w:r w:rsidR="000A5824" w:rsidRPr="000A5824">
        <w:rPr>
          <w:rFonts w:hint="cs"/>
          <w:rtl/>
        </w:rPr>
        <w:t xml:space="preserve"> המבחי</w:t>
      </w:r>
      <w:r>
        <w:rPr>
          <w:rFonts w:hint="cs"/>
          <w:rtl/>
        </w:rPr>
        <w:t>ן</w:t>
      </w:r>
      <w:r w:rsidR="000A5824" w:rsidRPr="000A5824">
        <w:rPr>
          <w:rFonts w:hint="cs"/>
          <w:rtl/>
        </w:rPr>
        <w:t xml:space="preserve"> בין החיידקים השונים</w:t>
      </w:r>
      <w:r w:rsidR="00052B37">
        <w:rPr>
          <w:rFonts w:hint="cs"/>
          <w:rtl/>
        </w:rPr>
        <w:t xml:space="preserve">. בעבודה של </w:t>
      </w:r>
      <w:proofErr w:type="spellStart"/>
      <w:r w:rsidR="00052B37">
        <w:rPr>
          <w:rFonts w:hint="cs"/>
        </w:rPr>
        <w:t>Z</w:t>
      </w:r>
      <w:r w:rsidR="00052B37">
        <w:t>eiri</w:t>
      </w:r>
      <w:proofErr w:type="spellEnd"/>
      <w:r w:rsidR="00052B37">
        <w:rPr>
          <w:rFonts w:hint="cs"/>
          <w:rtl/>
        </w:rPr>
        <w:t xml:space="preserve"> ושותפיו הראו החוקרים שהמולקולות הנראות </w:t>
      </w:r>
      <w:proofErr w:type="spellStart"/>
      <w:r w:rsidR="00052B37">
        <w:rPr>
          <w:rFonts w:hint="cs"/>
          <w:rtl/>
        </w:rPr>
        <w:t>בראמאן</w:t>
      </w:r>
      <w:proofErr w:type="spellEnd"/>
      <w:r w:rsidR="00052B37">
        <w:rPr>
          <w:rFonts w:hint="cs"/>
          <w:rtl/>
        </w:rPr>
        <w:t xml:space="preserve"> בחיידקים הן בעיקר </w:t>
      </w:r>
      <w:proofErr w:type="spellStart"/>
      <w:r w:rsidR="00052B37">
        <w:rPr>
          <w:rFonts w:hint="cs"/>
          <w:rtl/>
        </w:rPr>
        <w:t>צורונים</w:t>
      </w:r>
      <w:proofErr w:type="spellEnd"/>
      <w:r w:rsidR="00052B37">
        <w:rPr>
          <w:rFonts w:hint="cs"/>
          <w:rtl/>
        </w:rPr>
        <w:t xml:space="preserve"> של </w:t>
      </w:r>
      <w:r w:rsidR="00052B37">
        <w:t>DNA</w:t>
      </w:r>
      <w:r w:rsidR="00052B37">
        <w:rPr>
          <w:rFonts w:hint="cs"/>
          <w:rtl/>
        </w:rPr>
        <w:t xml:space="preserve">, הכוללים </w:t>
      </w:r>
      <w:proofErr w:type="spellStart"/>
      <w:r w:rsidR="00052B37">
        <w:rPr>
          <w:rFonts w:hint="cs"/>
          <w:rtl/>
        </w:rPr>
        <w:t>אדנין</w:t>
      </w:r>
      <w:proofErr w:type="spellEnd"/>
      <w:r w:rsidR="00052B37">
        <w:rPr>
          <w:rFonts w:hint="cs"/>
          <w:rtl/>
        </w:rPr>
        <w:t xml:space="preserve"> ואף </w:t>
      </w:r>
      <w:proofErr w:type="spellStart"/>
      <w:r w:rsidR="00052B37">
        <w:rPr>
          <w:rFonts w:hint="cs"/>
          <w:rtl/>
        </w:rPr>
        <w:t>פלבין-אדנין</w:t>
      </w:r>
      <w:proofErr w:type="spellEnd"/>
      <w:r w:rsidR="00052B37">
        <w:rPr>
          <w:rFonts w:hint="cs"/>
          <w:rtl/>
        </w:rPr>
        <w:t xml:space="preserve"> (</w:t>
      </w:r>
      <w:r w:rsidR="00052B37">
        <w:t>FDA</w:t>
      </w:r>
      <w:r w:rsidR="00052B37">
        <w:rPr>
          <w:rFonts w:hint="cs"/>
          <w:rtl/>
        </w:rPr>
        <w:t xml:space="preserve">). החוקרים מצאו שניתן בנוסף להבחין בקשרי זרחן וקשרים </w:t>
      </w:r>
      <w:proofErr w:type="spellStart"/>
      <w:r w:rsidR="00052B37">
        <w:rPr>
          <w:rFonts w:hint="cs"/>
          <w:rtl/>
        </w:rPr>
        <w:t>קרבוקסיליים</w:t>
      </w:r>
      <w:proofErr w:type="spellEnd"/>
      <w:r w:rsidR="00DC7A8F">
        <w:rPr>
          <w:rFonts w:hint="cs"/>
          <w:rtl/>
        </w:rPr>
        <w:t xml:space="preserve"> </w:t>
      </w:r>
      <w:r w:rsidR="00DC7A8F">
        <w:rPr>
          <w:rtl/>
        </w:rPr>
        <w:fldChar w:fldCharType="begin">
          <w:fldData xml:space="preserve">PEVuZE5vdGU+PENpdGU+PEF1dGhvcj5aZWlyaTwvQXV0aG9yPjxZZWFyPjIwMDU8L1llYXI+PElE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==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PEVuZE5vdGU+PENpdGU+PEF1dGhvcj5aZWlyaTwvQXV0aG9yPjxZZWFyPjIwMDU8L1llYXI+PElE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==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00DC7A8F">
        <w:rPr>
          <w:rtl/>
        </w:rPr>
        <w:fldChar w:fldCharType="separate"/>
      </w:r>
      <w:r w:rsidR="00536B70">
        <w:rPr>
          <w:noProof/>
          <w:rtl/>
        </w:rPr>
        <w:t>[20, 21]</w:t>
      </w:r>
      <w:r w:rsidR="00DC7A8F">
        <w:rPr>
          <w:rtl/>
        </w:rPr>
        <w:fldChar w:fldCharType="end"/>
      </w:r>
      <w:r w:rsidR="00052B37">
        <w:rPr>
          <w:rFonts w:hint="cs"/>
          <w:rtl/>
        </w:rPr>
        <w:t>. בעבודה אחרת של</w:t>
      </w:r>
      <w:r w:rsidR="00277BE8">
        <w:rPr>
          <w:rFonts w:hint="cs"/>
          <w:rtl/>
        </w:rPr>
        <w:t xml:space="preserve"> </w:t>
      </w:r>
      <w:proofErr w:type="spellStart"/>
      <w:r w:rsidR="00277BE8">
        <w:t>Premasiri</w:t>
      </w:r>
      <w:proofErr w:type="spellEnd"/>
      <w:r w:rsidR="00277BE8">
        <w:rPr>
          <w:rFonts w:hint="cs"/>
          <w:rtl/>
        </w:rPr>
        <w:t xml:space="preserve"> ושותפיו מ-2017 הראו החוקרים שוב כי האות המתקבל מקריאת ראמאן של חיידקים מתבסס על </w:t>
      </w:r>
      <w:proofErr w:type="spellStart"/>
      <w:r w:rsidR="00277BE8">
        <w:rPr>
          <w:rFonts w:hint="cs"/>
          <w:rtl/>
        </w:rPr>
        <w:t>צורונים</w:t>
      </w:r>
      <w:proofErr w:type="spellEnd"/>
      <w:r w:rsidR="00277BE8">
        <w:rPr>
          <w:rFonts w:hint="cs"/>
          <w:rtl/>
        </w:rPr>
        <w:t xml:space="preserve"> שונים של </w:t>
      </w:r>
      <w:r w:rsidR="00277BE8">
        <w:rPr>
          <w:rFonts w:hint="cs"/>
        </w:rPr>
        <w:t>DNA</w:t>
      </w:r>
      <w:r w:rsidR="00277BE8">
        <w:rPr>
          <w:rFonts w:hint="cs"/>
          <w:rtl/>
        </w:rPr>
        <w:t xml:space="preserve"> ובעיקר </w:t>
      </w:r>
      <w:proofErr w:type="spellStart"/>
      <w:r w:rsidR="00277BE8">
        <w:rPr>
          <w:rFonts w:hint="cs"/>
          <w:rtl/>
        </w:rPr>
        <w:t>אדנין</w:t>
      </w:r>
      <w:proofErr w:type="spellEnd"/>
      <w:r w:rsidR="00277BE8">
        <w:rPr>
          <w:rFonts w:hint="cs"/>
          <w:rtl/>
        </w:rPr>
        <w:t xml:space="preserve"> </w:t>
      </w:r>
      <w:proofErr w:type="spellStart"/>
      <w:r w:rsidR="00277BE8">
        <w:rPr>
          <w:rFonts w:hint="cs"/>
          <w:rtl/>
        </w:rPr>
        <w:t>וגואנין</w:t>
      </w:r>
      <w:proofErr w:type="spellEnd"/>
      <w:r w:rsidR="00DC7A8F">
        <w:rPr>
          <w:rFonts w:hint="cs"/>
          <w:rtl/>
        </w:rPr>
        <w:t xml:space="preserve"> </w:t>
      </w:r>
      <w:r w:rsidR="00DC7A8F">
        <w:rPr>
          <w:rtl/>
        </w:rPr>
        <w:fldChar w:fldCharType="begin"/>
      </w:r>
      <w:r w:rsidR="00536B70">
        <w:rPr>
          <w:rtl/>
        </w:rPr>
        <w:instrText xml:space="preserve"> </w:instrText>
      </w:r>
      <w:r w:rsidR="00536B70">
        <w:instrText>ADDIN EN.CITE &lt;EndNote&gt;&lt;Cite&gt;&lt;Author&gt;Premasiri&lt;/Author&gt;&lt;Year&gt;2017&lt;/Year&gt;&lt;IDText&gt;Rapid urinary tract infection diagnostics by surface-enhanced Raman spectroscopy (SERS): identification and antibiotic susceptibilities&lt;/IDText&gt;&lt;DisplayText&gt;[22]&lt;/DisplayText</w:instrText>
      </w:r>
      <w:r w:rsidR="00536B70">
        <w:rPr>
          <w:rtl/>
        </w:rPr>
        <w:instrText>&gt;&lt;</w:instrText>
      </w:r>
      <w:r w:rsidR="00536B70">
        <w:instrText>record&gt;&lt;dates&gt;&lt;pub-dates&gt;&lt;date&gt;Apr&lt;/date&gt;&lt;/pub-dates&gt;&lt;year&gt;2017&lt;/year&gt;&lt;/dates&gt;&lt;urls&gt;&lt;related-urls&gt;&lt;url&gt;https://www.ncbi.nlm.nih.gov/pubmed/28235996&lt;/url&gt;&lt;/related-urls&gt;&lt;/urls&gt;&lt;isbn&gt;1618-2650&lt;/isbn&gt;&lt;titles&gt;&lt;title&gt;Rapid urinary tract infection diagnostics</w:instrText>
      </w:r>
      <w:r w:rsidR="00536B70">
        <w:rPr>
          <w:rtl/>
        </w:rPr>
        <w:instrText xml:space="preserve"> </w:instrText>
      </w:r>
      <w:r w:rsidR="00536B70">
        <w:instrText>by surface-enhanced Raman spectroscopy (SERS): identification and antibiotic susceptibilities&lt;/title&gt;&lt;secondary-title&gt;Anal Bioanal Chem&lt;/secondary-title&gt;&lt;/titles&gt;&lt;pages&gt;3043-3054&lt;/pages&gt;&lt;number&gt;11&lt;/number&gt;&lt;contributors&gt;&lt;authors&gt;&lt;author&gt;Premasiri, W. R</w:instrText>
      </w:r>
      <w:r w:rsidR="00536B70">
        <w:rPr>
          <w:rtl/>
        </w:rPr>
        <w:instrText>.&lt;/</w:instrText>
      </w:r>
      <w:r w:rsidR="00536B70">
        <w:instrText>author&gt;&lt;author&gt;Chen, Y.&lt;/author&gt;&lt;author&gt;Williamson, P. M.&lt;/author&gt;&lt;author&gt;Bandarage, D. C.&lt;/author&gt;&lt;author&gt;Pyles, C.&lt;/author&gt;&lt;author&gt;Ziegler, L. D.&lt;/author&gt;&lt;/authors&gt;&lt;/contributors&gt;&lt;edition&gt;2017/02/24&lt;/edition&gt;&lt;language&gt;eng&lt;/language&gt;&lt;added-date format="utc"&gt;1490696431&lt;/added-date&gt;&lt;ref-type name="Journal Article"&gt;17&lt;/ref-type&gt;&lt;rec-number&gt;109&lt;/rec-number&gt;&lt;last-updated-date format="utc"&gt;1490696431&lt;/last-updated-date&gt;&lt;accession-num&gt;28235996&lt;/accession-num&gt;&lt;electronic-resource-num&gt;10.1007/s00216-017-0244-7&lt;/electronic-resource-num&gt;&lt;volume&gt;409&lt;/volume&gt;&lt;/record&gt;&lt;/Cite&gt;&lt;/EndNote</w:instrText>
      </w:r>
      <w:r w:rsidR="00536B70">
        <w:rPr>
          <w:rtl/>
        </w:rPr>
        <w:instrText>&gt;</w:instrText>
      </w:r>
      <w:r w:rsidR="00DC7A8F">
        <w:rPr>
          <w:rtl/>
        </w:rPr>
        <w:fldChar w:fldCharType="separate"/>
      </w:r>
      <w:r w:rsidR="00536B70">
        <w:rPr>
          <w:noProof/>
          <w:rtl/>
        </w:rPr>
        <w:t>[22]</w:t>
      </w:r>
      <w:r w:rsidR="00DC7A8F">
        <w:rPr>
          <w:rtl/>
        </w:rPr>
        <w:fldChar w:fldCharType="end"/>
      </w:r>
      <w:r w:rsidR="00277BE8">
        <w:rPr>
          <w:rFonts w:hint="cs"/>
          <w:rtl/>
        </w:rPr>
        <w:t>.</w:t>
      </w:r>
      <w:r w:rsidR="00052B37">
        <w:rPr>
          <w:rFonts w:hint="cs"/>
          <w:rtl/>
        </w:rPr>
        <w:t xml:space="preserve">  </w:t>
      </w:r>
      <w:r w:rsidR="000A5824" w:rsidRPr="000A5824">
        <w:rPr>
          <w:rFonts w:hint="cs"/>
          <w:rtl/>
        </w:rPr>
        <w:t xml:space="preserve"> </w:t>
      </w:r>
      <w:r>
        <w:rPr>
          <w:rFonts w:hint="cs"/>
          <w:rtl/>
        </w:rPr>
        <w:t xml:space="preserve">ישנה גם קורלציה </w:t>
      </w:r>
      <w:r w:rsidR="009314E9">
        <w:rPr>
          <w:rFonts w:hint="cs"/>
          <w:rtl/>
        </w:rPr>
        <w:t>מסוימת</w:t>
      </w:r>
      <w:r>
        <w:rPr>
          <w:rFonts w:hint="cs"/>
          <w:rtl/>
        </w:rPr>
        <w:t xml:space="preserve"> בין עוצמת ההתמרה לכמות החיידקים</w:t>
      </w:r>
      <w:r w:rsidR="006C6DBF">
        <w:rPr>
          <w:rFonts w:hint="cs"/>
          <w:rtl/>
        </w:rPr>
        <w:t>,</w:t>
      </w:r>
      <w:r>
        <w:rPr>
          <w:rFonts w:hint="cs"/>
          <w:rtl/>
        </w:rPr>
        <w:t xml:space="preserve"> לפי חוק בר-</w:t>
      </w:r>
      <w:proofErr w:type="spellStart"/>
      <w:r>
        <w:rPr>
          <w:rFonts w:hint="cs"/>
          <w:rtl/>
        </w:rPr>
        <w:t>למברט</w:t>
      </w:r>
      <w:proofErr w:type="spellEnd"/>
      <w:r w:rsidR="00046C10">
        <w:rPr>
          <w:rFonts w:hint="cs"/>
          <w:rtl/>
        </w:rPr>
        <w:t xml:space="preserve"> </w:t>
      </w:r>
      <w:r w:rsidR="00046C10">
        <w:rPr>
          <w:rtl/>
        </w:rPr>
        <w:fldChar w:fldCharType="begin"/>
      </w:r>
      <w:r w:rsidR="00536B70">
        <w:rPr>
          <w:rtl/>
        </w:rPr>
        <w:instrText xml:space="preserve"> </w:instrText>
      </w:r>
      <w:r w:rsidR="00536B70">
        <w:instrText>ADDIN EN.CITE &lt;EndNote&gt;&lt;Cite&gt;&lt;Author&gt;Nicolaou&lt;/Author&gt;&lt;Year&gt;2011&lt;/Year&gt;&lt;IDText&gt;Fourier transform infrared and Raman spectroscopies for the rapid detection, enumeration, and growth interaction of the bacteria Staphylococcus aureus and Lactococcus lactis ssp. cremoris in milk&lt;/IDText&gt;&lt;DisplayText&gt;[23]&lt;/DisplayText&gt;&lt;record&gt;&lt;dates&gt;&lt;pub-dates&gt;&lt;date&gt;Jul&lt;/date&gt;&lt;/pub-dates&gt;&lt;year&gt;2011&lt;/year&gt;&lt;/dates&gt;&lt;keywords&gt;&lt;keyword&gt;Animals&lt;/keyword&gt;&lt;keyword&gt;Lactococcus lactis&lt;/keyword&gt;&lt;keyword&gt;Least-Squares Analysis&lt;/keyword&gt;&lt;keyword&gt;Milk&lt;/keyword&gt;&lt;keyword&gt;Multivariate Analysis&lt;/keyword&gt;&lt;keyword&gt;Sensitivity and Specificity&lt;/keyword&gt;&lt;keyword&gt;Spectroscopy, Fourier Transform Infrared&lt;/keyword&gt;&lt;keyword&gt;Spectrum Analysis, Raman&lt;/keyword&gt;&lt;keyword&gt;Staphylococcus aureus&lt;/keyword&gt;&lt;keyword&gt;Time Factors&lt;/keyword&gt;&lt;/keywords&gt;&lt;urls&gt;&lt;related-urls&gt;&lt;url&gt;https://www.ncbi.nlm.nih.gov/pubmed/21639098&lt;/url&gt;&lt;/related-urls&gt;&lt;/urls&gt;&lt;isbn&gt;1520-6882&lt;/isbn&gt;&lt;titles&gt;&lt;title&gt;Fourier transform infrared and Raman spectroscopies for the rapid detection, enumeration, and growth interaction of the bacteria Staphylococcus aureus and Lactococcus lactis ssp. cremoris in milk&lt;/title&gt;&lt;secondary-title&gt;Anal Chem&lt;/secondary-title&gt;&lt;/titles&gt;&lt;pages&gt;5681-7&lt;/pages&gt;&lt;number&gt;14&lt;/number&gt;&lt;contributors&gt;&lt;authors&gt;&lt;author&gt;Nicolaou, N</w:instrText>
      </w:r>
      <w:r w:rsidR="00536B70">
        <w:rPr>
          <w:rtl/>
        </w:rPr>
        <w:instrText>.&lt;/</w:instrText>
      </w:r>
      <w:r w:rsidR="00536B70">
        <w:instrText>author&gt;&lt;author&gt;Xu, Y.&lt;/author&gt;&lt;author&gt;Goodacre, R.&lt;/author&gt;&lt;/authors&gt;&lt;/contributors&gt;&lt;edition&gt;2011/06/27&lt;/edition&gt;&lt;language&gt;eng&lt;/language&gt;&lt;added-date format="utc"&gt;1499332454&lt;/added-date&gt;&lt;ref-type name="Journal Article"&gt;17&lt;/ref-type&gt;&lt;rec-number&gt;141&lt;/rec-number&gt;&lt;last-updated-date format="utc"&gt;1499332454&lt;/last-updated-date&gt;&lt;accession-num&gt;21639098&lt;/accession-num&gt;&lt;electronic-resource-num&gt;10.1021/ac2008256&lt;/electronic-resource-num&gt;&lt;volume&gt;83&lt;/volume&gt;&lt;/record&gt;&lt;/Cite&gt;&lt;/EndNote</w:instrText>
      </w:r>
      <w:r w:rsidR="00536B70">
        <w:rPr>
          <w:rtl/>
        </w:rPr>
        <w:instrText>&gt;</w:instrText>
      </w:r>
      <w:r w:rsidR="00046C10">
        <w:rPr>
          <w:rtl/>
        </w:rPr>
        <w:fldChar w:fldCharType="separate"/>
      </w:r>
      <w:r w:rsidR="00536B70">
        <w:rPr>
          <w:noProof/>
          <w:rtl/>
        </w:rPr>
        <w:t>[23]</w:t>
      </w:r>
      <w:r w:rsidR="00046C10">
        <w:rPr>
          <w:rtl/>
        </w:rPr>
        <w:fldChar w:fldCharType="end"/>
      </w:r>
      <w:r>
        <w:rPr>
          <w:rFonts w:hint="cs"/>
          <w:rtl/>
        </w:rPr>
        <w:t xml:space="preserve">, שכן ככל שריכוז החיידקים גבוה יותר כך כמות הפוטונים </w:t>
      </w:r>
      <w:proofErr w:type="spellStart"/>
      <w:r>
        <w:rPr>
          <w:rFonts w:hint="cs"/>
          <w:rtl/>
        </w:rPr>
        <w:t>המותמרים</w:t>
      </w:r>
      <w:proofErr w:type="spellEnd"/>
      <w:r>
        <w:rPr>
          <w:rFonts w:hint="cs"/>
          <w:rtl/>
        </w:rPr>
        <w:t xml:space="preserve"> עולה. יכולות אלה של השיטה הוצעו </w:t>
      </w:r>
      <w:r w:rsidR="009314E9">
        <w:rPr>
          <w:rFonts w:hint="cs"/>
          <w:rtl/>
        </w:rPr>
        <w:t>כפתרון</w:t>
      </w:r>
      <w:r>
        <w:rPr>
          <w:rFonts w:hint="cs"/>
          <w:rtl/>
        </w:rPr>
        <w:t xml:space="preserve"> לבעיית זיהוי</w:t>
      </w:r>
      <w:r w:rsidR="006A3E90">
        <w:rPr>
          <w:rFonts w:hint="cs"/>
          <w:rtl/>
        </w:rPr>
        <w:t xml:space="preserve"> וכימות</w:t>
      </w:r>
      <w:r>
        <w:rPr>
          <w:rFonts w:hint="cs"/>
          <w:rtl/>
        </w:rPr>
        <w:t xml:space="preserve"> החיידקים בתעשיית המים, המזון והבריאות. </w:t>
      </w:r>
      <w:r w:rsidR="000A5824" w:rsidRPr="000A5824">
        <w:rPr>
          <w:rFonts w:hint="cs"/>
          <w:rtl/>
        </w:rPr>
        <w:t xml:space="preserve">כדי לנצל את השיטה לזיהוי </w:t>
      </w:r>
      <w:r w:rsidR="006A3E90">
        <w:rPr>
          <w:rFonts w:hint="cs"/>
          <w:rtl/>
        </w:rPr>
        <w:t xml:space="preserve">וכימות </w:t>
      </w:r>
      <w:r w:rsidR="000A5824" w:rsidRPr="000A5824">
        <w:rPr>
          <w:rFonts w:hint="cs"/>
          <w:rtl/>
        </w:rPr>
        <w:t>החיידקים נדרשת עבודה מקיפה ליצירת מאגר נתונים אמין שבו נותחו מספר רב של דוגמאות חיידקים</w:t>
      </w:r>
      <w:r>
        <w:rPr>
          <w:rFonts w:hint="cs"/>
          <w:rtl/>
        </w:rPr>
        <w:t xml:space="preserve"> </w:t>
      </w:r>
      <w:r w:rsidR="000A5824" w:rsidRPr="000A5824">
        <w:rPr>
          <w:rtl/>
        </w:rPr>
        <w:fldChar w:fldCharType="begin"/>
      </w:r>
      <w:r w:rsidR="00536B70">
        <w:rPr>
          <w:rtl/>
        </w:rPr>
        <w:instrText xml:space="preserve"> </w:instrText>
      </w:r>
      <w:r w:rsidR="00536B70">
        <w:instrText>ADDIN EN.CITE &lt;EndNote&gt;&lt;Cite&gt;&lt;Author&gt;Stöckel&lt;/Author&gt;&lt;Year&gt;2015&lt;/Year&gt;&lt;IDText&gt;The application of Raman spectroscopy for the  detection and identification of microorganisms   &lt;/IDText&gt;&lt;DisplayText&gt;[17]&lt;/DisplayText&gt;&lt;record&gt;&lt;titles&gt;&lt;title&gt;The application of Raman spectroscopy for the  detection and identification of microorganisms   &lt;/title&gt;&lt;secondary-title&gt;Journal of Raman Spectroscopy&lt;/secondary-title&gt;&lt;/titles&gt;&lt;pages&gt;89-109&lt;/pages&gt;&lt;number&gt;47&lt;/number&gt;&lt;contributors&gt;&lt;authors&gt;&lt;author&gt;Stöckel,  Stephan&lt;/author&gt;&lt;author&gt;Kirchhoff,  Johanna&lt;/author&gt;&lt;author&gt;Neugebauer,  Ute&lt;/author&gt;&lt;author&gt;Röscha,   Petra&lt;/author&gt;&lt;author&gt;Popp,     Jürgen&lt;/author&gt;&lt;/authors&gt;&lt;/contributors&gt;&lt;added-date format="utc"&gt;1478856057&lt;/added-date&gt;&lt;ref-type name="Journal Article"&gt;17&lt;/ref-type</w:instrText>
      </w:r>
      <w:r w:rsidR="00536B70">
        <w:rPr>
          <w:rtl/>
        </w:rPr>
        <w:instrText>&gt;&lt;</w:instrText>
      </w:r>
      <w:r w:rsidR="00536B70">
        <w:instrText>dates&gt;&lt;year&gt;2015&lt;/year&gt;&lt;/dates&gt;&lt;rec-number&gt;102&lt;/rec-number&gt;&lt;last-updated-date format="utc"&gt;1478945059&lt;/last-updated-date&gt;&lt;/record&gt;&lt;/Cite&gt;&lt;/EndNote</w:instrText>
      </w:r>
      <w:r w:rsidR="00536B70">
        <w:rPr>
          <w:rtl/>
        </w:rPr>
        <w:instrText>&gt;</w:instrText>
      </w:r>
      <w:r w:rsidR="000A5824" w:rsidRPr="000A5824">
        <w:rPr>
          <w:rtl/>
        </w:rPr>
        <w:fldChar w:fldCharType="separate"/>
      </w:r>
      <w:r w:rsidR="00536B70">
        <w:rPr>
          <w:noProof/>
          <w:rtl/>
        </w:rPr>
        <w:t>[17]</w:t>
      </w:r>
      <w:r w:rsidR="000A5824" w:rsidRPr="000A5824">
        <w:rPr>
          <w:rtl/>
        </w:rPr>
        <w:fldChar w:fldCharType="end"/>
      </w:r>
      <w:r w:rsidR="000A5824" w:rsidRPr="000A5824">
        <w:rPr>
          <w:rFonts w:hint="cs"/>
          <w:rtl/>
        </w:rPr>
        <w:t xml:space="preserve">. לאחר בניית מאגר נתונים אמין ומגוון ניתן לבנות מודל סטטיסטי לזיהוי מהיר של החיידקים לפי ספקטרום </w:t>
      </w:r>
      <w:r>
        <w:rPr>
          <w:rFonts w:hint="cs"/>
          <w:rtl/>
        </w:rPr>
        <w:t>הראמאן</w:t>
      </w:r>
      <w:r w:rsidR="00622AD4">
        <w:rPr>
          <w:rFonts w:hint="cs"/>
          <w:rtl/>
        </w:rPr>
        <w:t xml:space="preserve"> שלהם.</w:t>
      </w:r>
      <w:r w:rsidR="00A60705">
        <w:rPr>
          <w:rFonts w:hint="cs"/>
          <w:rtl/>
        </w:rPr>
        <w:t xml:space="preserve"> </w:t>
      </w:r>
      <w:r w:rsidR="000420FE">
        <w:rPr>
          <w:rFonts w:hint="cs"/>
          <w:rtl/>
        </w:rPr>
        <w:t xml:space="preserve">פתרון כזה יענה על דרישות התעשייה כיוון שהוא מהיר, </w:t>
      </w:r>
      <w:r w:rsidR="009314E9">
        <w:rPr>
          <w:rFonts w:hint="cs"/>
          <w:rtl/>
        </w:rPr>
        <w:t>מדויק</w:t>
      </w:r>
      <w:r w:rsidR="000420FE">
        <w:rPr>
          <w:rFonts w:hint="cs"/>
          <w:rtl/>
        </w:rPr>
        <w:t xml:space="preserve"> מאוד, בעל יכולת זיהוי וכימות של חיידקים וגם זול באופן יחסי. יתרון נוסף הוא שלאחר עבודה ראשונית מעמיקה ויצירת מאגר הנתונים, אין צורך בעבודה ידנית מרובה ומורכבת (או בעובדים מוסמכים) וזיהוי </w:t>
      </w:r>
      <w:r w:rsidR="006A3E90">
        <w:rPr>
          <w:rFonts w:hint="cs"/>
          <w:rtl/>
        </w:rPr>
        <w:t xml:space="preserve">וכימות </w:t>
      </w:r>
      <w:r w:rsidR="000420FE">
        <w:rPr>
          <w:rFonts w:hint="cs"/>
          <w:rtl/>
        </w:rPr>
        <w:t>החיידקים יכול להתבצע באופן אוטו</w:t>
      </w:r>
      <w:r w:rsidR="00080E01">
        <w:rPr>
          <w:rFonts w:hint="cs"/>
          <w:rtl/>
        </w:rPr>
        <w:t xml:space="preserve">מטי </w:t>
      </w:r>
      <w:r w:rsidR="006C6DBF">
        <w:rPr>
          <w:rFonts w:hint="cs"/>
          <w:rtl/>
        </w:rPr>
        <w:t xml:space="preserve">ורציף, </w:t>
      </w:r>
      <w:r w:rsidR="00080E01">
        <w:rPr>
          <w:rFonts w:hint="cs"/>
          <w:rtl/>
        </w:rPr>
        <w:t>ללא מגע אדם</w:t>
      </w:r>
      <w:r w:rsidR="00080E01">
        <w:rPr>
          <w:rtl/>
        </w:rPr>
        <w:t xml:space="preserve"> </w:t>
      </w:r>
      <w:r w:rsidR="00080E01">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PjxEaXNwbGF5VGV4dD5bMTcsIDE5XTwvRGlzcGxheVRleHQ+PHJlY29yZD48dGl0bGVzPjx0aXRs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PjxEaXNwbGF5VGV4dD5bMTcsIDE5XTwvRGlzcGxheVRleHQ+PHJlY29yZD48dGl0bGVzPjx0aXRs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00080E01">
        <w:rPr>
          <w:rtl/>
        </w:rPr>
        <w:fldChar w:fldCharType="separate"/>
      </w:r>
      <w:r w:rsidR="00536B70">
        <w:rPr>
          <w:noProof/>
          <w:rtl/>
        </w:rPr>
        <w:t>[17, 19]</w:t>
      </w:r>
      <w:r w:rsidR="00080E01">
        <w:rPr>
          <w:rtl/>
        </w:rPr>
        <w:fldChar w:fldCharType="end"/>
      </w:r>
      <w:r w:rsidR="00080E01">
        <w:t>.</w:t>
      </w:r>
    </w:p>
    <w:p w14:paraId="7D780719" w14:textId="2F0B4D37" w:rsidR="000A5824" w:rsidRPr="00622AD4" w:rsidRDefault="006C6DBF" w:rsidP="006C6DBF">
      <w:pPr>
        <w:pStyle w:val="3"/>
      </w:pPr>
      <w:r>
        <w:rPr>
          <w:rFonts w:hint="cs"/>
          <w:rtl/>
        </w:rPr>
        <w:t xml:space="preserve">זיהוי מהיר של חיידקים </w:t>
      </w:r>
      <w:proofErr w:type="spellStart"/>
      <w:r>
        <w:rPr>
          <w:rFonts w:hint="cs"/>
          <w:rtl/>
        </w:rPr>
        <w:t>בספקטרוסקופיית</w:t>
      </w:r>
      <w:proofErr w:type="spellEnd"/>
      <w:r>
        <w:rPr>
          <w:rFonts w:hint="cs"/>
          <w:rtl/>
        </w:rPr>
        <w:t xml:space="preserve"> ראמאן </w:t>
      </w:r>
    </w:p>
    <w:p w14:paraId="00B539E1" w14:textId="596D8892" w:rsidR="00064A35" w:rsidRDefault="000A5824" w:rsidP="00536B70">
      <w:pPr>
        <w:rPr>
          <w:rtl/>
        </w:rPr>
      </w:pPr>
      <w:r w:rsidRPr="000A5824">
        <w:rPr>
          <w:rFonts w:hint="cs"/>
          <w:rtl/>
        </w:rPr>
        <w:t xml:space="preserve">בשנים האחרונות התבצע מחקר רב בתחום הזיהוי המהיר של חיידקים </w:t>
      </w:r>
      <w:proofErr w:type="spellStart"/>
      <w:r w:rsidR="00DF16E4">
        <w:rPr>
          <w:rFonts w:hint="cs"/>
          <w:rtl/>
        </w:rPr>
        <w:t>בספקטרוסקופיית</w:t>
      </w:r>
      <w:proofErr w:type="spellEnd"/>
      <w:r w:rsidR="00DF16E4">
        <w:rPr>
          <w:rFonts w:hint="cs"/>
          <w:rtl/>
        </w:rPr>
        <w:t xml:space="preserve"> ראמאן</w:t>
      </w:r>
      <w:r w:rsidRPr="000A5824">
        <w:rPr>
          <w:rFonts w:hint="cs"/>
          <w:rtl/>
        </w:rPr>
        <w:t xml:space="preserve">, זאת בעקבות היתרונות הרבים שצוינו. </w:t>
      </w:r>
      <w:r w:rsidR="00C5621C">
        <w:rPr>
          <w:rFonts w:hint="cs"/>
          <w:rtl/>
        </w:rPr>
        <w:t>ה</w:t>
      </w:r>
      <w:r w:rsidRPr="000A5824">
        <w:rPr>
          <w:rFonts w:hint="cs"/>
          <w:rtl/>
        </w:rPr>
        <w:t xml:space="preserve">מחקרים התמקדו בהיבטים שונים של השימוש בטכנולוגיה, החל בזיהוי מהיר של חיידקים בבתי חולים, דרך הבחנה אנליטית בין </w:t>
      </w:r>
      <w:proofErr w:type="spellStart"/>
      <w:r w:rsidRPr="000A5824">
        <w:rPr>
          <w:rFonts w:hint="cs"/>
          <w:rtl/>
        </w:rPr>
        <w:t>סרוטיפים</w:t>
      </w:r>
      <w:proofErr w:type="spellEnd"/>
      <w:r w:rsidRPr="000A5824">
        <w:rPr>
          <w:rFonts w:hint="cs"/>
          <w:rtl/>
        </w:rPr>
        <w:t xml:space="preserve"> ותת-זנים של חיידקים</w:t>
      </w:r>
      <w:r w:rsidR="00C5621C">
        <w:rPr>
          <w:rFonts w:hint="cs"/>
          <w:rtl/>
        </w:rPr>
        <w:t>,</w:t>
      </w:r>
      <w:r w:rsidRPr="000A5824">
        <w:rPr>
          <w:rFonts w:hint="cs"/>
          <w:rtl/>
        </w:rPr>
        <w:t xml:space="preserve"> בדגימה למחקר ועד זיהוי של חיידקים בדגימות מזון לצרכי תעשייה </w:t>
      </w:r>
      <w:r w:rsidRPr="000A5824">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PjxEaXNwbGF5VGV4dD5bMTcsIDI0LCAyNV08L0Rpc3BsYXlUZXh0PjxyZWNvcmQ+PHRpdGxlcz48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PEVuZE5vdGU+PENpdGU+PEF1dGhvcj5TdMO2Y2tlbDwvQXV0aG9yPjxZZWFyPjIwMTU8L1llYXI+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Pr="000A5824">
        <w:rPr>
          <w:rtl/>
        </w:rPr>
        <w:fldChar w:fldCharType="separate"/>
      </w:r>
      <w:r w:rsidR="00536B70">
        <w:rPr>
          <w:noProof/>
          <w:rtl/>
        </w:rPr>
        <w:t>[17, 24, 25]</w:t>
      </w:r>
      <w:r w:rsidRPr="000A5824">
        <w:rPr>
          <w:rtl/>
        </w:rPr>
        <w:fldChar w:fldCharType="end"/>
      </w:r>
      <w:r w:rsidRPr="000A5824">
        <w:rPr>
          <w:rFonts w:hint="cs"/>
          <w:rtl/>
        </w:rPr>
        <w:t xml:space="preserve">. </w:t>
      </w:r>
      <w:r w:rsidR="009C3E9B">
        <w:rPr>
          <w:rFonts w:hint="cs"/>
          <w:rtl/>
        </w:rPr>
        <w:t>מחקרים אחרים</w:t>
      </w:r>
      <w:r w:rsidR="00C5621C">
        <w:rPr>
          <w:rFonts w:hint="cs"/>
          <w:rtl/>
        </w:rPr>
        <w:t>,</w:t>
      </w:r>
      <w:r w:rsidR="009C3E9B">
        <w:rPr>
          <w:rFonts w:hint="cs"/>
          <w:rtl/>
        </w:rPr>
        <w:t xml:space="preserve"> התמקדו במהירות יכולת הדגימה, עבודה </w:t>
      </w:r>
      <w:r w:rsidR="009C3E9B">
        <w:t>in-situ</w:t>
      </w:r>
      <w:r w:rsidR="009C3E9B">
        <w:rPr>
          <w:rFonts w:hint="cs"/>
          <w:rtl/>
        </w:rPr>
        <w:t xml:space="preserve">, יכולת כימות החיידקים ואף בתקפות הרגולטורית של הבדיקות לתקני </w:t>
      </w:r>
      <w:r w:rsidR="009C3E9B">
        <w:t>ISO</w:t>
      </w:r>
      <w:r w:rsidR="00C5621C">
        <w:rPr>
          <w:rFonts w:hint="cs"/>
          <w:rtl/>
        </w:rPr>
        <w:t xml:space="preserve"> </w:t>
      </w:r>
      <w:r w:rsidR="009F29E5">
        <w:rPr>
          <w:rFonts w:hint="cs"/>
          <w:rtl/>
        </w:rPr>
        <w:t>(שהם תנאי אבטחת איכות ורגולציה סטנדרטיים בתעשיית המים והמזון)</w:t>
      </w:r>
      <w:r w:rsidR="009C3E9B">
        <w:rPr>
          <w:rFonts w:hint="cs"/>
          <w:rtl/>
        </w:rPr>
        <w:t>.</w:t>
      </w:r>
    </w:p>
    <w:p w14:paraId="3F3E2F23" w14:textId="39A2F24F" w:rsidR="005D67ED" w:rsidRPr="00DF16E4" w:rsidRDefault="00850D8D" w:rsidP="00536B70">
      <w:pPr>
        <w:rPr>
          <w:rFonts w:asciiTheme="minorHAnsi" w:hAnsiTheme="minorHAnsi"/>
          <w:rtl/>
        </w:rPr>
      </w:pPr>
      <w:r>
        <w:rPr>
          <w:rFonts w:hint="cs"/>
          <w:rtl/>
        </w:rPr>
        <w:t xml:space="preserve">כבר בשנת 1995, הציעו </w:t>
      </w:r>
      <w:proofErr w:type="spellStart"/>
      <w:r w:rsidRPr="009F29E5">
        <w:t>Fehrma</w:t>
      </w:r>
      <w:r w:rsidR="00115CE6" w:rsidRPr="009F29E5">
        <w:rPr>
          <w:rFonts w:asciiTheme="minorHAnsi" w:hAnsiTheme="minorHAnsi"/>
        </w:rPr>
        <w:t>n</w:t>
      </w:r>
      <w:r w:rsidRPr="009F29E5">
        <w:t>n</w:t>
      </w:r>
      <w:proofErr w:type="spellEnd"/>
      <w:r>
        <w:rPr>
          <w:rFonts w:hint="cs"/>
          <w:rtl/>
        </w:rPr>
        <w:t xml:space="preserve"> ושותפיו גישה לשימוש </w:t>
      </w:r>
      <w:proofErr w:type="spellStart"/>
      <w:r>
        <w:rPr>
          <w:rFonts w:hint="cs"/>
          <w:rtl/>
        </w:rPr>
        <w:t>בספקטרוסקופיית</w:t>
      </w:r>
      <w:proofErr w:type="spellEnd"/>
      <w:r>
        <w:rPr>
          <w:rFonts w:hint="cs"/>
          <w:rtl/>
        </w:rPr>
        <w:t xml:space="preserve"> ראמאן לזיהוי חיידקים ממחלקת ה-</w:t>
      </w:r>
      <w:r>
        <w:rPr>
          <w:i/>
          <w:iCs/>
        </w:rPr>
        <w:t>Clostridia</w:t>
      </w:r>
      <w:r>
        <w:rPr>
          <w:rFonts w:hint="cs"/>
          <w:rtl/>
        </w:rPr>
        <w:t xml:space="preserve"> (ביניהם מספר פתוגנים ידועים)</w:t>
      </w:r>
      <w:r w:rsidR="00883019">
        <w:rPr>
          <w:rFonts w:hint="cs"/>
          <w:rtl/>
        </w:rPr>
        <w:t xml:space="preserve"> בחלב משוחזר</w:t>
      </w:r>
      <w:r>
        <w:rPr>
          <w:rFonts w:hint="cs"/>
          <w:rtl/>
        </w:rPr>
        <w:t xml:space="preserve">. החוקרים </w:t>
      </w:r>
      <w:r w:rsidR="001B1AA7">
        <w:rPr>
          <w:rFonts w:hint="cs"/>
          <w:rtl/>
        </w:rPr>
        <w:t xml:space="preserve">הראו לראשונה כי הם מצליחים להבחין בין </w:t>
      </w:r>
      <w:r w:rsidR="00C5621C">
        <w:rPr>
          <w:rFonts w:hint="cs"/>
          <w:rtl/>
        </w:rPr>
        <w:t>מיני ו</w:t>
      </w:r>
      <w:r w:rsidR="001B1AA7">
        <w:rPr>
          <w:rFonts w:hint="cs"/>
          <w:rtl/>
        </w:rPr>
        <w:t xml:space="preserve">זני החיידקים השונים ע"י גידול החיידקים בחלב וסריקת החיידקים </w:t>
      </w:r>
      <w:r w:rsidR="009314E9">
        <w:rPr>
          <w:rFonts w:hint="cs"/>
          <w:rtl/>
        </w:rPr>
        <w:t>בספקטרוסקופ</w:t>
      </w:r>
      <w:r w:rsidR="001B1AA7">
        <w:rPr>
          <w:rFonts w:hint="cs"/>
          <w:rtl/>
        </w:rPr>
        <w:t xml:space="preserve"> ראמאן תחת מיקרוסקופ, כך שהלייזר מכוון על תא חיידקי יחיד. </w:t>
      </w:r>
      <w:r w:rsidR="00883019">
        <w:rPr>
          <w:rFonts w:hint="cs"/>
          <w:rtl/>
        </w:rPr>
        <w:t>הניסוי היה ראשוני מאוד, והוא נחשב לאחת מהוכחות ה-</w:t>
      </w:r>
      <w:r w:rsidR="00883019">
        <w:t>Proof of Concept</w:t>
      </w:r>
      <w:r w:rsidR="00883019">
        <w:rPr>
          <w:rFonts w:hint="cs"/>
          <w:rtl/>
        </w:rPr>
        <w:t xml:space="preserve"> של </w:t>
      </w:r>
      <w:r w:rsidR="00883019">
        <w:rPr>
          <w:rFonts w:hint="cs"/>
          <w:rtl/>
        </w:rPr>
        <w:lastRenderedPageBreak/>
        <w:t xml:space="preserve">טכנולוגיית הראמאן לזיהוי חיידקים. </w:t>
      </w:r>
      <w:r w:rsidR="005D67ED">
        <w:rPr>
          <w:rFonts w:hint="cs"/>
          <w:rtl/>
        </w:rPr>
        <w:t xml:space="preserve">חסרונותיו של ניסוי זה הם שהחוקרים לא השתמשו </w:t>
      </w:r>
      <w:r w:rsidR="005D67ED" w:rsidRPr="00DF16E4">
        <w:rPr>
          <w:rFonts w:hint="cs"/>
          <w:rtl/>
        </w:rPr>
        <w:t>בכמות</w:t>
      </w:r>
      <w:r w:rsidR="009F29E5">
        <w:rPr>
          <w:rFonts w:hint="cs"/>
          <w:rtl/>
        </w:rPr>
        <w:t xml:space="preserve"> </w:t>
      </w:r>
      <w:r w:rsidR="005D67ED" w:rsidRPr="00DF16E4">
        <w:rPr>
          <w:rFonts w:hint="cs"/>
          <w:rtl/>
        </w:rPr>
        <w:t>דגימות גדולה</w:t>
      </w:r>
      <w:r w:rsidR="009F29E5">
        <w:rPr>
          <w:rFonts w:hint="cs"/>
          <w:rtl/>
        </w:rPr>
        <w:t xml:space="preserve"> (</w:t>
      </w:r>
      <w:r w:rsidR="009F29E5">
        <w:t>n=30</w:t>
      </w:r>
      <w:r w:rsidR="009F29E5">
        <w:rPr>
          <w:rFonts w:hint="cs"/>
          <w:rtl/>
        </w:rPr>
        <w:t>)</w:t>
      </w:r>
      <w:r w:rsidR="005D67ED" w:rsidRPr="00DF16E4">
        <w:rPr>
          <w:rFonts w:hint="cs"/>
          <w:rtl/>
        </w:rPr>
        <w:t xml:space="preserve"> ומגוונת אלא בסריקות בודדות לביצוע האנליזה, </w:t>
      </w:r>
      <w:r w:rsidR="00DF16E4" w:rsidRPr="00DF16E4">
        <w:rPr>
          <w:rFonts w:hint="cs"/>
          <w:rtl/>
        </w:rPr>
        <w:t>דבר</w:t>
      </w:r>
      <w:r w:rsidR="00DF16E4">
        <w:rPr>
          <w:rFonts w:hint="cs"/>
          <w:rtl/>
        </w:rPr>
        <w:t xml:space="preserve"> המעיב על חסינות (</w:t>
      </w:r>
      <w:r w:rsidR="00DF16E4" w:rsidRPr="009854E2">
        <w:rPr>
          <w:rFonts w:asciiTheme="majorBidi" w:hAnsiTheme="majorBidi" w:cstheme="majorBidi"/>
        </w:rPr>
        <w:t>Robustness</w:t>
      </w:r>
      <w:r w:rsidR="00DF16E4" w:rsidRPr="009854E2">
        <w:rPr>
          <w:rFonts w:asciiTheme="majorBidi" w:hAnsiTheme="majorBidi" w:cstheme="majorBidi"/>
          <w:rtl/>
        </w:rPr>
        <w:t>)</w:t>
      </w:r>
      <w:r w:rsidR="00DF16E4">
        <w:rPr>
          <w:rFonts w:asciiTheme="minorHAnsi" w:hAnsiTheme="minorHAnsi" w:hint="cs"/>
          <w:rtl/>
        </w:rPr>
        <w:t xml:space="preserve"> הבדיקה</w:t>
      </w:r>
      <w:r w:rsidR="00080E01">
        <w:rPr>
          <w:rFonts w:asciiTheme="minorHAnsi" w:hAnsiTheme="minorHAnsi" w:hint="cs"/>
          <w:rtl/>
        </w:rPr>
        <w:t xml:space="preserve"> </w:t>
      </w:r>
      <w:r w:rsidR="00115CE6">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&lt;EndNote&gt;&lt;Cite&gt;&lt;Author&gt;Fehrmann&lt;/Author&gt;&lt;Year&gt;1995&lt;/Year&gt;&lt;IDText&gt;Dairy product analysis: identification of microorganisms by mid-infrared spectroscopy and determination of constituents by Raman spectroscopy&lt;/IDText&gt;&lt;DisplayText&gt;[26]&lt;/DisplayText&gt;&lt;record&gt;&lt;dates&gt;&lt;pub-dates&gt;&lt;date&gt;1995 Nov-Dec&lt;/date&gt;&lt;/pub-dates&gt;&lt;year&gt;1995&lt;/year&gt;&lt;/dates&gt;&lt;keywords&gt;&lt;keyword&gt;Clostridium&lt;/keyword&gt;&lt;keyword&gt;Cluster Analysis&lt;/keyword&gt;&lt;keyword&gt;Dairy Products&lt;/keyword&gt;&lt;keyword&gt;Food Analysis&lt;/keyword&gt;&lt;keyword&gt;Food Microbiology&lt;/keyword&gt;&lt;keyword&gt;Spectrophotometry, Infrared&lt;/keyword&gt;&lt;keyword&gt;Spectrum Analysis, Raman&lt;/keyword&gt;&lt;/keywords&gt;&lt;urls&gt;&lt;related-urls&gt;&lt;url&gt;https://www.ncbi.nlm.nih.gov/pubmed/8664594&lt;/url&gt;&lt;/related-urls&gt;&lt;/urls&gt;&lt;isbn&gt;1060-3271&lt;/isbn&gt;&lt;titles&gt;&lt;title&gt;Dairy product analysis: identification of microorganisms by mid-infrared spectroscopy and determination of constituents by Raman spectroscopy&lt;/title&gt;&lt;secondary-title&gt;J AOAC Int&lt;/secondary-title&gt;&lt;/titles&gt;&lt;pages&gt;1537-42&lt;/pages&gt;&lt;number&gt;6&lt;/number&gt;&lt;contributors&gt;&lt;authors&gt;&lt;author&gt;Fehrmann, A.&lt;/author&gt;&lt;author&gt;Franz, M.&lt;/author&gt;&lt;author&gt;Hoffmann, A.&lt;/author&gt;&lt;author&gt;Rudzik, L.&lt;/author&gt;&lt;author&gt;Wüst, E.&lt;/author&gt;&lt;/authors&gt;&lt;/contributors&gt;&lt;language&gt;eng&lt;/language&gt;&lt;added-date format="utc"&gt;1499332253&lt;/added-date&gt;&lt;ref-type name="Journal Article"&gt;17&lt;/ref-type&gt;&lt;rec-number&gt;139&lt;/rec-number&gt;&lt;last-updated-date format="utc"&gt;1499332253&lt;/last-updated-date&gt;&lt;accession-num&gt;8664594&lt;/accession-num&gt;&lt;volume&gt;78&lt;/volume&gt;&lt;/record&gt;&lt;/Cite&gt;&lt;/EndNote</w:instrText>
      </w:r>
      <w:r w:rsidR="00536B70">
        <w:rPr>
          <w:rFonts w:asciiTheme="minorHAnsi" w:hAnsiTheme="minorHAnsi"/>
          <w:rtl/>
        </w:rPr>
        <w:instrText>&gt;</w:instrText>
      </w:r>
      <w:r w:rsidR="00115CE6">
        <w:rPr>
          <w:rFonts w:asciiTheme="minorHAnsi" w:hAnsiTheme="minorHAnsi"/>
          <w:rtl/>
        </w:rPr>
        <w:fldChar w:fldCharType="separate"/>
      </w:r>
      <w:r w:rsidR="00536B70">
        <w:rPr>
          <w:rFonts w:asciiTheme="minorHAnsi" w:hAnsiTheme="minorHAnsi"/>
          <w:noProof/>
          <w:rtl/>
        </w:rPr>
        <w:t>[26]</w:t>
      </w:r>
      <w:r w:rsidR="00115CE6">
        <w:rPr>
          <w:rFonts w:asciiTheme="minorHAnsi" w:hAnsiTheme="minorHAnsi"/>
          <w:rtl/>
        </w:rPr>
        <w:fldChar w:fldCharType="end"/>
      </w:r>
      <w:r w:rsidR="00DF16E4">
        <w:rPr>
          <w:rFonts w:asciiTheme="minorHAnsi" w:hAnsiTheme="minorHAnsi" w:hint="cs"/>
          <w:rtl/>
        </w:rPr>
        <w:t>.</w:t>
      </w:r>
    </w:p>
    <w:p w14:paraId="4FA32615" w14:textId="1C259DFC" w:rsidR="00850D8D" w:rsidRDefault="001B1AA7" w:rsidP="00536B70">
      <w:pPr>
        <w:rPr>
          <w:rtl/>
        </w:rPr>
      </w:pPr>
      <w:r>
        <w:rPr>
          <w:rFonts w:hint="cs"/>
          <w:rtl/>
        </w:rPr>
        <w:t>בניסוי אחר</w:t>
      </w:r>
      <w:r w:rsidR="00883019">
        <w:rPr>
          <w:rFonts w:hint="cs"/>
          <w:rtl/>
        </w:rPr>
        <w:t xml:space="preserve"> בשנת 2000</w:t>
      </w:r>
      <w:r>
        <w:rPr>
          <w:rFonts w:hint="cs"/>
          <w:rtl/>
        </w:rPr>
        <w:t xml:space="preserve">, </w:t>
      </w:r>
      <w:proofErr w:type="spellStart"/>
      <w:r w:rsidR="00D30778">
        <w:t>Maquelin</w:t>
      </w:r>
      <w:proofErr w:type="spellEnd"/>
      <w:r w:rsidR="00D30778">
        <w:rPr>
          <w:rFonts w:hint="cs"/>
          <w:rtl/>
        </w:rPr>
        <w:t xml:space="preserve"> ושותפיו הראו יכולת זיהוי ראשונה של חיידקים </w:t>
      </w:r>
      <w:r w:rsidR="002D2410">
        <w:rPr>
          <w:rFonts w:hint="cs"/>
          <w:rtl/>
        </w:rPr>
        <w:t xml:space="preserve">פתוגנים כמו </w:t>
      </w:r>
      <w:r w:rsidR="009314E9">
        <w:rPr>
          <w:i/>
          <w:iCs/>
        </w:rPr>
        <w:t>Escherichia</w:t>
      </w:r>
      <w:r w:rsidR="002D2410">
        <w:rPr>
          <w:i/>
          <w:iCs/>
        </w:rPr>
        <w:t xml:space="preserve"> coli, Staphylococcus </w:t>
      </w:r>
      <w:proofErr w:type="spellStart"/>
      <w:r w:rsidR="002D2410">
        <w:rPr>
          <w:i/>
          <w:iCs/>
        </w:rPr>
        <w:t>aure</w:t>
      </w:r>
      <w:r w:rsidR="009314E9">
        <w:rPr>
          <w:rFonts w:asciiTheme="minorHAnsi" w:hAnsiTheme="minorHAnsi"/>
          <w:i/>
          <w:iCs/>
        </w:rPr>
        <w:t>us</w:t>
      </w:r>
      <w:proofErr w:type="spellEnd"/>
      <w:r w:rsidR="009854E2">
        <w:rPr>
          <w:i/>
          <w:iCs/>
        </w:rPr>
        <w:t xml:space="preserve">, S. </w:t>
      </w:r>
      <w:proofErr w:type="spellStart"/>
      <w:r w:rsidR="009854E2">
        <w:rPr>
          <w:i/>
          <w:iCs/>
        </w:rPr>
        <w:t>epidermidis</w:t>
      </w:r>
      <w:proofErr w:type="spellEnd"/>
      <w:r w:rsidR="009854E2">
        <w:rPr>
          <w:rFonts w:hint="cs"/>
          <w:i/>
          <w:iCs/>
          <w:rtl/>
        </w:rPr>
        <w:t xml:space="preserve"> </w:t>
      </w:r>
      <w:r w:rsidR="009854E2" w:rsidRPr="009854E2">
        <w:rPr>
          <w:rFonts w:hint="cs"/>
          <w:rtl/>
        </w:rPr>
        <w:t>ו</w:t>
      </w:r>
      <w:r w:rsidR="009854E2">
        <w:rPr>
          <w:rFonts w:hint="cs"/>
          <w:i/>
          <w:iCs/>
          <w:rtl/>
        </w:rPr>
        <w:t>-</w:t>
      </w:r>
      <w:r w:rsidR="009854E2">
        <w:rPr>
          <w:i/>
          <w:iCs/>
        </w:rPr>
        <w:t xml:space="preserve">Enterococcus </w:t>
      </w:r>
      <w:proofErr w:type="spellStart"/>
      <w:r w:rsidR="009854E2">
        <w:rPr>
          <w:i/>
          <w:iCs/>
        </w:rPr>
        <w:t>faecium</w:t>
      </w:r>
      <w:proofErr w:type="spellEnd"/>
      <w:r w:rsidR="009854E2">
        <w:rPr>
          <w:rFonts w:hint="cs"/>
          <w:rtl/>
        </w:rPr>
        <w:t>,</w:t>
      </w:r>
      <w:r w:rsidR="006A3E90">
        <w:rPr>
          <w:rFonts w:hint="cs"/>
          <w:rtl/>
        </w:rPr>
        <w:t xml:space="preserve"> </w:t>
      </w:r>
      <w:r w:rsidR="00D30778">
        <w:rPr>
          <w:rFonts w:hint="cs"/>
          <w:rtl/>
        </w:rPr>
        <w:t>וזאת אחרי 6 שעות גידול על צלחות פטרי</w:t>
      </w:r>
      <w:r w:rsidR="00C5621C">
        <w:rPr>
          <w:rFonts w:hint="cs"/>
          <w:rtl/>
        </w:rPr>
        <w:t>, כאשר כיום</w:t>
      </w:r>
      <w:r w:rsidR="00D30778">
        <w:rPr>
          <w:rFonts w:hint="cs"/>
          <w:rtl/>
        </w:rPr>
        <w:t xml:space="preserve"> בתעשייה, נדרש לחכות כ-24 שעות לגדילת חיידקי</w:t>
      </w:r>
      <w:r w:rsidR="008D00A0">
        <w:rPr>
          <w:rFonts w:hint="cs"/>
          <w:rtl/>
        </w:rPr>
        <w:t xml:space="preserve">ם אלו </w:t>
      </w:r>
      <w:r w:rsidR="008D00A0">
        <w:rPr>
          <w:rtl/>
        </w:rPr>
        <w:fldChar w:fldCharType="begin"/>
      </w:r>
      <w:r w:rsidR="00536B70">
        <w:rPr>
          <w:rtl/>
        </w:rPr>
        <w:instrText xml:space="preserve"> </w:instrText>
      </w:r>
      <w:r w:rsidR="00536B70">
        <w:instrText>ADDIN EN.CITE &lt;EndNote&gt;&lt;Cite&gt;&lt;Author&gt;Hennekinne&lt;/Author&gt;&lt;Year&gt;2012&lt;/Year&gt;&lt;IDText&gt;Staphylococcus aureus and its food poisoning toxins: characterization and outbreak investigation&lt;/IDText&gt;&lt;DisplayText&gt;[10]&lt;/DisplayText&gt;&lt;record&gt;&lt;dates&gt;&lt;pub-dates&gt;&lt;date&gt;Jul</w:instrText>
      </w:r>
      <w:r w:rsidR="00536B70">
        <w:rPr>
          <w:rtl/>
        </w:rPr>
        <w:instrText>&lt;/</w:instrText>
      </w:r>
      <w:r w:rsidR="00536B70">
        <w:instrText>date&gt;&lt;/pub-dates&gt;&lt;year&gt;2012&lt;/year&gt;&lt;/dates&gt;&lt;keywords&gt;&lt;keyword&gt;Bacterial Toxins&lt;/keyword&gt;&lt;keyword&gt;Disease Outbreaks&lt;/keyword&gt;&lt;keyword&gt;Europe&lt;/keyword&gt;&lt;keyword&gt;Humans&lt;/keyword&gt;&lt;keyword&gt;Staphylococcal Food Poisoning&lt;/keyword&gt;&lt;keyword&gt;Staphylococcus aureus&lt;/keyword&gt;&lt;/keywords&gt;&lt;urls&gt;&lt;related-urls&gt;&lt;url&gt;https://www.ncbi.nlm.nih.gov/pubmed/22091892&lt;/url&gt;&lt;/related-urls&gt;&lt;/urls&gt;&lt;isbn&gt;1574-6976&lt;/isbn&gt;&lt;titles&gt;&lt;title&gt;Staphylococcus aureus and its food poisoning toxins: characterization and outbreak investigation&lt;/title</w:instrText>
      </w:r>
      <w:r w:rsidR="00536B70">
        <w:rPr>
          <w:rtl/>
        </w:rPr>
        <w:instrText>&gt;&lt;</w:instrText>
      </w:r>
      <w:r w:rsidR="00536B70">
        <w:instrText>secondary-title&gt;FEMS Microbiol Rev&lt;/secondary-title&gt;&lt;/titles&gt;&lt;pages&gt;815-36&lt;/pages&gt;&lt;number&gt;4&lt;/number&gt;&lt;contributors&gt;&lt;authors&gt;&lt;author&gt;Hennekinne, J. A.&lt;/author&gt;&lt;author&gt;De Buyser, M. L.&lt;/author&gt;&lt;author&gt;Dragacci, S.&lt;/author&gt;&lt;/authors&gt;&lt;/contributors&gt;&lt;edition&gt;2</w:instrText>
      </w:r>
      <w:r w:rsidR="00536B70">
        <w:rPr>
          <w:rtl/>
        </w:rPr>
        <w:instrText>011/11/08&lt;/</w:instrText>
      </w:r>
      <w:r w:rsidR="00536B70">
        <w:instrText>edition&gt;&lt;language&gt;eng&lt;/language&gt;&lt;added-date format="utc"&gt;1499330846&lt;/added-date&gt;&lt;ref-type name="Journal Article"&gt;17&lt;/ref-type&gt;&lt;rec-number&gt;135&lt;/rec-number&gt;&lt;last-updated-date format="utc"&gt;1499330846&lt;/last-updated-date&gt;&lt;accession-num&gt;22091892&lt;/accession-num&gt;&lt;electronic-resource-num&gt;10.1111/j.1574-6976.2011.00311.x&lt;/electronic-resource-num&gt;&lt;volume&gt;36&lt;/volume&gt;&lt;/record&gt;&lt;/Cite&gt;&lt;/EndNote</w:instrText>
      </w:r>
      <w:r w:rsidR="00536B70">
        <w:rPr>
          <w:rtl/>
        </w:rPr>
        <w:instrText>&gt;</w:instrText>
      </w:r>
      <w:r w:rsidR="008D00A0">
        <w:rPr>
          <w:rtl/>
        </w:rPr>
        <w:fldChar w:fldCharType="separate"/>
      </w:r>
      <w:r w:rsidR="00536B70">
        <w:rPr>
          <w:noProof/>
          <w:rtl/>
        </w:rPr>
        <w:t>[10]</w:t>
      </w:r>
      <w:r w:rsidR="008D00A0">
        <w:rPr>
          <w:rtl/>
        </w:rPr>
        <w:fldChar w:fldCharType="end"/>
      </w:r>
      <w:r w:rsidR="00D30778">
        <w:rPr>
          <w:rFonts w:hint="cs"/>
          <w:rtl/>
        </w:rPr>
        <w:t xml:space="preserve">. החוקרים </w:t>
      </w:r>
      <w:r w:rsidR="002D2410">
        <w:rPr>
          <w:rFonts w:hint="cs"/>
          <w:rtl/>
        </w:rPr>
        <w:t>גידלו את החיידקים בתנאים אופטימליים עד להגעה לביומסה מינימלית</w:t>
      </w:r>
      <w:r w:rsidR="00883019">
        <w:rPr>
          <w:rFonts w:hint="cs"/>
          <w:rtl/>
        </w:rPr>
        <w:t xml:space="preserve"> (</w:t>
      </w:r>
      <w:r w:rsidR="00883019">
        <w:t>Micro-colonies</w:t>
      </w:r>
      <w:r w:rsidR="00883019">
        <w:rPr>
          <w:rFonts w:hint="cs"/>
          <w:rtl/>
        </w:rPr>
        <w:t>)</w:t>
      </w:r>
      <w:r w:rsidR="002D2410">
        <w:rPr>
          <w:rFonts w:hint="cs"/>
          <w:rtl/>
        </w:rPr>
        <w:t xml:space="preserve">, ולאחר מכן העבירו את המושבות למשטחי </w:t>
      </w:r>
      <w:r w:rsidR="002D2410">
        <w:t>CaF</w:t>
      </w:r>
      <w:r w:rsidR="002D2410">
        <w:rPr>
          <w:vertAlign w:val="subscript"/>
        </w:rPr>
        <w:t>2</w:t>
      </w:r>
      <w:r w:rsidR="002D2410">
        <w:rPr>
          <w:rFonts w:hint="cs"/>
          <w:rtl/>
        </w:rPr>
        <w:t xml:space="preserve">, אותם סרקו בעזרת מיקרוסקופ המחובר </w:t>
      </w:r>
      <w:proofErr w:type="spellStart"/>
      <w:r w:rsidR="002D2410">
        <w:rPr>
          <w:rFonts w:hint="cs"/>
          <w:rtl/>
        </w:rPr>
        <w:t>לספקטרומטר</w:t>
      </w:r>
      <w:proofErr w:type="spellEnd"/>
      <w:r w:rsidR="002D2410">
        <w:rPr>
          <w:rFonts w:hint="cs"/>
          <w:rtl/>
        </w:rPr>
        <w:t xml:space="preserve"> ראמאן. הספקטרום הנמדד הופק מלייזר באורך גל </w:t>
      </w:r>
      <w:r w:rsidR="002D2410">
        <w:t>830nm</w:t>
      </w:r>
      <w:r w:rsidR="00883019">
        <w:rPr>
          <w:rFonts w:hint="cs"/>
          <w:rtl/>
        </w:rPr>
        <w:t xml:space="preserve">. החוקרים הראו יכולת </w:t>
      </w:r>
      <w:r w:rsidR="006A3E90">
        <w:rPr>
          <w:rFonts w:hint="cs"/>
          <w:rtl/>
        </w:rPr>
        <w:t>גילוי</w:t>
      </w:r>
      <w:r w:rsidR="00883019">
        <w:rPr>
          <w:rFonts w:hint="cs"/>
          <w:rtl/>
        </w:rPr>
        <w:t xml:space="preserve"> ואבחנה בין החיידקים, והיו הראשונים שהראו יכולת זיהוי מגוונת, על משטח מוצק. חוקרים אלה השתמשו במודל מתמטי מבוסס </w:t>
      </w:r>
      <w:r w:rsidR="00883019">
        <w:t>Partial Least Squares</w:t>
      </w:r>
      <w:r w:rsidR="00883019">
        <w:rPr>
          <w:rFonts w:hint="cs"/>
          <w:rtl/>
        </w:rPr>
        <w:t xml:space="preserve"> (</w:t>
      </w:r>
      <w:r w:rsidR="00883019">
        <w:rPr>
          <w:rFonts w:hint="cs"/>
        </w:rPr>
        <w:t>PLS</w:t>
      </w:r>
      <w:r w:rsidR="00883019">
        <w:rPr>
          <w:rFonts w:hint="cs"/>
          <w:rtl/>
        </w:rPr>
        <w:t>) על מנת לעבד את מאגר הנתונים הראשוני שלהם.</w:t>
      </w:r>
      <w:r w:rsidR="005D67ED">
        <w:rPr>
          <w:rFonts w:hint="cs"/>
          <w:rtl/>
        </w:rPr>
        <w:t xml:space="preserve"> אף על פי שעבודה זו הייתה חדשנית וחשובה, היא עדיין לוקה במספר פגמים</w:t>
      </w:r>
      <w:r w:rsidR="006A3E90">
        <w:rPr>
          <w:rFonts w:hint="cs"/>
          <w:rtl/>
        </w:rPr>
        <w:t xml:space="preserve">. </w:t>
      </w:r>
      <w:r w:rsidR="005D67ED">
        <w:rPr>
          <w:rFonts w:hint="cs"/>
          <w:rtl/>
        </w:rPr>
        <w:t>הבדיקה עדיין מסתמכת על חיידקים מתורבתים, הגדלים על מצע בדומה לבדיקות בקטריולוגיות אחרות, והיא אינה מתייחסת למצב בו ריכוז החיידקים הוא נמוך או שאין חיידקים</w:t>
      </w:r>
      <w:r w:rsidR="00115CE6">
        <w:rPr>
          <w:rFonts w:hint="cs"/>
          <w:rtl/>
        </w:rPr>
        <w:t xml:space="preserve"> </w:t>
      </w:r>
      <w:r w:rsidR="00115CE6">
        <w:rPr>
          <w:rtl/>
        </w:rPr>
        <w:fldChar w:fldCharType="begin"/>
      </w:r>
      <w:r w:rsidR="00536B70">
        <w:rPr>
          <w:rtl/>
        </w:rPr>
        <w:instrText xml:space="preserve"> </w:instrText>
      </w:r>
      <w:r w:rsidR="00536B70">
        <w:instrText>ADDIN EN.CITE &lt;EndNote&gt;&lt;Cite&gt;&lt;Author&gt;Maquelin&lt;/Author&gt;&lt;Year&gt;2000&lt;/Year&gt;&lt;IDText&gt;Raman spectroscopic method for identification of clinically relevant microorganisms growing on solid culture medium&lt;/IDText&gt;&lt;DisplayText&gt;[27]&lt;/DisplayText&gt;&lt;record&gt;&lt;dates&gt;&lt;pub</w:instrText>
      </w:r>
      <w:r w:rsidR="00536B70">
        <w:rPr>
          <w:rtl/>
        </w:rPr>
        <w:instrText>-</w:instrText>
      </w:r>
      <w:r w:rsidR="00536B70">
        <w:instrText>dates&gt;&lt;date&gt;Jan&lt;/date&gt;&lt;/pub-dates&gt;&lt;year&gt;2000&lt;/year&gt;&lt;/dates&gt;&lt;keywords&gt;&lt;keyword&gt;Bacteriological Techniques&lt;/keyword&gt;&lt;keyword&gt;Culture Media&lt;/keyword&gt;&lt;keyword&gt;Gram-Positive Bacteria&lt;/keyword&gt;&lt;keyword&gt;Microscopy, Confocal&lt;/keyword&gt;&lt;keyword&gt;Spectrum Analysis, Raman&lt;/keyword&gt;&lt;/keywords&gt;&lt;urls&gt;&lt;related-urls&gt;&lt;url&gt;https://www.ncbi.nlm.nih.gov/pubmed/10655628&lt;/url&gt;&lt;/related-urls&gt;&lt;/urls&gt;&lt;isbn&gt;0003-2700&lt;/isbn&gt;&lt;titles&gt;&lt;title&gt;Raman spectroscopic method for identification of clinically relevant microorganisms growing on solid culture medium&lt;/title&gt;&lt;secondary-title&gt;Anal Chem&lt;/secondary-title&gt;&lt;/titles&gt;&lt;pages&gt;12-9&lt;/pages&gt;&lt;number&gt;1&lt;/number&gt;&lt;contributors&gt;&lt;authors&gt;&lt;author&gt;Maquelin, K.&lt;/author&gt;&lt;author&gt;Choo-Smith, L. P.&lt;/author&gt;&lt;author&gt;van Vreeswijk, T.&lt;/author&gt;&lt;author&gt;Endtz, H</w:instrText>
      </w:r>
      <w:r w:rsidR="00536B70">
        <w:rPr>
          <w:rtl/>
        </w:rPr>
        <w:instrText xml:space="preserve">. </w:instrText>
      </w:r>
      <w:r w:rsidR="00536B70">
        <w:instrText>P.&lt;/author&gt;&lt;author&gt;Smith, B.&lt;/author&gt;&lt;author&gt;Bennett, R.&lt;/author&gt;&lt;author&gt;Bruining, H. A.&lt;/author&gt;&lt;author&gt;Puppels, G. J.&lt;/author&gt;&lt;/authors&gt;&lt;/contributors&gt;&lt;language&gt;eng&lt;/language&gt;&lt;added-date format="utc"&gt;1499332295&lt;/added-date&gt;&lt;ref-type name="Journal Article"&gt;17&lt;/ref-type&gt;&lt;rec-number&gt;140&lt;/rec-number&gt;&lt;last-updated-date format="utc"&gt;1499332295&lt;/last-updated-date&gt;&lt;accession-num&gt;10655628&lt;/accession-num&gt;&lt;volume&gt;72&lt;/volume&gt;&lt;/record&gt;&lt;/Cite&gt;&lt;/EndNote</w:instrText>
      </w:r>
      <w:r w:rsidR="00536B70">
        <w:rPr>
          <w:rtl/>
        </w:rPr>
        <w:instrText>&gt;</w:instrText>
      </w:r>
      <w:r w:rsidR="00115CE6">
        <w:rPr>
          <w:rtl/>
        </w:rPr>
        <w:fldChar w:fldCharType="separate"/>
      </w:r>
      <w:r w:rsidR="00536B70">
        <w:rPr>
          <w:noProof/>
          <w:rtl/>
        </w:rPr>
        <w:t>[27]</w:t>
      </w:r>
      <w:r w:rsidR="00115CE6">
        <w:rPr>
          <w:rtl/>
        </w:rPr>
        <w:fldChar w:fldCharType="end"/>
      </w:r>
      <w:r w:rsidR="005D67ED">
        <w:rPr>
          <w:rFonts w:hint="cs"/>
          <w:rtl/>
        </w:rPr>
        <w:t>.</w:t>
      </w:r>
    </w:p>
    <w:p w14:paraId="34FA0C09" w14:textId="22891114" w:rsidR="008D00A0" w:rsidRDefault="005D67ED" w:rsidP="00536B70">
      <w:r>
        <w:rPr>
          <w:rFonts w:hint="cs"/>
          <w:rtl/>
        </w:rPr>
        <w:t>ניסויים אלה ו</w:t>
      </w:r>
      <w:r w:rsidR="00C5621C">
        <w:rPr>
          <w:rFonts w:hint="cs"/>
          <w:rtl/>
        </w:rPr>
        <w:t>אחרים</w:t>
      </w:r>
      <w:r w:rsidR="00115CE6">
        <w:rPr>
          <w:rFonts w:hint="cs"/>
          <w:rtl/>
        </w:rPr>
        <w:t xml:space="preserve"> </w:t>
      </w:r>
      <w:r>
        <w:rPr>
          <w:rFonts w:hint="cs"/>
          <w:rtl/>
        </w:rPr>
        <w:t>ה</w:t>
      </w:r>
      <w:r w:rsidR="00535CC0">
        <w:rPr>
          <w:rFonts w:hint="cs"/>
          <w:rtl/>
        </w:rPr>
        <w:t>ניחו את התשתית</w:t>
      </w:r>
      <w:r>
        <w:rPr>
          <w:rFonts w:hint="cs"/>
          <w:rtl/>
        </w:rPr>
        <w:t xml:space="preserve"> לשימוש </w:t>
      </w:r>
      <w:proofErr w:type="spellStart"/>
      <w:r>
        <w:rPr>
          <w:rFonts w:hint="cs"/>
          <w:rtl/>
        </w:rPr>
        <w:t>בספקטרוסקופיית</w:t>
      </w:r>
      <w:proofErr w:type="spellEnd"/>
      <w:r>
        <w:rPr>
          <w:rFonts w:hint="cs"/>
          <w:rtl/>
        </w:rPr>
        <w:t xml:space="preserve"> ראמאן לזיהוי חיידקים מהיר. </w:t>
      </w:r>
      <w:r w:rsidR="00DF16E4">
        <w:rPr>
          <w:rFonts w:hint="cs"/>
          <w:rtl/>
        </w:rPr>
        <w:t>ה</w:t>
      </w:r>
      <w:r>
        <w:rPr>
          <w:rFonts w:hint="cs"/>
          <w:rtl/>
        </w:rPr>
        <w:t>מחקרים הובילו בהמשך לעבודות מתקדמות יותר</w:t>
      </w:r>
      <w:r w:rsidR="008D00A0">
        <w:rPr>
          <w:rFonts w:hint="cs"/>
          <w:rtl/>
        </w:rPr>
        <w:t xml:space="preserve"> </w:t>
      </w:r>
      <w:r w:rsidR="00FC0DE9">
        <w:rPr>
          <w:rtl/>
        </w:rPr>
        <w:fldChar w:fldCharType="begin">
          <w:fldData xml:space="preserve">PEVuZE5vdGU+PENpdGU+PEF1dGhvcj5NZWxsbzwvQXV0aG9yPjxZZWFyPjIwMDU8L1llYXI+PElE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</w:fldData>
        </w:fldChar>
      </w:r>
      <w:r w:rsidR="00536B70">
        <w:rPr>
          <w:rtl/>
        </w:rPr>
        <w:instrText xml:space="preserve"> </w:instrText>
      </w:r>
      <w:r w:rsidR="00536B70">
        <w:instrText>ADDIN EN.CITE</w:instrText>
      </w:r>
      <w:r w:rsidR="00536B70">
        <w:rPr>
          <w:rtl/>
        </w:rPr>
        <w:instrText xml:space="preserve"> </w:instrText>
      </w:r>
      <w:r w:rsidR="00536B70">
        <w:rPr>
          <w:rtl/>
        </w:rPr>
        <w:fldChar w:fldCharType="begin">
          <w:fldData xml:space="preserve">PEVuZE5vdGU+PENpdGU+PEF1dGhvcj5NZWxsbzwvQXV0aG9yPjxZZWFyPjIwMDU8L1llYXI+PElE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</w:fldData>
        </w:fldChar>
      </w:r>
      <w:r w:rsidR="00536B70">
        <w:rPr>
          <w:rtl/>
        </w:rPr>
        <w:instrText xml:space="preserve"> </w:instrText>
      </w:r>
      <w:r w:rsidR="00536B70">
        <w:instrText>ADDIN EN.CITE.DATA</w:instrText>
      </w:r>
      <w:r w:rsidR="00536B70">
        <w:rPr>
          <w:rtl/>
        </w:rPr>
        <w:instrText xml:space="preserve"> </w:instrText>
      </w:r>
      <w:r w:rsidR="00536B70">
        <w:rPr>
          <w:rtl/>
        </w:rPr>
      </w:r>
      <w:r w:rsidR="00536B70">
        <w:rPr>
          <w:rtl/>
        </w:rPr>
        <w:fldChar w:fldCharType="end"/>
      </w:r>
      <w:r w:rsidR="00FC0DE9">
        <w:rPr>
          <w:rtl/>
        </w:rPr>
        <w:fldChar w:fldCharType="separate"/>
      </w:r>
      <w:r w:rsidR="00536B70">
        <w:rPr>
          <w:noProof/>
          <w:rtl/>
        </w:rPr>
        <w:t>[28-32]</w:t>
      </w:r>
      <w:r w:rsidR="00FC0DE9">
        <w:rPr>
          <w:rtl/>
        </w:rPr>
        <w:fldChar w:fldCharType="end"/>
      </w:r>
    </w:p>
    <w:p w14:paraId="40F8E1B3" w14:textId="77AC7601" w:rsidR="005D67ED" w:rsidRPr="005D67ED" w:rsidRDefault="00C5621C" w:rsidP="00535CC0">
      <w:pPr>
        <w:rPr>
          <w:rtl/>
        </w:rPr>
      </w:pPr>
      <w:commentRangeStart w:id="4"/>
      <w:ins w:id="5" w:author="Shlomo Sela" w:date="2017-07-12T10:05:00Z">
        <w:r>
          <w:rPr>
            <w:rtl/>
          </w:rPr>
          <w:t>—</w:t>
        </w:r>
        <w:r>
          <w:rPr>
            <w:rFonts w:hint="cs"/>
            <w:rtl/>
          </w:rPr>
          <w:t>האם אתה מדבר על זה בהמשך</w:t>
        </w:r>
      </w:ins>
      <w:ins w:id="6" w:author="Shlomo Sela" w:date="2017-07-12T10:06:00Z">
        <w:r>
          <w:rPr>
            <w:rFonts w:hint="cs"/>
            <w:rtl/>
          </w:rPr>
          <w:t>?</w:t>
        </w:r>
      </w:ins>
      <w:ins w:id="7" w:author="Shlomo Sela" w:date="2017-07-12T10:07:00Z">
        <w:r w:rsidR="00811B1A">
          <w:rPr>
            <w:rFonts w:hint="cs"/>
            <w:rtl/>
          </w:rPr>
          <w:t xml:space="preserve"> </w:t>
        </w:r>
      </w:ins>
      <w:ins w:id="8" w:author="Shlomo Sela" w:date="2017-07-12T10:06:00Z">
        <w:r>
          <w:rPr>
            <w:rFonts w:hint="cs"/>
            <w:rtl/>
          </w:rPr>
          <w:t xml:space="preserve">האם יש כל כך הרבה עבודות שאינך </w:t>
        </w:r>
      </w:ins>
      <w:ins w:id="9" w:author="Shlomo Sela" w:date="2017-07-12T10:07:00Z">
        <w:r w:rsidR="00811B1A">
          <w:rPr>
            <w:rFonts w:hint="cs"/>
            <w:rtl/>
          </w:rPr>
          <w:t>רוצה/</w:t>
        </w:r>
      </w:ins>
      <w:ins w:id="10" w:author="Shlomo Sela" w:date="2017-07-12T10:06:00Z">
        <w:r>
          <w:rPr>
            <w:rFonts w:hint="cs"/>
            <w:rtl/>
          </w:rPr>
          <w:t xml:space="preserve">יכול לצטט את כולן? אם יש רק כמה עשרות, כדאי לצטטן גם אם אינך מתאר כל עבודה בנפרד. </w:t>
        </w:r>
      </w:ins>
      <w:ins w:id="11" w:author="Shlomo Sela" w:date="2017-07-12T10:07:00Z">
        <w:r>
          <w:rPr>
            <w:rFonts w:hint="cs"/>
            <w:rtl/>
          </w:rPr>
          <w:t xml:space="preserve">בכלל זו הזדמנות </w:t>
        </w:r>
      </w:ins>
      <w:ins w:id="12" w:author="Shlomo Sela" w:date="2017-07-12T10:08:00Z">
        <w:r w:rsidR="00811B1A">
          <w:rPr>
            <w:rFonts w:hint="cs"/>
            <w:rtl/>
          </w:rPr>
          <w:t>ל</w:t>
        </w:r>
      </w:ins>
      <w:ins w:id="13" w:author="Shlomo Sela" w:date="2017-07-12T10:07:00Z">
        <w:r>
          <w:rPr>
            <w:rFonts w:hint="cs"/>
            <w:rtl/>
          </w:rPr>
          <w:t>פרסם מאמר סקירה בו הנך המחבר הראשון</w:t>
        </w:r>
        <w:r w:rsidR="00811B1A">
          <w:rPr>
            <w:rFonts w:hint="cs"/>
            <w:rtl/>
          </w:rPr>
          <w:t xml:space="preserve"> על הנושא!</w:t>
        </w:r>
      </w:ins>
      <w:r w:rsidR="005D67ED">
        <w:rPr>
          <w:rFonts w:hint="cs"/>
          <w:rtl/>
        </w:rPr>
        <w:t>.</w:t>
      </w:r>
      <w:commentRangeEnd w:id="4"/>
      <w:r w:rsidR="008D00A0">
        <w:rPr>
          <w:rStyle w:val="af7"/>
        </w:rPr>
        <w:commentReference w:id="4"/>
      </w:r>
    </w:p>
    <w:p w14:paraId="26F76359" w14:textId="3FDF7FE6" w:rsidR="00850D8D" w:rsidRDefault="00811B1A" w:rsidP="00D45862">
      <w:pPr>
        <w:pStyle w:val="3"/>
        <w:rPr>
          <w:rtl/>
        </w:rPr>
      </w:pPr>
      <w:r>
        <w:rPr>
          <w:rFonts w:hint="cs"/>
          <w:rtl/>
        </w:rPr>
        <w:t xml:space="preserve">שימוש </w:t>
      </w:r>
      <w:proofErr w:type="spellStart"/>
      <w:r>
        <w:rPr>
          <w:rFonts w:hint="cs"/>
          <w:rtl/>
        </w:rPr>
        <w:t>בספקטרוסקופיית</w:t>
      </w:r>
      <w:proofErr w:type="spellEnd"/>
      <w:r>
        <w:rPr>
          <w:rFonts w:hint="cs"/>
          <w:rtl/>
        </w:rPr>
        <w:t xml:space="preserve"> ראמאן </w:t>
      </w:r>
      <w:r w:rsidR="00311CCF">
        <w:rPr>
          <w:rFonts w:hint="cs"/>
          <w:rtl/>
        </w:rPr>
        <w:t>בתעשיית המזון</w:t>
      </w:r>
    </w:p>
    <w:p w14:paraId="7BAB2691" w14:textId="1E94205E" w:rsidR="00485C1C" w:rsidRPr="000A5824" w:rsidRDefault="000A5824" w:rsidP="00536B70">
      <w:r w:rsidRPr="000A5824">
        <w:rPr>
          <w:rFonts w:hint="cs"/>
          <w:rtl/>
        </w:rPr>
        <w:t xml:space="preserve">במחקר של </w:t>
      </w:r>
      <w:proofErr w:type="spellStart"/>
      <w:r w:rsidRPr="000A5824">
        <w:t>Meisel</w:t>
      </w:r>
      <w:proofErr w:type="spellEnd"/>
      <w:r w:rsidRPr="000A5824">
        <w:rPr>
          <w:rFonts w:hint="cs"/>
          <w:rtl/>
        </w:rPr>
        <w:t xml:space="preserve"> ושותפיו מ-2012, הצליחו החוקרים להבחין בחיידקי </w:t>
      </w:r>
      <w:proofErr w:type="spellStart"/>
      <w:r w:rsidRPr="000A5824">
        <w:rPr>
          <w:i/>
          <w:iCs/>
        </w:rPr>
        <w:t>Brucella</w:t>
      </w:r>
      <w:proofErr w:type="spellEnd"/>
      <w:r w:rsidRPr="000A5824">
        <w:rPr>
          <w:rFonts w:hint="cs"/>
          <w:rtl/>
        </w:rPr>
        <w:t xml:space="preserve"> בחלב </w:t>
      </w:r>
      <w:r w:rsidRPr="000A5824">
        <w:rPr>
          <w:rtl/>
        </w:rPr>
        <w:fldChar w:fldCharType="begin"/>
      </w:r>
      <w:r w:rsidR="00536B70">
        <w:rPr>
          <w:rtl/>
        </w:rPr>
        <w:instrText xml:space="preserve"> </w:instrText>
      </w:r>
      <w:r w:rsidR="00536B70">
        <w:instrText>ADDIN EN.CITE &lt;EndNote&gt;&lt;Cite&gt;&lt;Author&gt;Meisel&lt;/Author&gt;&lt;Year&gt;2012&lt;/Year&gt;&lt;IDText&gt;Raman spectroscopy as a potential tool for detection of Brucella spp. in milk&lt;/IDText&gt;&lt;DisplayText&gt;[33]&lt;/DisplayText&gt;&lt;record&gt;&lt;dates&gt;&lt;pub-dates&gt;&lt;date&gt;Aug&lt;/date&gt;&lt;/pub-dates&gt;&lt;year</w:instrText>
      </w:r>
      <w:r w:rsidR="00536B70">
        <w:rPr>
          <w:rtl/>
        </w:rPr>
        <w:instrText>&gt;2012&lt;/</w:instrText>
      </w:r>
      <w:r w:rsidR="00536B70">
        <w:instrText>year&gt;&lt;/dates&gt;&lt;keywords&gt;&lt;keyword&gt;Animals&lt;/keyword&gt;&lt;keyword&gt;Bacteriological Techniques&lt;/keyword&gt;&lt;keyword&gt;Brucella&lt;/keyword&gt;&lt;keyword&gt;Brucellosis&lt;/keyword&gt;&lt;keyword&gt;Milk&lt;/keyword&gt;&lt;keyword&gt;Spectrum Analysis, Raman&lt;/keyword&gt;&lt;/keywords&gt;&lt;urls&gt;&lt;related-urls</w:instrText>
      </w:r>
      <w:r w:rsidR="00536B70">
        <w:rPr>
          <w:rtl/>
        </w:rPr>
        <w:instrText>&gt;&lt;</w:instrText>
      </w:r>
      <w:r w:rsidR="00536B70">
        <w:instrText>url&gt;https://www.ncbi.nlm.nih.gov/pubmed/22660699&lt;/url&gt;&lt;/related-urls&gt;&lt;/urls&gt;&lt;isbn&gt;1098-5336&lt;/isbn&gt;&lt;custom2&gt;PMC3406119&lt;/custom2&gt;&lt;titles&gt;&lt;title&gt;Raman spectroscopy as a potential tool for detection of Brucella spp. in milk&lt;/title&gt;&lt;secondary-title&gt;Appl Environ Microbiol&lt;/secondary-title&gt;&lt;/titles&gt;&lt;pages&gt;5575-83&lt;/pages&gt;&lt;number&gt;16&lt;/number&gt;&lt;contributors&gt;&lt;authors&gt;&lt;author&gt;Meisel, S.&lt;/author&gt;&lt;author&gt;Stöckel, S.&lt;/author&gt;&lt;author&gt;Elschner, M.&lt;/author&gt;&lt;author&gt;Melzer, F.&lt;/author&gt;&lt;author&gt;Rösch, P.&lt;/author&gt;&lt;author&gt;Popp, J</w:instrText>
      </w:r>
      <w:r w:rsidR="00536B70">
        <w:rPr>
          <w:rtl/>
        </w:rPr>
        <w:instrText>.&lt;/</w:instrText>
      </w:r>
      <w:r w:rsidR="00536B70">
        <w:instrText>author&gt;&lt;/authors&gt;&lt;/contributors&gt;&lt;language&gt;ENG&lt;/language&gt;&lt;added-date format="utc"&gt;1478851835&lt;/added-date&gt;&lt;ref-type name="Journal Article"&gt;17&lt;/ref-type&gt;&lt;rec-number&gt;100&lt;/rec-number&gt;&lt;last-updated-date format="utc"&gt;1478851835&lt;/last-updated-date&gt;&lt;accession-num&gt;22660699&lt;/accession-num&gt;&lt;electronic-resource-num&gt;10.1128/AEM.00637-12&lt;/electronic-resource-num&gt;&lt;volume&gt;78&lt;/volume&gt;&lt;/record&gt;&lt;/Cite&gt;&lt;/EndNote</w:instrText>
      </w:r>
      <w:r w:rsidR="00536B70">
        <w:rPr>
          <w:rtl/>
        </w:rPr>
        <w:instrText>&gt;</w:instrText>
      </w:r>
      <w:r w:rsidRPr="000A5824">
        <w:rPr>
          <w:rtl/>
        </w:rPr>
        <w:fldChar w:fldCharType="separate"/>
      </w:r>
      <w:r w:rsidR="00536B70">
        <w:rPr>
          <w:noProof/>
          <w:rtl/>
        </w:rPr>
        <w:t>[33]</w:t>
      </w:r>
      <w:r w:rsidRPr="000A5824">
        <w:rPr>
          <w:rtl/>
        </w:rPr>
        <w:fldChar w:fldCharType="end"/>
      </w:r>
      <w:r w:rsidRPr="000A5824">
        <w:rPr>
          <w:rFonts w:hint="cs"/>
          <w:rtl/>
        </w:rPr>
        <w:t xml:space="preserve">. במהלך הניסוי בנו החוקרים מאגר מידע של ספקטרום </w:t>
      </w:r>
      <w:r w:rsidR="00883019">
        <w:rPr>
          <w:rFonts w:hint="cs"/>
          <w:rtl/>
        </w:rPr>
        <w:t>ראמאן</w:t>
      </w:r>
      <w:r w:rsidRPr="000A5824">
        <w:rPr>
          <w:rFonts w:hint="cs"/>
          <w:rtl/>
        </w:rPr>
        <w:t xml:space="preserve"> של דוגמאות חלב שלהן הוסיפו</w:t>
      </w:r>
      <w:r w:rsidR="002613F8">
        <w:rPr>
          <w:rFonts w:hint="cs"/>
          <w:rtl/>
        </w:rPr>
        <w:t xml:space="preserve"> חיידקים שונים אשר נפוצים בחלב </w:t>
      </w:r>
      <w:r w:rsidRPr="000A5824">
        <w:rPr>
          <w:rFonts w:hint="cs"/>
          <w:rtl/>
        </w:rPr>
        <w:t xml:space="preserve">ביניהם זנים של </w:t>
      </w:r>
      <w:proofErr w:type="spellStart"/>
      <w:r w:rsidRPr="000A5824">
        <w:rPr>
          <w:i/>
          <w:iCs/>
        </w:rPr>
        <w:t>Brucella</w:t>
      </w:r>
      <w:proofErr w:type="spellEnd"/>
      <w:r w:rsidRPr="000A5824">
        <w:rPr>
          <w:i/>
          <w:iCs/>
        </w:rPr>
        <w:t>, Escherichia</w:t>
      </w:r>
      <w:r w:rsidRPr="000A5824">
        <w:t xml:space="preserve">, </w:t>
      </w:r>
      <w:r w:rsidRPr="000A5824">
        <w:rPr>
          <w:i/>
          <w:iCs/>
        </w:rPr>
        <w:t>Yersinia</w:t>
      </w:r>
      <w:r w:rsidRPr="000A5824">
        <w:rPr>
          <w:rFonts w:hint="cs"/>
          <w:rtl/>
        </w:rPr>
        <w:t xml:space="preserve"> ועוד. את הסריקות ביצעו החוקרים בעזרת לייזר באורך גל של </w:t>
      </w:r>
      <w:r w:rsidRPr="000A5824">
        <w:t>532nm</w:t>
      </w:r>
      <w:r w:rsidRPr="000A5824">
        <w:rPr>
          <w:rFonts w:hint="cs"/>
          <w:rtl/>
        </w:rPr>
        <w:t xml:space="preserve"> ובזמן חשיפה 20 שניות. בנוסף, נעזרו החוקרים ב</w:t>
      </w:r>
      <w:r w:rsidR="00883019">
        <w:rPr>
          <w:rFonts w:hint="cs"/>
          <w:rtl/>
        </w:rPr>
        <w:t xml:space="preserve">מיקרוסקופ </w:t>
      </w:r>
      <w:r w:rsidRPr="000A5824">
        <w:rPr>
          <w:rFonts w:hint="cs"/>
          <w:rtl/>
        </w:rPr>
        <w:t>כדי למקד את אלומת הלייזר ולסרוק רק את החיידקים עצמם. לאחר שביצעו סדרת לימוד</w:t>
      </w:r>
      <w:r w:rsidR="00811B1A">
        <w:rPr>
          <w:rFonts w:hint="cs"/>
          <w:rtl/>
        </w:rPr>
        <w:t>-</w:t>
      </w:r>
      <w:r w:rsidRPr="000A5824">
        <w:rPr>
          <w:rFonts w:hint="cs"/>
          <w:rtl/>
        </w:rPr>
        <w:t>מכונה וסרקו מעל 2,000 ספקטרומים ידועים</w:t>
      </w:r>
      <w:r w:rsidR="00811B1A">
        <w:rPr>
          <w:rFonts w:hint="cs"/>
          <w:rtl/>
        </w:rPr>
        <w:t>,</w:t>
      </w:r>
      <w:r w:rsidRPr="000A5824">
        <w:rPr>
          <w:rFonts w:hint="cs"/>
          <w:rtl/>
        </w:rPr>
        <w:t xml:space="preserve"> בנו החוקרים תוכנה שמצליחה להבחין בחיידקי </w:t>
      </w:r>
      <w:proofErr w:type="spellStart"/>
      <w:r w:rsidRPr="000A5824">
        <w:rPr>
          <w:i/>
          <w:iCs/>
        </w:rPr>
        <w:t>Brucella</w:t>
      </w:r>
      <w:proofErr w:type="spellEnd"/>
      <w:r w:rsidRPr="000A5824">
        <w:rPr>
          <w:rFonts w:hint="cs"/>
          <w:rtl/>
        </w:rPr>
        <w:t xml:space="preserve"> בדגימת חלב במעל 95%.</w:t>
      </w:r>
      <w:r w:rsidR="00883019">
        <w:rPr>
          <w:rFonts w:hint="cs"/>
          <w:rtl/>
        </w:rPr>
        <w:t xml:space="preserve"> החוקרים בניסוי זה אמנם גידלו את החיידקים בחלב, אך בהכנת הדוגמה ניקו את החיידקים</w:t>
      </w:r>
      <w:r w:rsidR="002613F8">
        <w:rPr>
          <w:rFonts w:hint="cs"/>
          <w:rtl/>
        </w:rPr>
        <w:t xml:space="preserve"> מהחלב</w:t>
      </w:r>
      <w:r w:rsidR="00883019">
        <w:rPr>
          <w:rFonts w:hint="cs"/>
          <w:rtl/>
        </w:rPr>
        <w:t xml:space="preserve"> וזיהו אותם במים. חשוב ל</w:t>
      </w:r>
      <w:r w:rsidR="00811B1A">
        <w:rPr>
          <w:rFonts w:hint="cs"/>
          <w:rtl/>
        </w:rPr>
        <w:t>ציין</w:t>
      </w:r>
      <w:r w:rsidR="00883019">
        <w:rPr>
          <w:rFonts w:hint="cs"/>
          <w:rtl/>
        </w:rPr>
        <w:t xml:space="preserve"> כי </w:t>
      </w:r>
      <w:r w:rsidR="00485C1C" w:rsidRPr="000A5824">
        <w:rPr>
          <w:rFonts w:hint="cs"/>
          <w:rtl/>
        </w:rPr>
        <w:t>אחד הקשיים בעבודה זו הוא בזיהוי החיידקים בחלב, הנחשב מדיום אטום</w:t>
      </w:r>
      <w:r w:rsidR="00811B1A">
        <w:rPr>
          <w:rFonts w:hint="cs"/>
          <w:rtl/>
        </w:rPr>
        <w:t xml:space="preserve"> ל</w:t>
      </w:r>
      <w:r w:rsidR="002613F8">
        <w:rPr>
          <w:rFonts w:hint="cs"/>
          <w:rtl/>
        </w:rPr>
        <w:t>מעבר אור</w:t>
      </w:r>
      <w:r w:rsidR="00485C1C" w:rsidRPr="000A5824">
        <w:rPr>
          <w:rFonts w:hint="cs"/>
          <w:rtl/>
        </w:rPr>
        <w:t xml:space="preserve">, אם כי קיימים תקדימים לבדיקות ספקטראליות דרכו </w:t>
      </w:r>
      <w:r w:rsidR="00485C1C" w:rsidRPr="000A5824">
        <w:rPr>
          <w:rtl/>
        </w:rPr>
        <w:fldChar w:fldCharType="begin"/>
      </w:r>
      <w:r w:rsidR="00536B70">
        <w:rPr>
          <w:rtl/>
        </w:rPr>
        <w:instrText xml:space="preserve"> </w:instrText>
      </w:r>
      <w:r w:rsidR="00536B70">
        <w:instrText>ADDIN EN.CITE &lt;EndNote&gt;&lt;Cite&gt;&lt;Author&gt;Albanell&lt;/Author&gt;&lt;Year&gt;1999&lt;/Year&gt;&lt;IDText&gt;Determination of fat, protein, and total solids in ovine milk by near-infrared spectroscopy&lt;/IDText&gt;&lt;DisplayText&gt;[34]&lt;/DisplayText&gt;&lt;record&gt;&lt;dates&gt;&lt;pub-dates&gt;&lt;date&gt;1999 May-Jun</w:instrText>
      </w:r>
      <w:r w:rsidR="00536B70">
        <w:rPr>
          <w:rtl/>
        </w:rPr>
        <w:instrText>&lt;/</w:instrText>
      </w:r>
      <w:r w:rsidR="00536B70">
        <w:instrText>date&gt;&lt;/pub-dates&gt;&lt;year&gt;1999&lt;/year&gt;&lt;/dates&gt;&lt;keywords&gt;&lt;keyword&gt;Animals&lt;/keyword&gt;&lt;keyword&gt;Calibration&lt;/keyword&gt;&lt;keyword&gt;Female&lt;/keyword&gt;&lt;keyword&gt;Linear Models&lt;/keyword&gt;&lt;keyword&gt;Lipids&lt;/keyword&gt;&lt;keyword&gt;Milk&lt;/keyword&gt;&lt;keyword&gt;Milk Proteins&lt;/keyword&gt;&lt;keyword</w:instrText>
      </w:r>
      <w:r w:rsidR="00536B70">
        <w:rPr>
          <w:rtl/>
        </w:rPr>
        <w:instrText>&gt;</w:instrText>
      </w:r>
      <w:r w:rsidR="00536B70">
        <w:instrText>Quality Control&lt;/keyword&gt;&lt;keyword&gt;Reproducibility of Results&lt;/keyword&gt;&lt;keyword&gt;Sensitivity and Specificity&lt;/keyword&gt;&lt;keyword&gt;Sheep&lt;/keyword&gt;&lt;keyword&gt;Spectroscopy, Near-Infrared&lt;/keyword&gt;&lt;/keywords&gt;&lt;urls&gt;&lt;related-urls&gt;&lt;url&gt;https://www.ncbi.nlm.nih.gov/pubmed/10367392&lt;/url&gt;&lt;/related-urls&gt;&lt;/urls&gt;&lt;isbn&gt;1060-3271&lt;/isbn&gt;&lt;titles&gt;&lt;title&gt;Determination of fat, protein, and total solids in ovine milk by near-infrared spectroscopy&lt;/title&gt;&lt;secondary-title&gt;J AOAC Int&lt;/secondary-title&gt;&lt;/titles&gt;&lt;pages&gt;753-8&lt;/pages&gt;&lt;number&gt;3&lt;/number&gt;&lt;contributors&gt;&lt;authors&gt;&lt;author&gt;Albanell, E.&lt;/author&gt;&lt;author&gt;Cáceres, P.&lt;/author&gt;&lt;author&gt;Caja, G.&lt;/author&gt;&lt;author&gt;Molina, E.&lt;/author&gt;&lt;author&gt;Gargouri, A.&lt;/author&gt;&lt;/authors&gt;&lt;/contributors&gt;&lt;language&gt;ENG&lt;/language&gt;&lt;added-date format="utc"&gt;1478946</w:instrText>
      </w:r>
      <w:r w:rsidR="00536B70">
        <w:rPr>
          <w:rtl/>
        </w:rPr>
        <w:instrText>083&lt;/</w:instrText>
      </w:r>
      <w:r w:rsidR="00536B70">
        <w:instrText>added-date&gt;&lt;ref-type name="Journal Article"&gt;17&lt;/ref-type&gt;&lt;rec-number&gt;106&lt;/rec-number&gt;&lt;last-updated-date format="utc"&gt;1478946083&lt;/last-updated-date&gt;&lt;accession-num&gt;10367392&lt;/accession-num&gt;&lt;volume&gt;82&lt;/volume&gt;&lt;/record&gt;&lt;/Cite&gt;&lt;/EndNote</w:instrText>
      </w:r>
      <w:r w:rsidR="00536B70">
        <w:rPr>
          <w:rtl/>
        </w:rPr>
        <w:instrText>&gt;</w:instrText>
      </w:r>
      <w:r w:rsidR="00485C1C" w:rsidRPr="000A5824">
        <w:rPr>
          <w:rtl/>
        </w:rPr>
        <w:fldChar w:fldCharType="separate"/>
      </w:r>
      <w:r w:rsidR="00536B70">
        <w:rPr>
          <w:noProof/>
          <w:rtl/>
        </w:rPr>
        <w:t>[34]</w:t>
      </w:r>
      <w:r w:rsidR="00485C1C" w:rsidRPr="000A5824">
        <w:rPr>
          <w:rtl/>
        </w:rPr>
        <w:fldChar w:fldCharType="end"/>
      </w:r>
      <w:r w:rsidR="00485C1C" w:rsidRPr="000A5824">
        <w:rPr>
          <w:rFonts w:hint="cs"/>
          <w:rtl/>
        </w:rPr>
        <w:t xml:space="preserve">. </w:t>
      </w:r>
    </w:p>
    <w:p w14:paraId="6FF395B0" w14:textId="456D834D" w:rsidR="00883019" w:rsidRDefault="000A5824" w:rsidP="00536B70">
      <w:pPr>
        <w:rPr>
          <w:rtl/>
        </w:rPr>
      </w:pPr>
      <w:r w:rsidRPr="000A5824">
        <w:rPr>
          <w:rFonts w:hint="cs"/>
          <w:rtl/>
        </w:rPr>
        <w:t xml:space="preserve">במחקר אחר, בדקו אותם החוקרים את האפשרות לזהות חיידקים בדוגמאות בשר. הקושי המרכזי בבחינת חיידקים בבשר בשיטות פיזיקאליות הוא במורכבות המדיום. </w:t>
      </w:r>
      <w:r w:rsidR="001D4CB5">
        <w:rPr>
          <w:rFonts w:hint="cs"/>
          <w:rtl/>
        </w:rPr>
        <w:t xml:space="preserve">למרות זאת, </w:t>
      </w:r>
      <w:r w:rsidRPr="000A5824">
        <w:rPr>
          <w:rFonts w:hint="cs"/>
          <w:rtl/>
        </w:rPr>
        <w:t xml:space="preserve">הצליחו החוקרים לזהות </w:t>
      </w:r>
      <w:r w:rsidR="001D4CB5">
        <w:rPr>
          <w:rFonts w:hint="cs"/>
          <w:rtl/>
        </w:rPr>
        <w:t xml:space="preserve">בבשר </w:t>
      </w:r>
      <w:r w:rsidRPr="000A5824">
        <w:rPr>
          <w:rFonts w:hint="cs"/>
          <w:rtl/>
        </w:rPr>
        <w:t xml:space="preserve">חיידקי </w:t>
      </w:r>
      <w:r w:rsidRPr="000A5824">
        <w:rPr>
          <w:i/>
          <w:iCs/>
        </w:rPr>
        <w:t>Escherichia coli, Listeria, Salmonella</w:t>
      </w:r>
      <w:r w:rsidRPr="000A5824">
        <w:rPr>
          <w:rFonts w:hint="cs"/>
          <w:i/>
          <w:iCs/>
          <w:rtl/>
        </w:rPr>
        <w:t xml:space="preserve"> </w:t>
      </w:r>
      <w:r w:rsidRPr="000A5824">
        <w:rPr>
          <w:rFonts w:hint="cs"/>
          <w:rtl/>
        </w:rPr>
        <w:t>ו</w:t>
      </w:r>
      <w:r w:rsidR="002613F8">
        <w:rPr>
          <w:rFonts w:hint="cs"/>
          <w:rtl/>
        </w:rPr>
        <w:t>אחרים</w:t>
      </w:r>
      <w:r w:rsidRPr="000A5824">
        <w:rPr>
          <w:rFonts w:hint="cs"/>
          <w:rtl/>
        </w:rPr>
        <w:t>, ב</w:t>
      </w:r>
      <w:r w:rsidR="00535CC0">
        <w:rPr>
          <w:rFonts w:hint="cs"/>
          <w:rtl/>
        </w:rPr>
        <w:t xml:space="preserve">סגוליות (ספציפיות) </w:t>
      </w:r>
      <w:r w:rsidRPr="000A5824">
        <w:rPr>
          <w:rFonts w:hint="cs"/>
          <w:rtl/>
        </w:rPr>
        <w:t>גבוה</w:t>
      </w:r>
      <w:r w:rsidR="002613F8">
        <w:rPr>
          <w:rFonts w:hint="cs"/>
          <w:rtl/>
        </w:rPr>
        <w:t>ה</w:t>
      </w:r>
      <w:r w:rsidRPr="000A5824">
        <w:rPr>
          <w:rFonts w:hint="cs"/>
          <w:rtl/>
        </w:rPr>
        <w:t xml:space="preserve"> מאוד (85-100% לכל סוגי החיידקים מלבד </w:t>
      </w:r>
      <w:r w:rsidRPr="000A5824">
        <w:rPr>
          <w:i/>
          <w:iCs/>
        </w:rPr>
        <w:t>Yersinia</w:t>
      </w:r>
      <w:r w:rsidRPr="000A5824">
        <w:rPr>
          <w:rFonts w:hint="cs"/>
          <w:rtl/>
        </w:rPr>
        <w:t xml:space="preserve">). גם כאן </w:t>
      </w:r>
      <w:r w:rsidRPr="000A5824">
        <w:rPr>
          <w:rFonts w:hint="cs"/>
          <w:rtl/>
        </w:rPr>
        <w:lastRenderedPageBreak/>
        <w:t>השתמשו בסדרת לימוד</w:t>
      </w:r>
      <w:r w:rsidR="00535CC0">
        <w:rPr>
          <w:rFonts w:hint="cs"/>
          <w:rtl/>
        </w:rPr>
        <w:t>-</w:t>
      </w:r>
      <w:r w:rsidRPr="000A5824">
        <w:rPr>
          <w:rFonts w:hint="cs"/>
          <w:rtl/>
        </w:rPr>
        <w:t>מכונה אשר הפרידה את החיידקים</w:t>
      </w:r>
      <w:r w:rsidR="00535CC0">
        <w:rPr>
          <w:rFonts w:hint="cs"/>
          <w:rtl/>
        </w:rPr>
        <w:t>,</w:t>
      </w:r>
      <w:r w:rsidRPr="000A5824">
        <w:rPr>
          <w:rFonts w:hint="cs"/>
          <w:rtl/>
        </w:rPr>
        <w:t xml:space="preserve"> ראשית לפי סיווגם </w:t>
      </w:r>
      <w:proofErr w:type="spellStart"/>
      <w:r w:rsidRPr="000A5824">
        <w:rPr>
          <w:rFonts w:hint="cs"/>
          <w:rtl/>
        </w:rPr>
        <w:t>לגראם</w:t>
      </w:r>
      <w:proofErr w:type="spellEnd"/>
      <w:r w:rsidRPr="000A5824">
        <w:rPr>
          <w:rFonts w:hint="cs"/>
          <w:rtl/>
        </w:rPr>
        <w:t xml:space="preserve"> שלילי וחיובי, בהמשך להפרדה בין סוגים </w:t>
      </w:r>
      <w:r w:rsidR="00535CC0">
        <w:rPr>
          <w:rFonts w:hint="cs"/>
          <w:rtl/>
        </w:rPr>
        <w:t>(</w:t>
      </w:r>
      <w:r w:rsidR="00535CC0">
        <w:rPr>
          <w:rFonts w:asciiTheme="minorHAnsi" w:hAnsiTheme="minorHAnsi"/>
        </w:rPr>
        <w:t>genera</w:t>
      </w:r>
      <w:r w:rsidR="00535CC0">
        <w:rPr>
          <w:rFonts w:hint="cs"/>
          <w:rtl/>
        </w:rPr>
        <w:t xml:space="preserve">) </w:t>
      </w:r>
      <w:r w:rsidRPr="000A5824">
        <w:rPr>
          <w:rFonts w:hint="cs"/>
          <w:rtl/>
        </w:rPr>
        <w:t>ולבסוף להבחנה ברמת המין</w:t>
      </w:r>
      <w:r w:rsidR="00535CC0">
        <w:rPr>
          <w:rFonts w:hint="cs"/>
          <w:rtl/>
        </w:rPr>
        <w:t xml:space="preserve"> (</w:t>
      </w:r>
      <w:r w:rsidR="00535CC0">
        <w:rPr>
          <w:rFonts w:asciiTheme="minorHAnsi" w:hAnsiTheme="minorHAnsi"/>
        </w:rPr>
        <w:t>species</w:t>
      </w:r>
      <w:r w:rsidR="00535CC0">
        <w:rPr>
          <w:rFonts w:hint="cs"/>
          <w:rtl/>
        </w:rPr>
        <w:t>)</w:t>
      </w:r>
      <w:r w:rsidRPr="000A5824">
        <w:rPr>
          <w:rFonts w:hint="cs"/>
          <w:rtl/>
        </w:rPr>
        <w:t>. החוקרים מצאו שפירוק הניתוח לשלבים שיפר באופן משמעותי את יכולת ההבחנה</w:t>
      </w:r>
      <w:r w:rsidR="00115CE6">
        <w:rPr>
          <w:rFonts w:hint="cs"/>
          <w:rtl/>
        </w:rPr>
        <w:t xml:space="preserve"> </w:t>
      </w:r>
      <w:r w:rsidR="00115CE6" w:rsidRPr="000A5824">
        <w:rPr>
          <w:rtl/>
        </w:rPr>
        <w:fldChar w:fldCharType="begin"/>
      </w:r>
      <w:r w:rsidR="00536B70">
        <w:rPr>
          <w:rtl/>
        </w:rPr>
        <w:instrText xml:space="preserve"> </w:instrText>
      </w:r>
      <w:r w:rsidR="00536B70">
        <w:instrText>ADDIN EN.CITE &lt;EndNote&gt;&lt;Cite&gt;&lt;Author&gt;Meisel&lt;/Author&gt;&lt;Year&gt;2014&lt;/Year&gt;&lt;IDText&gt;Identification of meat-associated pathogens via Raman microspectroscopy&lt;/IDText&gt;&lt;DisplayText&gt;[35]&lt;/DisplayText&gt;&lt;record&gt;&lt;dates&gt;&lt;pub-dates&gt;&lt;date&gt;Apr&lt;/date&gt;&lt;/pub-dates&gt;&lt;year&gt;2014</w:instrText>
      </w:r>
      <w:r w:rsidR="00536B70">
        <w:rPr>
          <w:rtl/>
        </w:rPr>
        <w:instrText>&lt;/</w:instrText>
      </w:r>
      <w:r w:rsidR="00536B70">
        <w:instrText>year&gt;&lt;/dates&gt;&lt;keywords&gt;&lt;keyword&gt;Animals&lt;/keyword&gt;&lt;keyword&gt;Bacteria&lt;/keyword&gt;&lt;keyword&gt;Cattle&lt;/keyword&gt;&lt;keyword&gt;Food Contamination&lt;/keyword&gt;&lt;keyword&gt;Food Microbiology&lt;/keyword&gt;&lt;keyword&gt;Meat&lt;/keyword&gt;&lt;keyword&gt;Poultry&lt;/keyword&gt;&lt;keyword&gt;Spectrum Analysis, Raman&lt;/keyword&gt;&lt;/keywords&gt;&lt;urls&gt;&lt;related-urls&gt;&lt;url&gt;https://www.ncbi.nlm.nih.gov/pubmed/24290623&lt;/url&gt;&lt;/related-urls&gt;&lt;/urls&gt;&lt;isbn&gt;1095-9998&lt;/isbn&gt;&lt;titles&gt;&lt;title&gt;Identification of meat-associated pathogens via Raman microspectroscopy&lt;/title&gt;&lt;secondary-title&gt;Food Microbiol&lt;/secondary-title&gt;&lt;/titles&gt;&lt;pages&gt;36-43&lt;/pages&gt;&lt;contributors&gt;&lt;authors&gt;&lt;author&gt;Meisel, S.&lt;/author&gt;&lt;author&gt;Stöckel, S.&lt;/author&gt;&lt;author&gt;Rösch, P.&lt;/author&gt;&lt;author&gt;Popp, J.&lt;/author&gt;&lt;/authors&gt;&lt;/contributors&gt;&lt;language&gt;ENG&lt;/language&gt;&lt;added-date format</w:instrText>
      </w:r>
      <w:r w:rsidR="00536B70">
        <w:rPr>
          <w:rtl/>
        </w:rPr>
        <w:instrText>="</w:instrText>
      </w:r>
      <w:r w:rsidR="00536B70">
        <w:instrText>utc"&gt;1478588921&lt;/added-date&gt;&lt;ref-type name="Journal Article"&gt;17&lt;/ref-type&gt;&lt;rec-number&gt;91&lt;/rec-number&gt;&lt;last-updated-date format="utc"&gt;1478588921&lt;/last-updated-date&gt;&lt;accession-num&gt;24290623&lt;/accession-num&gt;&lt;electronic-resource-num&gt;10.1016/j.fm.2013.08.007&lt;/electronic-resource-num&gt;&lt;volume&gt;38&lt;/volume&gt;&lt;/record&gt;&lt;/Cite&gt;&lt;/EndNote</w:instrText>
      </w:r>
      <w:r w:rsidR="00536B70">
        <w:rPr>
          <w:rtl/>
        </w:rPr>
        <w:instrText>&gt;</w:instrText>
      </w:r>
      <w:r w:rsidR="00115CE6" w:rsidRPr="000A5824">
        <w:rPr>
          <w:rtl/>
        </w:rPr>
        <w:fldChar w:fldCharType="separate"/>
      </w:r>
      <w:r w:rsidR="00536B70">
        <w:rPr>
          <w:noProof/>
          <w:rtl/>
        </w:rPr>
        <w:t>[35]</w:t>
      </w:r>
      <w:r w:rsidR="00115CE6" w:rsidRPr="000A5824">
        <w:rPr>
          <w:rtl/>
        </w:rPr>
        <w:fldChar w:fldCharType="end"/>
      </w:r>
      <w:r w:rsidRPr="000A5824">
        <w:rPr>
          <w:rFonts w:hint="cs"/>
          <w:rtl/>
        </w:rPr>
        <w:t xml:space="preserve">. </w:t>
      </w:r>
    </w:p>
    <w:p w14:paraId="6EC27B71" w14:textId="11E1BC1C" w:rsidR="00311CCF" w:rsidRDefault="00883019" w:rsidP="002613F8">
      <w:pPr>
        <w:rPr>
          <w:rtl/>
        </w:rPr>
      </w:pPr>
      <w:r>
        <w:rPr>
          <w:rFonts w:hint="cs"/>
          <w:rtl/>
        </w:rPr>
        <w:t xml:space="preserve">בשני המחקרים הנ"ל החוקרים השתמשו באנליזה סטטיסטית מבוססת על </w:t>
      </w:r>
      <w:r>
        <w:t xml:space="preserve">Support Vector </w:t>
      </w:r>
      <w:r w:rsidR="009314E9">
        <w:t>Machine</w:t>
      </w:r>
      <w:r>
        <w:rPr>
          <w:rFonts w:hint="cs"/>
          <w:rtl/>
        </w:rPr>
        <w:t xml:space="preserve"> (</w:t>
      </w:r>
      <w:r>
        <w:t>SVM</w:t>
      </w:r>
      <w:r>
        <w:rPr>
          <w:rFonts w:hint="cs"/>
          <w:rtl/>
        </w:rPr>
        <w:t>), ככל הנראה מכיוון שבדוגמאות שמקורן בבשר וחלב</w:t>
      </w:r>
      <w:r w:rsidR="005D67ED">
        <w:rPr>
          <w:rFonts w:hint="cs"/>
          <w:rtl/>
        </w:rPr>
        <w:t xml:space="preserve"> ישנה התנהגות </w:t>
      </w:r>
      <w:r w:rsidR="00535CC0">
        <w:rPr>
          <w:rFonts w:hint="cs"/>
          <w:rtl/>
        </w:rPr>
        <w:t>ל</w:t>
      </w:r>
      <w:r w:rsidR="005D67ED">
        <w:rPr>
          <w:rFonts w:hint="cs"/>
          <w:rtl/>
        </w:rPr>
        <w:t>א-ליניארית של הספקטרום ביחס ל</w:t>
      </w:r>
      <w:r w:rsidR="002613F8">
        <w:rPr>
          <w:rFonts w:hint="cs"/>
          <w:rtl/>
        </w:rPr>
        <w:t>זהות ה</w:t>
      </w:r>
      <w:r w:rsidR="005D67ED">
        <w:rPr>
          <w:rFonts w:hint="cs"/>
          <w:rtl/>
        </w:rPr>
        <w:t>חיידקים. חולשתם</w:t>
      </w:r>
      <w:r w:rsidR="000A5824" w:rsidRPr="000A5824">
        <w:rPr>
          <w:rFonts w:hint="cs"/>
          <w:rtl/>
        </w:rPr>
        <w:t xml:space="preserve"> של המחקר</w:t>
      </w:r>
      <w:r w:rsidR="005D67ED">
        <w:rPr>
          <w:rFonts w:hint="cs"/>
          <w:rtl/>
        </w:rPr>
        <w:t>ים</w:t>
      </w:r>
      <w:r w:rsidR="000A5824" w:rsidRPr="000A5824">
        <w:rPr>
          <w:rFonts w:hint="cs"/>
          <w:rtl/>
        </w:rPr>
        <w:t xml:space="preserve"> היא בכך שהחוקרים הצליחו להבחין בחיידקים</w:t>
      </w:r>
      <w:r w:rsidR="00535CC0">
        <w:rPr>
          <w:rFonts w:hint="cs"/>
          <w:rtl/>
        </w:rPr>
        <w:t>,</w:t>
      </w:r>
      <w:r w:rsidR="000A5824" w:rsidRPr="000A5824">
        <w:rPr>
          <w:rFonts w:hint="cs"/>
          <w:rtl/>
        </w:rPr>
        <w:t xml:space="preserve"> רק בכמויות יחסית גבוהות, בהן ניתן כבר לומר שהבשר</w:t>
      </w:r>
      <w:r w:rsidR="005D67ED">
        <w:rPr>
          <w:rFonts w:hint="cs"/>
          <w:rtl/>
        </w:rPr>
        <w:t xml:space="preserve"> והחלב</w:t>
      </w:r>
      <w:r w:rsidR="000A5824" w:rsidRPr="000A5824">
        <w:rPr>
          <w:rFonts w:hint="cs"/>
          <w:rtl/>
        </w:rPr>
        <w:t xml:space="preserve"> אינ</w:t>
      </w:r>
      <w:r w:rsidR="00535CC0">
        <w:rPr>
          <w:rFonts w:hint="cs"/>
          <w:rtl/>
        </w:rPr>
        <w:t>ם</w:t>
      </w:r>
      <w:r w:rsidR="000A5824" w:rsidRPr="000A5824">
        <w:rPr>
          <w:rFonts w:hint="cs"/>
          <w:rtl/>
        </w:rPr>
        <w:t xml:space="preserve"> ראוי</w:t>
      </w:r>
      <w:r w:rsidR="00535CC0">
        <w:rPr>
          <w:rFonts w:hint="cs"/>
          <w:rtl/>
        </w:rPr>
        <w:t>ים</w:t>
      </w:r>
      <w:r w:rsidR="000A5824" w:rsidRPr="000A5824">
        <w:rPr>
          <w:rFonts w:hint="cs"/>
          <w:rtl/>
        </w:rPr>
        <w:t xml:space="preserve"> לצריכה</w:t>
      </w:r>
      <w:r w:rsidR="005D67ED">
        <w:rPr>
          <w:rFonts w:hint="cs"/>
          <w:rtl/>
        </w:rPr>
        <w:t>. בנוסף,</w:t>
      </w:r>
      <w:r w:rsidR="005D67ED" w:rsidRPr="000A5824">
        <w:rPr>
          <w:rFonts w:hint="cs"/>
          <w:rtl/>
        </w:rPr>
        <w:t xml:space="preserve"> בשני המחקרים הנ"ל לא בחנו החוקרים מקרים של אילוח משולב, כפי שקיים בתעשייה, בו </w:t>
      </w:r>
      <w:r w:rsidR="00535CC0">
        <w:rPr>
          <w:rFonts w:hint="cs"/>
          <w:rtl/>
        </w:rPr>
        <w:t>עלולים להיות</w:t>
      </w:r>
      <w:r w:rsidR="005D67ED" w:rsidRPr="000A5824">
        <w:rPr>
          <w:rFonts w:hint="cs"/>
          <w:rtl/>
        </w:rPr>
        <w:t xml:space="preserve"> מספר </w:t>
      </w:r>
      <w:r w:rsidR="00535CC0">
        <w:rPr>
          <w:rFonts w:hint="cs"/>
          <w:rtl/>
        </w:rPr>
        <w:t>חיידקים</w:t>
      </w:r>
      <w:r w:rsidR="005D67ED" w:rsidRPr="000A5824">
        <w:rPr>
          <w:rFonts w:hint="cs"/>
          <w:rtl/>
        </w:rPr>
        <w:t xml:space="preserve"> פתוגניים באותה הדגימה. </w:t>
      </w:r>
      <w:r w:rsidR="005D67ED">
        <w:rPr>
          <w:rFonts w:hint="cs"/>
          <w:rtl/>
        </w:rPr>
        <w:t xml:space="preserve">אך </w:t>
      </w:r>
      <w:r w:rsidR="00535CC0">
        <w:rPr>
          <w:rFonts w:hint="cs"/>
          <w:rtl/>
        </w:rPr>
        <w:t xml:space="preserve">עבודות אלה </w:t>
      </w:r>
      <w:r w:rsidR="005D67ED">
        <w:rPr>
          <w:rFonts w:hint="cs"/>
          <w:rtl/>
        </w:rPr>
        <w:t>משמש</w:t>
      </w:r>
      <w:r w:rsidR="00535CC0">
        <w:rPr>
          <w:rFonts w:hint="cs"/>
          <w:rtl/>
        </w:rPr>
        <w:t>ות</w:t>
      </w:r>
      <w:r w:rsidR="005D67ED">
        <w:rPr>
          <w:rFonts w:hint="cs"/>
          <w:rtl/>
        </w:rPr>
        <w:t xml:space="preserve"> כ-</w:t>
      </w:r>
      <w:r w:rsidR="005D67ED">
        <w:t>Proof of Concept</w:t>
      </w:r>
      <w:r w:rsidR="005D67ED">
        <w:rPr>
          <w:rFonts w:hint="cs"/>
          <w:rtl/>
        </w:rPr>
        <w:t xml:space="preserve"> ראשוני ליכולת </w:t>
      </w:r>
      <w:r w:rsidR="00535CC0">
        <w:rPr>
          <w:rFonts w:hint="cs"/>
          <w:rtl/>
        </w:rPr>
        <w:t xml:space="preserve">השיטה לאפשר </w:t>
      </w:r>
      <w:r w:rsidR="005D67ED">
        <w:rPr>
          <w:rFonts w:hint="cs"/>
          <w:rtl/>
        </w:rPr>
        <w:t>זיהוי חיידקים בתעשיית המזון</w:t>
      </w:r>
      <w:r w:rsidR="000A5824" w:rsidRPr="000A5824">
        <w:rPr>
          <w:rFonts w:hint="cs"/>
          <w:rtl/>
        </w:rPr>
        <w:t xml:space="preserve"> </w:t>
      </w:r>
      <w:r w:rsidR="00535CC0">
        <w:rPr>
          <w:rFonts w:hint="cs"/>
          <w:rtl/>
        </w:rPr>
        <w:t>כאשר</w:t>
      </w:r>
      <w:r w:rsidR="002613F8">
        <w:rPr>
          <w:rFonts w:hint="cs"/>
          <w:rtl/>
        </w:rPr>
        <w:t xml:space="preserve"> </w:t>
      </w:r>
      <w:r w:rsidR="000A5824" w:rsidRPr="000A5824">
        <w:rPr>
          <w:rFonts w:hint="cs"/>
          <w:rtl/>
        </w:rPr>
        <w:t xml:space="preserve">נדרש מחקר </w:t>
      </w:r>
      <w:r w:rsidR="00535CC0">
        <w:rPr>
          <w:rFonts w:hint="cs"/>
          <w:rtl/>
        </w:rPr>
        <w:t>נוסף</w:t>
      </w:r>
      <w:r w:rsidR="000A5824" w:rsidRPr="000A5824">
        <w:rPr>
          <w:rFonts w:hint="cs"/>
          <w:rtl/>
        </w:rPr>
        <w:t xml:space="preserve"> לשיפור </w:t>
      </w:r>
      <w:r w:rsidR="00535CC0">
        <w:rPr>
          <w:rFonts w:hint="cs"/>
          <w:rtl/>
        </w:rPr>
        <w:t>הרגישות</w:t>
      </w:r>
      <w:r w:rsidR="00CE67A7">
        <w:rPr>
          <w:rFonts w:hint="cs"/>
          <w:rtl/>
        </w:rPr>
        <w:t>.</w:t>
      </w:r>
    </w:p>
    <w:p w14:paraId="36069DA8" w14:textId="6473BEEA" w:rsidR="00CE67A7" w:rsidRDefault="00CE67A7" w:rsidP="00536B70">
      <w:pPr>
        <w:rPr>
          <w:rtl/>
        </w:rPr>
      </w:pPr>
      <w:r>
        <w:t>Wang</w:t>
      </w:r>
      <w:r>
        <w:rPr>
          <w:rFonts w:hint="cs"/>
          <w:rtl/>
        </w:rPr>
        <w:t xml:space="preserve"> ושותפיו הראו בשנת 2015 כי יכולת האבחנה שלהם בחיידקי מזון גבוהה מאוד, והם מסוגלים להבחין בין מינים שונים של </w:t>
      </w:r>
      <w:r>
        <w:rPr>
          <w:i/>
          <w:iCs/>
        </w:rPr>
        <w:t>Listeria</w:t>
      </w:r>
      <w:r>
        <w:rPr>
          <w:rFonts w:hint="cs"/>
          <w:rtl/>
        </w:rPr>
        <w:t xml:space="preserve"> מדוגמאות חלב. גם במחקר זה השתמשו החוקרים </w:t>
      </w:r>
      <w:proofErr w:type="spellStart"/>
      <w:r>
        <w:rPr>
          <w:rFonts w:hint="cs"/>
          <w:rtl/>
        </w:rPr>
        <w:t>ב</w:t>
      </w:r>
      <w:r w:rsidR="009314E9">
        <w:rPr>
          <w:rFonts w:hint="cs"/>
          <w:rtl/>
        </w:rPr>
        <w:t>מיקרוסקופיה</w:t>
      </w:r>
      <w:proofErr w:type="spellEnd"/>
      <w:r w:rsidR="009314E9">
        <w:rPr>
          <w:rFonts w:hint="cs"/>
          <w:rtl/>
        </w:rPr>
        <w:t>, אך לפיהם</w:t>
      </w:r>
      <w:r w:rsidR="002613F8">
        <w:rPr>
          <w:rFonts w:hint="cs"/>
          <w:rtl/>
        </w:rPr>
        <w:t xml:space="preserve"> </w:t>
      </w:r>
      <w:r w:rsidR="009314E9">
        <w:rPr>
          <w:rFonts w:hint="cs"/>
          <w:rtl/>
        </w:rPr>
        <w:t>מיקרוסקופ</w:t>
      </w:r>
      <w:r>
        <w:rPr>
          <w:rFonts w:hint="cs"/>
          <w:rtl/>
        </w:rPr>
        <w:t xml:space="preserve">יה </w:t>
      </w:r>
      <w:proofErr w:type="spellStart"/>
      <w:r>
        <w:rPr>
          <w:rFonts w:hint="cs"/>
          <w:rtl/>
        </w:rPr>
        <w:t>קונפוקאלית</w:t>
      </w:r>
      <w:proofErr w:type="spellEnd"/>
      <w:r>
        <w:rPr>
          <w:rFonts w:hint="cs"/>
          <w:rtl/>
        </w:rPr>
        <w:t xml:space="preserve"> </w:t>
      </w:r>
      <w:r w:rsidR="002613F8">
        <w:rPr>
          <w:rFonts w:hint="cs"/>
          <w:rtl/>
        </w:rPr>
        <w:t>מאפשרת זיהוי ברזולוציה גבוהה יותר, ולכן מאפשרת</w:t>
      </w:r>
      <w:r>
        <w:rPr>
          <w:rFonts w:hint="cs"/>
          <w:rtl/>
        </w:rPr>
        <w:t xml:space="preserve"> זיהוי </w:t>
      </w:r>
      <w:r w:rsidR="002613F8">
        <w:rPr>
          <w:rFonts w:hint="cs"/>
          <w:rtl/>
        </w:rPr>
        <w:t>מדויק יותר (ספציפיות) ומקטינה את הצורך בשלבי ניקיון הדוגמה</w:t>
      </w:r>
      <w:r>
        <w:rPr>
          <w:rFonts w:hint="cs"/>
          <w:rtl/>
        </w:rPr>
        <w:t>. החוקרים הראו שהם משפרים את המודל כאשר הם "מאמנים" אותו על שילוב של דוגמאות שמקורן במצע גידול מעבדתי (</w:t>
      </w:r>
      <w:r>
        <w:t>Luria-</w:t>
      </w:r>
      <w:proofErr w:type="spellStart"/>
      <w:r>
        <w:t>Bertani</w:t>
      </w:r>
      <w:proofErr w:type="spellEnd"/>
      <w:r>
        <w:t xml:space="preserve"> LB</w:t>
      </w:r>
      <w:r>
        <w:rPr>
          <w:rFonts w:hint="cs"/>
          <w:rtl/>
        </w:rPr>
        <w:t xml:space="preserve">, </w:t>
      </w:r>
      <w:r>
        <w:t>Brain Heart Infusion BHI</w:t>
      </w:r>
      <w:r>
        <w:rPr>
          <w:rFonts w:hint="cs"/>
          <w:rtl/>
        </w:rPr>
        <w:t xml:space="preserve">) או בחלב. "אימון" המודל על דוגמאות מגוונות </w:t>
      </w:r>
      <w:proofErr w:type="spellStart"/>
      <w:r w:rsidR="00DF16E4">
        <w:rPr>
          <w:rFonts w:hint="cs"/>
          <w:rtl/>
        </w:rPr>
        <w:t>איפשר</w:t>
      </w:r>
      <w:proofErr w:type="spellEnd"/>
      <w:r>
        <w:rPr>
          <w:rFonts w:hint="cs"/>
          <w:rtl/>
        </w:rPr>
        <w:t xml:space="preserve"> לחוקרים </w:t>
      </w:r>
      <w:r w:rsidR="006A3E90">
        <w:rPr>
          <w:rFonts w:hint="cs"/>
          <w:rtl/>
        </w:rPr>
        <w:t>זיהוי בסגוליות</w:t>
      </w:r>
      <w:r>
        <w:rPr>
          <w:rFonts w:hint="cs"/>
          <w:rtl/>
        </w:rPr>
        <w:t xml:space="preserve"> טוב</w:t>
      </w:r>
      <w:r w:rsidR="006A3E90">
        <w:rPr>
          <w:rFonts w:hint="cs"/>
          <w:rtl/>
        </w:rPr>
        <w:t>ה</w:t>
      </w:r>
      <w:r>
        <w:rPr>
          <w:rFonts w:hint="cs"/>
          <w:rtl/>
        </w:rPr>
        <w:t xml:space="preserve"> יותר מכיוון שהמודל המשופר מצליח להתעלם מגורמים סביבתיים ושינויים פיזיולוגיים וביוכימיים של החיידק (גודל וצורת התא לדוגמה</w:t>
      </w:r>
      <w:r w:rsidR="00E33943">
        <w:rPr>
          <w:rFonts w:hint="cs"/>
          <w:rtl/>
        </w:rPr>
        <w:t>, הקשורים למצע הגידול</w:t>
      </w:r>
      <w:r>
        <w:rPr>
          <w:rFonts w:hint="cs"/>
          <w:rtl/>
        </w:rPr>
        <w:t>) ובכך להתמקד ב</w:t>
      </w:r>
      <w:r w:rsidR="00E33943">
        <w:rPr>
          <w:rFonts w:hint="cs"/>
          <w:rtl/>
        </w:rPr>
        <w:t>תכונות</w:t>
      </w:r>
      <w:r>
        <w:rPr>
          <w:rFonts w:hint="cs"/>
          <w:rtl/>
        </w:rPr>
        <w:t xml:space="preserve"> קבוע</w:t>
      </w:r>
      <w:r w:rsidR="00E33943">
        <w:rPr>
          <w:rFonts w:hint="cs"/>
          <w:rtl/>
        </w:rPr>
        <w:t>ות</w:t>
      </w:r>
      <w:r>
        <w:rPr>
          <w:rFonts w:hint="cs"/>
          <w:rtl/>
        </w:rPr>
        <w:t xml:space="preserve"> </w:t>
      </w:r>
      <w:r w:rsidR="00E33943">
        <w:rPr>
          <w:rFonts w:hint="cs"/>
          <w:rtl/>
        </w:rPr>
        <w:t>של ה</w:t>
      </w:r>
      <w:r>
        <w:rPr>
          <w:rFonts w:hint="cs"/>
          <w:rtl/>
        </w:rPr>
        <w:t>חיידקים</w:t>
      </w:r>
      <w:r w:rsidR="00E33943">
        <w:rPr>
          <w:rFonts w:hint="cs"/>
          <w:rtl/>
        </w:rPr>
        <w:t xml:space="preserve"> שאינן תלויות בתנאי הסביבה</w:t>
      </w:r>
      <w:r>
        <w:rPr>
          <w:rFonts w:hint="cs"/>
          <w:rtl/>
        </w:rPr>
        <w:t>. גם חוקרים אלה</w:t>
      </w:r>
      <w:r w:rsidR="00E33943">
        <w:rPr>
          <w:rFonts w:hint="cs"/>
          <w:rtl/>
        </w:rPr>
        <w:t>,</w:t>
      </w:r>
      <w:r>
        <w:rPr>
          <w:rFonts w:hint="cs"/>
          <w:rtl/>
        </w:rPr>
        <w:t xml:space="preserve"> בסופו של דבר</w:t>
      </w:r>
      <w:r w:rsidR="00E33943">
        <w:rPr>
          <w:rFonts w:hint="cs"/>
          <w:rtl/>
        </w:rPr>
        <w:t>,</w:t>
      </w:r>
      <w:r>
        <w:rPr>
          <w:rFonts w:hint="cs"/>
          <w:rtl/>
        </w:rPr>
        <w:t xml:space="preserve"> ביצעו את הבדיקה רק בריכוזים גבוהים מאוד של חיידקים (</w:t>
      </w:r>
      <w:r>
        <w:t>10</w:t>
      </w:r>
      <w:r>
        <w:rPr>
          <w:vertAlign w:val="superscript"/>
        </w:rPr>
        <w:t>8</w:t>
      </w:r>
      <w:r>
        <w:t xml:space="preserve"> CFUs/ml</w:t>
      </w:r>
      <w:r>
        <w:rPr>
          <w:rFonts w:hint="cs"/>
          <w:rtl/>
        </w:rPr>
        <w:t>) ו</w:t>
      </w:r>
      <w:r w:rsidR="00E33943">
        <w:rPr>
          <w:rFonts w:hint="cs"/>
          <w:rtl/>
        </w:rPr>
        <w:t>השתמשו לבדיקה ב</w:t>
      </w:r>
      <w:r>
        <w:rPr>
          <w:rFonts w:hint="cs"/>
          <w:rtl/>
        </w:rPr>
        <w:t>מים מזוקקים</w:t>
      </w:r>
      <w:r w:rsidR="001F69FA">
        <w:rPr>
          <w:rFonts w:hint="cs"/>
          <w:rtl/>
        </w:rPr>
        <w:t xml:space="preserve"> </w:t>
      </w:r>
      <w:r w:rsidR="001F69FA">
        <w:rPr>
          <w:rtl/>
        </w:rPr>
        <w:fldChar w:fldCharType="begin"/>
      </w:r>
      <w:r w:rsidR="00536B70">
        <w:rPr>
          <w:rtl/>
        </w:rPr>
        <w:instrText xml:space="preserve"> </w:instrText>
      </w:r>
      <w:r w:rsidR="00536B70">
        <w:instrText>ADDIN EN.CITE &lt;EndNote&gt;&lt;Cite&gt;&lt;Author&gt;Wang&lt;/Author&gt;&lt;Year&gt;2015&lt;/Year&gt;&lt;IDText&gt;Rapid detection of Listeria monocytogenes in milk using confocal micro-Raman spectroscopy and chemometric analysis&lt;/IDText&gt;&lt;DisplayText&gt;[36]&lt;/DisplayText&gt;&lt;record&gt;&lt;dates&gt;&lt;pub-dates</w:instrText>
      </w:r>
      <w:r w:rsidR="00536B70">
        <w:rPr>
          <w:rtl/>
        </w:rPr>
        <w:instrText>&gt;&lt;</w:instrText>
      </w:r>
      <w:r w:rsidR="00536B70">
        <w:instrText>date&gt;Jul&lt;/date&gt;&lt;/pub-dates&gt;&lt;year&gt;2015&lt;/year&gt;&lt;/dates&gt;&lt;keywords&gt;&lt;keyword&gt;Animals&lt;/keyword&gt;&lt;keyword&gt;Bacterial Typing Techniques&lt;/keyword&gt;&lt;keyword&gt;Escherichia coli&lt;/keyword&gt;&lt;keyword&gt;Food Microbiology&lt;/keyword&gt;&lt;keyword&gt;Listeria monocytogenes&lt;/keyword&gt;&lt;keyword&gt;Milk&lt;/keyword&gt;&lt;keyword&gt;Reproducibility of Results&lt;/keyword&gt;&lt;keyword&gt;Salmonella enterica&lt;/keyword&gt;&lt;keyword&gt;Spectrum Analysis, Raman&lt;/keyword&gt;&lt;keyword&gt;Staphylococcus aureus&lt;/keyword&gt;&lt;/keywords&gt;&lt;urls&gt;&lt;related-urls&gt;&lt;url&gt;https://www.ncbi.nlm.nih.gov/pubmed/2</w:instrText>
      </w:r>
      <w:r w:rsidR="00536B70">
        <w:rPr>
          <w:rtl/>
        </w:rPr>
        <w:instrText>5863337&lt;/</w:instrText>
      </w:r>
      <w:r w:rsidR="00536B70">
        <w:instrText>url&gt;&lt;/related-urls&gt;&lt;/urls&gt;&lt;isbn&gt;1879-3460&lt;/isbn&gt;&lt;titles&gt;&lt;title&gt;Rapid detection of Listeria monocytogenes in milk using confocal micro-Raman spectroscopy and chemometric analysis&lt;/title&gt;&lt;secondary-title&gt;Int J Food Microbiol&lt;/secondary-title&gt;&lt;/titles&gt;&lt;pages&gt;66-74&lt;/pages&gt;&lt;contributors&gt;&lt;authors&gt;&lt;author&gt;Wang, J.&lt;/author&gt;&lt;author&gt;Xie, X.&lt;/author&gt;&lt;author&gt;Feng, J.&lt;/author&gt;&lt;author&gt;Chen, J. C.&lt;/author&gt;&lt;author&gt;Du, X. J.&lt;/author&gt;&lt;author&gt;Luo, J.&lt;/author&gt;&lt;author&gt;Lu, X.&lt;/author&gt;&lt;author&gt;Wang, S.&lt;/author&gt;&lt;/authors</w:instrText>
      </w:r>
      <w:r w:rsidR="00536B70">
        <w:rPr>
          <w:rtl/>
        </w:rPr>
        <w:instrText>&gt;&lt;/</w:instrText>
      </w:r>
      <w:r w:rsidR="00536B70">
        <w:instrText>contributors&gt;&lt;language&gt;ENG&lt;/language&gt;&lt;added-date format="utc"&gt;1478851759&lt;/added-date&gt;&lt;ref-type name="Journal Article"&gt;17&lt;/ref-type&gt;&lt;rec-number&gt;99&lt;/rec-number&gt;&lt;last-updated-date format="utc"&gt;1478851759&lt;/last-updated-date&gt;&lt;accession-num&gt;25863337&lt;/accession-num&gt;&lt;electronic-resource-num&gt;10.1016/j.ijfoodmicro.2015.03.021&lt;/electronic-resource-num&gt;&lt;volume&gt;204&lt;/volume&gt;&lt;/record&gt;&lt;/Cite&gt;&lt;/EndNote</w:instrText>
      </w:r>
      <w:r w:rsidR="00536B70">
        <w:rPr>
          <w:rtl/>
        </w:rPr>
        <w:instrText>&gt;</w:instrText>
      </w:r>
      <w:r w:rsidR="001F69FA">
        <w:rPr>
          <w:rtl/>
        </w:rPr>
        <w:fldChar w:fldCharType="separate"/>
      </w:r>
      <w:r w:rsidR="00536B70">
        <w:rPr>
          <w:noProof/>
          <w:rtl/>
        </w:rPr>
        <w:t>[36]</w:t>
      </w:r>
      <w:r w:rsidR="001F69FA">
        <w:rPr>
          <w:rtl/>
        </w:rPr>
        <w:fldChar w:fldCharType="end"/>
      </w:r>
      <w:r>
        <w:rPr>
          <w:rFonts w:hint="cs"/>
          <w:rtl/>
        </w:rPr>
        <w:t>.</w:t>
      </w:r>
    </w:p>
    <w:p w14:paraId="36DAF665" w14:textId="09E6919B" w:rsidR="00CE67A7" w:rsidRPr="00683018" w:rsidRDefault="00CE67A7" w:rsidP="00536B70">
      <w:pPr>
        <w:rPr>
          <w:rtl/>
        </w:rPr>
      </w:pPr>
      <w:r>
        <w:rPr>
          <w:rFonts w:hint="cs"/>
          <w:rtl/>
        </w:rPr>
        <w:t xml:space="preserve">במחקר אחר </w:t>
      </w:r>
      <w:r w:rsidR="00E33943">
        <w:rPr>
          <w:rFonts w:hint="cs"/>
          <w:rtl/>
        </w:rPr>
        <w:t>ש</w:t>
      </w:r>
      <w:r>
        <w:rPr>
          <w:rFonts w:hint="cs"/>
          <w:rtl/>
        </w:rPr>
        <w:t xml:space="preserve">המתמקד בחלב, הצליחו </w:t>
      </w:r>
      <w:proofErr w:type="spellStart"/>
      <w:r>
        <w:t>Nicolaou</w:t>
      </w:r>
      <w:proofErr w:type="spellEnd"/>
      <w:r>
        <w:rPr>
          <w:rFonts w:hint="cs"/>
          <w:rtl/>
        </w:rPr>
        <w:t xml:space="preserve"> ושותפיו </w:t>
      </w:r>
      <w:r w:rsidR="005D6250">
        <w:rPr>
          <w:rFonts w:hint="cs"/>
          <w:rtl/>
        </w:rPr>
        <w:t>ל</w:t>
      </w:r>
      <w:r>
        <w:rPr>
          <w:rFonts w:hint="cs"/>
          <w:rtl/>
        </w:rPr>
        <w:t xml:space="preserve">הראות </w:t>
      </w:r>
      <w:r w:rsidR="005D6250">
        <w:rPr>
          <w:rFonts w:hint="cs"/>
          <w:rtl/>
        </w:rPr>
        <w:t xml:space="preserve">התפתחות של חיידקי </w:t>
      </w:r>
      <w:r w:rsidR="005D6250">
        <w:rPr>
          <w:i/>
          <w:iCs/>
        </w:rPr>
        <w:t xml:space="preserve">Staphylococcus </w:t>
      </w:r>
      <w:proofErr w:type="spellStart"/>
      <w:r w:rsidR="009314E9">
        <w:rPr>
          <w:i/>
          <w:iCs/>
        </w:rPr>
        <w:t>aureus</w:t>
      </w:r>
      <w:proofErr w:type="spellEnd"/>
      <w:r w:rsidR="005D6250">
        <w:rPr>
          <w:rFonts w:hint="cs"/>
          <w:i/>
          <w:iCs/>
          <w:rtl/>
        </w:rPr>
        <w:t xml:space="preserve"> ו-</w:t>
      </w:r>
      <w:proofErr w:type="spellStart"/>
      <w:r w:rsidR="005D6250">
        <w:rPr>
          <w:i/>
          <w:iCs/>
        </w:rPr>
        <w:t>Lactococcus</w:t>
      </w:r>
      <w:proofErr w:type="spellEnd"/>
      <w:r w:rsidR="005D6250">
        <w:rPr>
          <w:i/>
          <w:iCs/>
        </w:rPr>
        <w:t xml:space="preserve"> </w:t>
      </w:r>
      <w:proofErr w:type="spellStart"/>
      <w:r w:rsidR="005D6250">
        <w:rPr>
          <w:i/>
          <w:iCs/>
        </w:rPr>
        <w:t>lactis</w:t>
      </w:r>
      <w:proofErr w:type="spellEnd"/>
      <w:r w:rsidR="005D6250">
        <w:rPr>
          <w:rFonts w:hint="cs"/>
          <w:rtl/>
        </w:rPr>
        <w:t xml:space="preserve"> </w:t>
      </w:r>
      <w:r w:rsidR="001D0FC3">
        <w:rPr>
          <w:rFonts w:hint="cs"/>
          <w:rtl/>
        </w:rPr>
        <w:t xml:space="preserve">בחלב. החוקרים לקחו דגימות של חלב </w:t>
      </w:r>
      <w:proofErr w:type="spellStart"/>
      <w:r w:rsidR="001D0FC3">
        <w:rPr>
          <w:rFonts w:hint="cs"/>
          <w:rtl/>
        </w:rPr>
        <w:t>מאולח</w:t>
      </w:r>
      <w:proofErr w:type="spellEnd"/>
      <w:r w:rsidR="001D0FC3">
        <w:rPr>
          <w:rFonts w:hint="cs"/>
          <w:rtl/>
        </w:rPr>
        <w:t xml:space="preserve">, </w:t>
      </w:r>
      <w:r w:rsidR="00E33943">
        <w:rPr>
          <w:rFonts w:hint="cs"/>
          <w:rtl/>
        </w:rPr>
        <w:t>שטפו אותן</w:t>
      </w:r>
      <w:r w:rsidR="001D0FC3">
        <w:rPr>
          <w:rFonts w:hint="cs"/>
          <w:rtl/>
        </w:rPr>
        <w:t xml:space="preserve"> במים מזוקקים ובחנו א</w:t>
      </w:r>
      <w:r w:rsidR="00E33943">
        <w:rPr>
          <w:rFonts w:hint="cs"/>
          <w:rtl/>
        </w:rPr>
        <w:t>ו</w:t>
      </w:r>
      <w:r w:rsidR="001D0FC3">
        <w:rPr>
          <w:rFonts w:hint="cs"/>
          <w:rtl/>
        </w:rPr>
        <w:t>ת</w:t>
      </w:r>
      <w:r w:rsidR="00E33943">
        <w:rPr>
          <w:rFonts w:hint="cs"/>
          <w:rtl/>
        </w:rPr>
        <w:t>ן</w:t>
      </w:r>
      <w:r w:rsidR="001D0FC3">
        <w:rPr>
          <w:rFonts w:hint="cs"/>
          <w:rtl/>
        </w:rPr>
        <w:t xml:space="preserve"> במיקרוסקופ.</w:t>
      </w:r>
      <w:r w:rsidR="00CE6926">
        <w:rPr>
          <w:rFonts w:hint="cs"/>
          <w:rtl/>
        </w:rPr>
        <w:t xml:space="preserve"> בחלק מן הניסויים החוקרים השתמשו בטכנולוגיה דומה </w:t>
      </w:r>
      <w:proofErr w:type="spellStart"/>
      <w:r w:rsidR="00CE6926">
        <w:rPr>
          <w:rFonts w:hint="cs"/>
          <w:rtl/>
        </w:rPr>
        <w:t>לספקטרוסקופיית</w:t>
      </w:r>
      <w:proofErr w:type="spellEnd"/>
      <w:r w:rsidR="00CE6926">
        <w:rPr>
          <w:rFonts w:hint="cs"/>
          <w:rtl/>
        </w:rPr>
        <w:t xml:space="preserve"> ראמאן המכונה </w:t>
      </w:r>
      <w:r w:rsidR="00CE6926">
        <w:t>Fourier Transfor</w:t>
      </w:r>
      <w:r w:rsidR="00DF16E4">
        <w:rPr>
          <w:rFonts w:asciiTheme="minorHAnsi" w:hAnsiTheme="minorHAnsi"/>
        </w:rPr>
        <w:t>m</w:t>
      </w:r>
      <w:r w:rsidR="00CE6926">
        <w:t xml:space="preserve"> Infrared Spectroscopy</w:t>
      </w:r>
      <w:r w:rsidR="00CE6926">
        <w:rPr>
          <w:rFonts w:hint="cs"/>
          <w:rtl/>
        </w:rPr>
        <w:t xml:space="preserve"> (</w:t>
      </w:r>
      <w:r w:rsidR="00CE6926">
        <w:rPr>
          <w:rFonts w:hint="cs"/>
        </w:rPr>
        <w:t>FTIR</w:t>
      </w:r>
      <w:r w:rsidR="00CE6926">
        <w:rPr>
          <w:rFonts w:hint="cs"/>
          <w:rtl/>
        </w:rPr>
        <w:t>).</w:t>
      </w:r>
      <w:r w:rsidR="001D0FC3">
        <w:rPr>
          <w:rFonts w:hint="cs"/>
          <w:rtl/>
        </w:rPr>
        <w:t xml:space="preserve"> החוקרים הצליחו להבחין בחיידקים החל מסדר גודל של </w:t>
      </w:r>
      <w:r w:rsidR="001D0FC3">
        <w:t>10</w:t>
      </w:r>
      <w:r w:rsidR="001D0FC3">
        <w:rPr>
          <w:vertAlign w:val="superscript"/>
        </w:rPr>
        <w:t>5</w:t>
      </w:r>
      <w:r w:rsidR="001D0FC3">
        <w:t xml:space="preserve"> CFUs/ml</w:t>
      </w:r>
      <w:r w:rsidR="001D0FC3">
        <w:rPr>
          <w:rFonts w:hint="cs"/>
          <w:rtl/>
        </w:rPr>
        <w:t xml:space="preserve"> וליצור מודל חיזוי</w:t>
      </w:r>
      <w:r w:rsidR="00B84D72">
        <w:rPr>
          <w:rFonts w:hint="cs"/>
          <w:rtl/>
        </w:rPr>
        <w:t xml:space="preserve"> מבוסס</w:t>
      </w:r>
      <w:ins w:id="14" w:author="Shlomo Sela" w:date="2017-07-12T11:46:00Z">
        <w:r w:rsidR="00E33943">
          <w:rPr>
            <w:rFonts w:hint="cs"/>
            <w:rtl/>
          </w:rPr>
          <w:t xml:space="preserve"> </w:t>
        </w:r>
        <w:commentRangeStart w:id="15"/>
        <w:r w:rsidR="00E33943">
          <w:rPr>
            <w:rFonts w:hint="cs"/>
            <w:rtl/>
          </w:rPr>
          <w:t>שם מלא</w:t>
        </w:r>
      </w:ins>
      <w:r w:rsidR="00B84D72">
        <w:rPr>
          <w:rFonts w:hint="cs"/>
          <w:rtl/>
        </w:rPr>
        <w:t xml:space="preserve"> </w:t>
      </w:r>
      <w:commentRangeEnd w:id="15"/>
      <w:r w:rsidR="00096A72">
        <w:rPr>
          <w:rStyle w:val="af7"/>
        </w:rPr>
        <w:commentReference w:id="15"/>
      </w:r>
      <w:r w:rsidR="00B84D72">
        <w:rPr>
          <w:rFonts w:hint="cs"/>
        </w:rPr>
        <w:t>PLS</w:t>
      </w:r>
      <w:ins w:id="16" w:author="Shlomo Sela" w:date="2017-07-12T11:46:00Z">
        <w:r w:rsidR="00E33943">
          <w:rPr>
            <w:rFonts w:asciiTheme="minorHAnsi" w:hAnsiTheme="minorHAnsi"/>
          </w:rPr>
          <w:t>)</w:t>
        </w:r>
        <w:r w:rsidR="00E33943">
          <w:rPr>
            <w:rFonts w:hint="cs"/>
            <w:rtl/>
          </w:rPr>
          <w:t>)</w:t>
        </w:r>
      </w:ins>
      <w:r w:rsidR="001D0FC3">
        <w:rPr>
          <w:rFonts w:hint="cs"/>
          <w:rtl/>
        </w:rPr>
        <w:t xml:space="preserve"> המתאים לטווח שבין </w:t>
      </w:r>
      <w:r w:rsidR="001D0FC3">
        <w:t>10</w:t>
      </w:r>
      <w:r w:rsidR="001D0FC3">
        <w:rPr>
          <w:vertAlign w:val="superscript"/>
        </w:rPr>
        <w:t>5</w:t>
      </w:r>
      <w:r w:rsidR="001D0FC3">
        <w:t>-10</w:t>
      </w:r>
      <w:r w:rsidR="001D0FC3">
        <w:rPr>
          <w:vertAlign w:val="superscript"/>
        </w:rPr>
        <w:t>8</w:t>
      </w:r>
      <w:r w:rsidR="001D0FC3">
        <w:t xml:space="preserve"> CFUs/ml</w:t>
      </w:r>
      <w:r w:rsidR="001D0FC3">
        <w:rPr>
          <w:rFonts w:hint="cs"/>
          <w:rtl/>
        </w:rPr>
        <w:t xml:space="preserve">. בהמשך, החוקרים בחנו את מודל החיזוי שלהם במקרים של אילוח-משולח של </w:t>
      </w:r>
      <w:r w:rsidR="00A56E97">
        <w:rPr>
          <w:rFonts w:hint="cs"/>
          <w:rtl/>
        </w:rPr>
        <w:t>שני</w:t>
      </w:r>
      <w:r w:rsidR="001D0FC3">
        <w:rPr>
          <w:rFonts w:hint="cs"/>
          <w:rtl/>
        </w:rPr>
        <w:t xml:space="preserve"> מיני חיידקים והצליחו לזהות את </w:t>
      </w:r>
      <w:r w:rsidR="00A56E97">
        <w:rPr>
          <w:rFonts w:hint="cs"/>
          <w:rtl/>
        </w:rPr>
        <w:t xml:space="preserve">שניהם </w:t>
      </w:r>
      <w:r w:rsidR="001D0FC3">
        <w:rPr>
          <w:rFonts w:hint="cs"/>
          <w:rtl/>
        </w:rPr>
        <w:t>בדוגמה יחידה. עבודה זו היא פורצת דרך</w:t>
      </w:r>
      <w:r w:rsidR="00E33943">
        <w:rPr>
          <w:rFonts w:hint="cs"/>
          <w:rtl/>
        </w:rPr>
        <w:t>,</w:t>
      </w:r>
      <w:r w:rsidR="001D0FC3">
        <w:rPr>
          <w:rFonts w:hint="cs"/>
          <w:rtl/>
        </w:rPr>
        <w:t xml:space="preserve"> בתחום זה</w:t>
      </w:r>
      <w:r w:rsidR="00E33943">
        <w:rPr>
          <w:rFonts w:hint="cs"/>
          <w:rtl/>
        </w:rPr>
        <w:t>,</w:t>
      </w:r>
      <w:r w:rsidR="001D0FC3">
        <w:rPr>
          <w:rFonts w:hint="cs"/>
          <w:rtl/>
        </w:rPr>
        <w:t xml:space="preserve"> מכיוון שהיא מצביעה על כך שלכל מין חיידקי ישנה טביעת אצבע ספקטראלית שאינה אובדת ב"רעש" של מערכות משולבות.</w:t>
      </w:r>
      <w:r w:rsidR="00683018">
        <w:rPr>
          <w:rFonts w:hint="cs"/>
          <w:rtl/>
        </w:rPr>
        <w:t xml:space="preserve"> חסרונותיה של עבודה זו הם בכך שהחוקרים לא יכלו לזהות ריכוזים הנמוכים מ-</w:t>
      </w:r>
      <w:r w:rsidR="00683018">
        <w:t>10</w:t>
      </w:r>
      <w:r w:rsidR="00683018">
        <w:rPr>
          <w:vertAlign w:val="superscript"/>
        </w:rPr>
        <w:t>5</w:t>
      </w:r>
      <w:r w:rsidR="00683018">
        <w:t xml:space="preserve"> CFUs/ml</w:t>
      </w:r>
      <w:r w:rsidR="00683018">
        <w:rPr>
          <w:rFonts w:hint="cs"/>
          <w:rtl/>
        </w:rPr>
        <w:t xml:space="preserve">. בנוסף, </w:t>
      </w:r>
      <w:r w:rsidR="00CE6926">
        <w:rPr>
          <w:rFonts w:hint="cs"/>
          <w:rtl/>
        </w:rPr>
        <w:t xml:space="preserve">החוקרים נאלצו להשתמש הן </w:t>
      </w:r>
      <w:proofErr w:type="spellStart"/>
      <w:r w:rsidR="00CE6926">
        <w:rPr>
          <w:rFonts w:hint="cs"/>
          <w:rtl/>
        </w:rPr>
        <w:t>בספקטרוסקופיית</w:t>
      </w:r>
      <w:proofErr w:type="spellEnd"/>
      <w:r w:rsidR="00CE6926">
        <w:rPr>
          <w:rFonts w:hint="cs"/>
          <w:rtl/>
        </w:rPr>
        <w:t xml:space="preserve"> ראמאן ובספקטרוסקופיה מבוססת </w:t>
      </w:r>
      <w:r w:rsidR="00CE6926">
        <w:rPr>
          <w:rFonts w:hint="cs"/>
        </w:rPr>
        <w:t>FTIR</w:t>
      </w:r>
      <w:r w:rsidR="00CE6926">
        <w:rPr>
          <w:rFonts w:hint="cs"/>
          <w:rtl/>
        </w:rPr>
        <w:t xml:space="preserve">, אשר עלויות ההפעלה שלה גבוהות יותר. חשוב להוסיף כי החוקרים אינם יודעים בדיוק אילו חומרים גורמים לטביעת האצבע הספקטראלית, ככל הנראה מכיוון שבחיידקים ישנה </w:t>
      </w:r>
      <w:r w:rsidR="00CE6926">
        <w:rPr>
          <w:rFonts w:hint="cs"/>
          <w:rtl/>
        </w:rPr>
        <w:lastRenderedPageBreak/>
        <w:t xml:space="preserve">תערובת מגוונת מאוד של חומרים שלכולם התמרות ראמאן שונות, אך אופייניות לשילוב </w:t>
      </w:r>
      <w:r w:rsidR="00336AEA">
        <w:rPr>
          <w:rFonts w:hint="cs"/>
          <w:rtl/>
        </w:rPr>
        <w:t>הספציפי</w:t>
      </w:r>
      <w:r w:rsidR="001F69FA">
        <w:rPr>
          <w:rFonts w:hint="cs"/>
          <w:rtl/>
        </w:rPr>
        <w:t xml:space="preserve"> </w:t>
      </w:r>
      <w:r w:rsidR="001F69FA">
        <w:rPr>
          <w:rtl/>
        </w:rPr>
        <w:fldChar w:fldCharType="begin"/>
      </w:r>
      <w:r w:rsidR="00536B70">
        <w:rPr>
          <w:rtl/>
        </w:rPr>
        <w:instrText xml:space="preserve"> </w:instrText>
      </w:r>
      <w:r w:rsidR="00536B70">
        <w:instrText>ADDIN EN.CITE &lt;EndNote&gt;&lt;Cite&gt;&lt;Author&gt;Nicolaou&lt;/Author&gt;&lt;Year&gt;2011&lt;/Year&gt;&lt;IDText&gt;Fourier transform infrared and Raman spectroscopies for the rapid detection, enumeration, and growth interaction of the bacteria Staphylococcus aureus and Lactococcus lactis ssp. cremoris in milk&lt;/IDText&gt;&lt;DisplayText&gt;[23]&lt;/DisplayText&gt;&lt;record&gt;&lt;dates&gt;&lt;pub-dates&gt;&lt;date&gt;Jul&lt;/date&gt;&lt;/pub-dates&gt;&lt;year&gt;2011&lt;/year&gt;&lt;/dates&gt;&lt;keywords&gt;&lt;keyword&gt;Animals&lt;/keyword&gt;&lt;keyword&gt;Lactococcus lactis&lt;/keyword&gt;&lt;keyword&gt;Least-Squares Analysis&lt;/keyword&gt;&lt;keyword&gt;Milk&lt;/keyword&gt;&lt;keyword&gt;Multivariate Analysis&lt;/keyword&gt;&lt;keyword&gt;Sensitivity and Specificity&lt;/keyword&gt;&lt;keyword&gt;Spectroscopy, Fourier Transform Infrared&lt;/keyword&gt;&lt;keyword&gt;Spectrum Analysis, Raman&lt;/keyword&gt;&lt;keyword&gt;Staphylococcus aureus&lt;/keyword&gt;&lt;keyword&gt;Time Factors&lt;/keyword&gt;&lt;/keywords&gt;&lt;urls&gt;&lt;related-urls&gt;&lt;url&gt;https://www.ncbi.nlm.nih.gov/pubmed/21639098&lt;/url&gt;&lt;/related-urls&gt;&lt;/urls&gt;&lt;isbn&gt;1520-6882&lt;/isbn&gt;&lt;titles&gt;&lt;title&gt;Fourier transform infrared and Raman spectroscopies for the rapid detection, enumeration, and growth interaction of the bacteria Staphylococcus aureus and Lactococcus lactis ssp. cremoris in milk&lt;/title&gt;&lt;secondary-title&gt;Anal Chem&lt;/secondary-title&gt;&lt;/titles&gt;&lt;pages&gt;5681-7&lt;/pages&gt;&lt;number&gt;14&lt;/number&gt;&lt;contributors&gt;&lt;authors&gt;&lt;author&gt;Nicolaou, N</w:instrText>
      </w:r>
      <w:r w:rsidR="00536B70">
        <w:rPr>
          <w:rtl/>
        </w:rPr>
        <w:instrText>.&lt;/</w:instrText>
      </w:r>
      <w:r w:rsidR="00536B70">
        <w:instrText>author&gt;&lt;author&gt;Xu, Y.&lt;/author&gt;&lt;author&gt;Goodacre, R.&lt;/author&gt;&lt;/authors&gt;&lt;/contributors&gt;&lt;edition&gt;2011/06/27&lt;/edition&gt;&lt;language&gt;eng&lt;/language&gt;&lt;added-date format="utc"&gt;1499332454&lt;/added-date&gt;&lt;ref-type name="Journal Article"&gt;17&lt;/ref-type&gt;&lt;rec-number&gt;141&lt;/rec-number&gt;&lt;last-updated-date format="utc"&gt;1499332454&lt;/last-updated-date&gt;&lt;accession-num&gt;21639098&lt;/accession-num&gt;&lt;electronic-resource-num&gt;10.1021/ac2008256&lt;/electronic-resource-num&gt;&lt;volume&gt;83&lt;/volume&gt;&lt;/record&gt;&lt;/Cite&gt;&lt;/EndNote</w:instrText>
      </w:r>
      <w:r w:rsidR="00536B70">
        <w:rPr>
          <w:rtl/>
        </w:rPr>
        <w:instrText>&gt;</w:instrText>
      </w:r>
      <w:r w:rsidR="001F69FA">
        <w:rPr>
          <w:rtl/>
        </w:rPr>
        <w:fldChar w:fldCharType="separate"/>
      </w:r>
      <w:r w:rsidR="00536B70">
        <w:rPr>
          <w:noProof/>
          <w:rtl/>
        </w:rPr>
        <w:t>[23]</w:t>
      </w:r>
      <w:r w:rsidR="001F69FA">
        <w:rPr>
          <w:rtl/>
        </w:rPr>
        <w:fldChar w:fldCharType="end"/>
      </w:r>
      <w:r w:rsidR="00CE6926">
        <w:rPr>
          <w:rFonts w:hint="cs"/>
          <w:rtl/>
        </w:rPr>
        <w:t>.</w:t>
      </w:r>
    </w:p>
    <w:p w14:paraId="1250F34D" w14:textId="0352321A" w:rsidR="00311CCF" w:rsidRPr="000A5824" w:rsidRDefault="00D36DF1" w:rsidP="00D45862">
      <w:pPr>
        <w:pStyle w:val="3"/>
        <w:rPr>
          <w:rtl/>
        </w:rPr>
      </w:pPr>
      <w:r>
        <w:rPr>
          <w:rFonts w:hint="cs"/>
          <w:rtl/>
        </w:rPr>
        <w:t>שימוש ב-</w:t>
      </w:r>
      <w:r w:rsidR="00096A72">
        <w:t>Surface Enhanced Raman Scattering</w:t>
      </w:r>
      <w:r w:rsidR="00096A72">
        <w:rPr>
          <w:rFonts w:hint="cs"/>
          <w:rtl/>
        </w:rPr>
        <w:t xml:space="preserve"> (</w:t>
      </w:r>
      <w:r w:rsidR="00311CCF">
        <w:t>SERS</w:t>
      </w:r>
      <w:r w:rsidR="00096A72">
        <w:rPr>
          <w:rFonts w:hint="cs"/>
          <w:rtl/>
        </w:rPr>
        <w:t>)</w:t>
      </w:r>
      <w:r>
        <w:rPr>
          <w:rFonts w:hint="cs"/>
          <w:rtl/>
        </w:rPr>
        <w:t xml:space="preserve"> לשיפור יכולת הזיהוי</w:t>
      </w:r>
      <w:r w:rsidR="0030771D">
        <w:rPr>
          <w:rFonts w:hint="cs"/>
          <w:rtl/>
        </w:rPr>
        <w:t xml:space="preserve"> </w:t>
      </w:r>
    </w:p>
    <w:p w14:paraId="709CB7AA" w14:textId="739C3C80" w:rsidR="00096A72" w:rsidRDefault="00096A72" w:rsidP="00536B70">
      <w:pPr>
        <w:rPr>
          <w:rFonts w:asciiTheme="minorHAnsi" w:hAnsiTheme="minorHAnsi"/>
          <w:rtl/>
        </w:rPr>
      </w:pPr>
      <w:proofErr w:type="spellStart"/>
      <w:r>
        <w:t>Sundaram</w:t>
      </w:r>
      <w:proofErr w:type="spellEnd"/>
      <w:r>
        <w:rPr>
          <w:rFonts w:hint="cs"/>
          <w:rtl/>
        </w:rPr>
        <w:t xml:space="preserve"> ושותפיו התמקדו ביכולת האבחנה בין סוגי חיידקים שונים. במחקר מ-2013 הצליחו החוקרים להבחין בין </w:t>
      </w:r>
      <w:proofErr w:type="spellStart"/>
      <w:r w:rsidRPr="000A5824">
        <w:rPr>
          <w:rFonts w:hint="cs"/>
          <w:rtl/>
        </w:rPr>
        <w:t>סרוטיפים</w:t>
      </w:r>
      <w:proofErr w:type="spellEnd"/>
      <w:r w:rsidRPr="000A5824">
        <w:rPr>
          <w:rFonts w:hint="cs"/>
          <w:rtl/>
        </w:rPr>
        <w:t xml:space="preserve"> שונים של</w:t>
      </w:r>
      <w:r>
        <w:rPr>
          <w:rFonts w:hint="cs"/>
          <w:rtl/>
        </w:rPr>
        <w:t xml:space="preserve"> סלמונלה בעלי משמעות קלינית. </w:t>
      </w:r>
      <w:proofErr w:type="spellStart"/>
      <w:r>
        <w:rPr>
          <w:rFonts w:hint="cs"/>
          <w:rtl/>
        </w:rPr>
        <w:t>סרוטיפים</w:t>
      </w:r>
      <w:proofErr w:type="spellEnd"/>
      <w:r>
        <w:rPr>
          <w:rFonts w:hint="cs"/>
          <w:rtl/>
        </w:rPr>
        <w:t xml:space="preserve"> הם זנים שונים של המין הנבדלים זה מזה במבנה האנטיגני שלהם המזוהה ע"י מערכת החיסון. רמת אבחנה זו היא גבוהה מאוד, שכן לחיידקים מסוג סלמונלה לדוגמה אנו מכירים 2 מינים (</w:t>
      </w:r>
      <w:r>
        <w:rPr>
          <w:rFonts w:asciiTheme="minorHAnsi" w:hAnsiTheme="minorHAnsi"/>
        </w:rPr>
        <w:t>species</w:t>
      </w:r>
      <w:r>
        <w:rPr>
          <w:rFonts w:asciiTheme="minorHAnsi" w:hAnsiTheme="minorHAnsi" w:hint="cs"/>
          <w:rtl/>
        </w:rPr>
        <w:t xml:space="preserve">) המתחלקים למעל 2,500 </w:t>
      </w:r>
      <w:proofErr w:type="spellStart"/>
      <w:r>
        <w:rPr>
          <w:rFonts w:asciiTheme="minorHAnsi" w:hAnsiTheme="minorHAnsi" w:hint="cs"/>
          <w:rtl/>
        </w:rPr>
        <w:t>סרוטיפים</w:t>
      </w:r>
      <w:proofErr w:type="spellEnd"/>
      <w:r>
        <w:rPr>
          <w:rFonts w:asciiTheme="minorHAnsi" w:hAnsiTheme="minorHAnsi" w:hint="cs"/>
          <w:rtl/>
        </w:rPr>
        <w:t xml:space="preserve"> </w:t>
      </w:r>
      <w:r>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&lt;EndNote&gt;&lt;Cite&gt;&lt;Author&gt;Su&lt;/Author&gt;&lt;Year&gt;2007&lt;/Year&gt;&lt;IDText&gt;Salmonella: clinical importance and evolution of nomenclature&lt;/IDText&gt;&lt;DisplayText&gt;[37]&lt;/DisplayText&gt;&lt;record&gt;&lt;dates&gt;&lt;pub-dates&gt;&lt;date&gt;2007 May-Jun&lt;/date&gt;&lt;/pub-dates&gt;&lt;year&gt;2007&lt;/year</w:instrText>
      </w:r>
      <w:r w:rsidR="00536B70">
        <w:rPr>
          <w:rFonts w:asciiTheme="minorHAnsi" w:hAnsiTheme="minorHAnsi"/>
          <w:rtl/>
        </w:rPr>
        <w:instrText>&gt;&lt;/</w:instrText>
      </w:r>
      <w:r w:rsidR="00536B70">
        <w:rPr>
          <w:rFonts w:asciiTheme="minorHAnsi" w:hAnsiTheme="minorHAnsi"/>
        </w:rPr>
        <w:instrText>dates&gt;&lt;keywords&gt;&lt;keyword&gt;Cephalosporins&lt;/keyword&gt;&lt;keyword&gt;Diarrhea&lt;/keyword&gt;&lt;keyword&gt;Drug Resistance, Bacterial&lt;/keyword&gt;&lt;keyword&gt;Fluoroquinolones&lt;/keyword&gt;&lt;keyword&gt;Salmonella&lt;/keyword&gt;&lt;keyword&gt;Terminology as Topic&lt;/keyword&gt;&lt;keyword&gt;World Health Organization&lt;/keyword&gt;&lt;/keywords&gt;&lt;urls&gt;&lt;related-urls&gt;&lt;url&gt;https://www.ncbi.nlm.nih.gov/pubmed/17760271&lt;/url&gt;&lt;/related-urls&gt;&lt;/urls&gt;&lt;isbn&gt;2072-0939&lt;/isbn&gt;&lt;titles&gt;&lt;title&gt;Salmonella: clinical importance and evolution of nomenclature&lt;/title&gt;&lt;secondary-title&gt;Chang Gung Med J&lt;/secondary-title&gt;&lt;/titles&gt;&lt;pages&gt;210-9&lt;/pages&gt;&lt;number&gt;3&lt;/number&gt;&lt;contributors&gt;&lt;authors&gt;&lt;author&gt;Su, L. H.&lt;/author&gt;&lt;author&gt;Chiu, C. H.&lt;/author&gt;&lt;/authors&gt;&lt;/contributors&gt;&lt;language&gt;eng&lt;/language&gt;&lt;added-date format="utc"&gt;1499332838&lt;/added-date&gt;&lt;ref-type</w:instrText>
      </w:r>
      <w:r w:rsidR="00536B70">
        <w:rPr>
          <w:rFonts w:asciiTheme="minorHAnsi" w:hAnsiTheme="minorHAnsi"/>
          <w:rtl/>
        </w:rPr>
        <w:instrText xml:space="preserve"> </w:instrText>
      </w:r>
      <w:r w:rsidR="00536B70">
        <w:rPr>
          <w:rFonts w:asciiTheme="minorHAnsi" w:hAnsiTheme="minorHAnsi"/>
        </w:rPr>
        <w:instrText>name="Journal Article"&gt;17&lt;/ref-type&gt;&lt;rec-number&gt;142&lt;/rec-number&gt;&lt;last-updated-date format="utc"&gt;1499332838&lt;/last-updated-date&gt;&lt;accession-num&gt;17760271&lt;/accession-num&gt;&lt;volume&gt;30&lt;/volume&gt;&lt;/record&gt;&lt;/Cite&gt;&lt;/EndNote</w:instrText>
      </w:r>
      <w:r w:rsidR="00536B70">
        <w:rPr>
          <w:rFonts w:asciiTheme="minorHAnsi" w:hAnsiTheme="minorHAnsi"/>
          <w:rtl/>
        </w:rPr>
        <w:instrText>&gt;</w:instrText>
      </w:r>
      <w:r>
        <w:rPr>
          <w:rFonts w:asciiTheme="minorHAnsi" w:hAnsiTheme="minorHAnsi"/>
          <w:rtl/>
        </w:rPr>
        <w:fldChar w:fldCharType="separate"/>
      </w:r>
      <w:r w:rsidR="00536B70">
        <w:rPr>
          <w:rFonts w:asciiTheme="minorHAnsi" w:hAnsiTheme="minorHAnsi"/>
          <w:noProof/>
          <w:rtl/>
        </w:rPr>
        <w:t>[37]</w:t>
      </w:r>
      <w:r>
        <w:rPr>
          <w:rFonts w:asciiTheme="minorHAnsi" w:hAnsiTheme="minorHAnsi"/>
          <w:rtl/>
        </w:rPr>
        <w:fldChar w:fldCharType="end"/>
      </w:r>
      <w:r>
        <w:rPr>
          <w:rFonts w:asciiTheme="minorHAnsi" w:hAnsiTheme="minorHAnsi" w:hint="cs"/>
          <w:rtl/>
        </w:rPr>
        <w:t>.</w:t>
      </w:r>
      <w:r w:rsidRPr="000A5824">
        <w:rPr>
          <w:rFonts w:hint="cs"/>
          <w:rtl/>
        </w:rPr>
        <w:t xml:space="preserve"> </w:t>
      </w:r>
      <w:r>
        <w:rPr>
          <w:rFonts w:hint="cs"/>
          <w:rtl/>
        </w:rPr>
        <w:t>במחקר הצליחו החוקרים לאפיין</w:t>
      </w:r>
      <w:r w:rsidR="009A0D4A">
        <w:rPr>
          <w:rFonts w:hint="cs"/>
          <w:rtl/>
        </w:rPr>
        <w:t xml:space="preserve"> בספקטרום</w:t>
      </w:r>
      <w:r>
        <w:rPr>
          <w:rFonts w:hint="cs"/>
          <w:rtl/>
        </w:rPr>
        <w:t xml:space="preserve"> שיאים (</w:t>
      </w:r>
      <w:r>
        <w:rPr>
          <w:rFonts w:asciiTheme="minorHAnsi" w:hAnsiTheme="minorHAnsi"/>
        </w:rPr>
        <w:t>picks</w:t>
      </w:r>
      <w:r>
        <w:rPr>
          <w:rFonts w:hint="cs"/>
          <w:rtl/>
        </w:rPr>
        <w:t>)</w:t>
      </w:r>
      <w:r w:rsidR="009A0D4A">
        <w:rPr>
          <w:rFonts w:hint="cs"/>
          <w:rtl/>
        </w:rPr>
        <w:t xml:space="preserve"> </w:t>
      </w:r>
      <w:r>
        <w:rPr>
          <w:rFonts w:hint="cs"/>
          <w:rtl/>
        </w:rPr>
        <w:t xml:space="preserve">מסוימים לחיידקים משני </w:t>
      </w:r>
      <w:proofErr w:type="spellStart"/>
      <w:r>
        <w:rPr>
          <w:rFonts w:hint="cs"/>
          <w:rtl/>
        </w:rPr>
        <w:t>הסרוטיפים</w:t>
      </w:r>
      <w:proofErr w:type="spellEnd"/>
      <w:r>
        <w:rPr>
          <w:rFonts w:hint="cs"/>
          <w:rtl/>
        </w:rPr>
        <w:t xml:space="preserve"> שנבדקו, ולקשר </w:t>
      </w:r>
      <w:r w:rsidR="009A0D4A">
        <w:rPr>
          <w:rFonts w:hint="cs"/>
          <w:rtl/>
        </w:rPr>
        <w:t>ביני</w:t>
      </w:r>
      <w:r>
        <w:rPr>
          <w:rFonts w:hint="cs"/>
          <w:rtl/>
        </w:rPr>
        <w:t xml:space="preserve">הם לבין שינויים בהרכב החלבוני של החיידקים. כך לדוגמה, הראו החוקרים ששיא של המרת ראמאן </w:t>
      </w:r>
      <w:r>
        <w:rPr>
          <w:rFonts w:asciiTheme="minorHAnsi" w:hAnsiTheme="minorHAnsi"/>
        </w:rPr>
        <w:t>730 cm</w:t>
      </w:r>
      <w:r>
        <w:rPr>
          <w:rFonts w:asciiTheme="minorHAnsi" w:hAnsiTheme="minorHAnsi"/>
          <w:vertAlign w:val="superscript"/>
        </w:rPr>
        <w:t>-1</w:t>
      </w:r>
      <w:r>
        <w:rPr>
          <w:rFonts w:asciiTheme="minorHAnsi" w:hAnsiTheme="minorHAnsi" w:hint="cs"/>
          <w:rtl/>
        </w:rPr>
        <w:t xml:space="preserve"> הוא חזק </w:t>
      </w:r>
      <w:r w:rsidRPr="0035451C">
        <w:rPr>
          <w:rFonts w:asciiTheme="minorHAnsi" w:hAnsiTheme="minorHAnsi" w:hint="cs"/>
          <w:rtl/>
        </w:rPr>
        <w:t xml:space="preserve">ואופייני לשני מיני </w:t>
      </w:r>
      <w:r w:rsidR="00B35D9B">
        <w:rPr>
          <w:rFonts w:asciiTheme="minorHAnsi" w:hAnsiTheme="minorHAnsi" w:hint="cs"/>
          <w:rtl/>
        </w:rPr>
        <w:t xml:space="preserve">החיידקים, </w:t>
      </w:r>
      <w:r w:rsidRPr="0035451C">
        <w:rPr>
          <w:rFonts w:asciiTheme="minorHAnsi" w:hAnsiTheme="minorHAnsi" w:hint="cs"/>
          <w:rtl/>
        </w:rPr>
        <w:t xml:space="preserve">עובדה זו יכולה לעזור </w:t>
      </w:r>
      <w:r w:rsidR="006A3E90">
        <w:rPr>
          <w:rFonts w:asciiTheme="minorHAnsi" w:hAnsiTheme="minorHAnsi" w:hint="cs"/>
          <w:rtl/>
        </w:rPr>
        <w:t>באבחנה</w:t>
      </w:r>
      <w:r w:rsidRPr="0035451C">
        <w:rPr>
          <w:rFonts w:asciiTheme="minorHAnsi" w:hAnsiTheme="minorHAnsi" w:hint="cs"/>
          <w:rtl/>
        </w:rPr>
        <w:t xml:space="preserve"> ראשוני</w:t>
      </w:r>
      <w:r w:rsidR="006A3E90">
        <w:rPr>
          <w:rFonts w:asciiTheme="minorHAnsi" w:hAnsiTheme="minorHAnsi" w:hint="cs"/>
          <w:rtl/>
        </w:rPr>
        <w:t>ת</w:t>
      </w:r>
      <w:r>
        <w:rPr>
          <w:rFonts w:asciiTheme="minorHAnsi" w:hAnsiTheme="minorHAnsi" w:hint="cs"/>
          <w:rtl/>
        </w:rPr>
        <w:t>.</w:t>
      </w:r>
      <w:r w:rsidRPr="0035451C">
        <w:rPr>
          <w:rFonts w:asciiTheme="minorHAnsi" w:hAnsiTheme="minorHAnsi" w:hint="cs"/>
          <w:rtl/>
        </w:rPr>
        <w:t xml:space="preserve"> אך פיק של המרת ראמאן </w:t>
      </w:r>
      <w:r w:rsidRPr="0035451C">
        <w:rPr>
          <w:rFonts w:asciiTheme="minorHAnsi" w:hAnsiTheme="minorHAnsi"/>
        </w:rPr>
        <w:t>6</w:t>
      </w:r>
      <w:r w:rsidR="00B35D9B">
        <w:rPr>
          <w:rFonts w:asciiTheme="minorHAnsi" w:hAnsiTheme="minorHAnsi"/>
        </w:rPr>
        <w:t>58</w:t>
      </w:r>
      <w:r w:rsidRPr="0035451C">
        <w:rPr>
          <w:rFonts w:asciiTheme="minorHAnsi" w:hAnsiTheme="minorHAnsi"/>
        </w:rPr>
        <w:t xml:space="preserve"> cm</w:t>
      </w:r>
      <w:r w:rsidRPr="0035451C">
        <w:rPr>
          <w:rFonts w:asciiTheme="minorHAnsi" w:hAnsiTheme="minorHAnsi"/>
          <w:vertAlign w:val="superscript"/>
        </w:rPr>
        <w:t>-1</w:t>
      </w:r>
      <w:r w:rsidRPr="0035451C">
        <w:rPr>
          <w:rFonts w:asciiTheme="minorHAnsi" w:hAnsiTheme="minorHAnsi" w:hint="cs"/>
          <w:rtl/>
        </w:rPr>
        <w:t xml:space="preserve"> הוא אופייני לחיידקי </w:t>
      </w:r>
      <w:r w:rsidRPr="0035451C">
        <w:rPr>
          <w:rFonts w:asciiTheme="minorHAnsi" w:hAnsiTheme="minorHAnsi"/>
          <w:i/>
          <w:iCs/>
        </w:rPr>
        <w:t xml:space="preserve">Salmonella </w:t>
      </w:r>
      <w:proofErr w:type="spellStart"/>
      <w:r w:rsidRPr="00B35D9B">
        <w:rPr>
          <w:rFonts w:asciiTheme="minorHAnsi" w:hAnsiTheme="minorHAnsi"/>
        </w:rPr>
        <w:t>Enteriditis</w:t>
      </w:r>
      <w:proofErr w:type="spellEnd"/>
      <w:r w:rsidRPr="0035451C">
        <w:rPr>
          <w:rFonts w:asciiTheme="minorHAnsi" w:hAnsiTheme="minorHAnsi" w:hint="cs"/>
          <w:i/>
          <w:iCs/>
          <w:rtl/>
        </w:rPr>
        <w:t xml:space="preserve"> </w:t>
      </w:r>
      <w:r w:rsidRPr="0035451C">
        <w:rPr>
          <w:rFonts w:asciiTheme="minorHAnsi" w:hAnsiTheme="minorHAnsi" w:hint="cs"/>
          <w:rtl/>
        </w:rPr>
        <w:t>בלבד</w:t>
      </w:r>
      <w:r w:rsidRPr="0035451C">
        <w:rPr>
          <w:rFonts w:asciiTheme="minorHAnsi" w:hAnsiTheme="minorHAnsi" w:hint="cs"/>
          <w:i/>
          <w:iCs/>
          <w:rtl/>
        </w:rPr>
        <w:t>.</w:t>
      </w:r>
      <w:r w:rsidRPr="0035451C">
        <w:rPr>
          <w:rFonts w:asciiTheme="minorHAnsi" w:hAnsiTheme="minorHAnsi" w:hint="cs"/>
          <w:rtl/>
        </w:rPr>
        <w:t xml:space="preserve"> החוקרים קישרו פיק זה לריכוז גבוה יותר של טבעות</w:t>
      </w:r>
      <w:r w:rsidR="00B35D9B">
        <w:rPr>
          <w:rFonts w:asciiTheme="minorHAnsi" w:hAnsiTheme="minorHAnsi" w:hint="cs"/>
          <w:rtl/>
        </w:rPr>
        <w:t xml:space="preserve"> ארומטיות מחומצת האמינו </w:t>
      </w:r>
      <w:proofErr w:type="spellStart"/>
      <w:r w:rsidR="00B35D9B">
        <w:rPr>
          <w:rFonts w:asciiTheme="minorHAnsi" w:hAnsiTheme="minorHAnsi" w:hint="cs"/>
          <w:rtl/>
        </w:rPr>
        <w:t>טירוזין</w:t>
      </w:r>
      <w:proofErr w:type="spellEnd"/>
      <w:r w:rsidRPr="0035451C">
        <w:rPr>
          <w:rFonts w:asciiTheme="minorHAnsi" w:hAnsiTheme="minorHAnsi" w:hint="cs"/>
          <w:rtl/>
        </w:rPr>
        <w:t xml:space="preserve">, כפי שתואר כבר בעבר ע"י </w:t>
      </w:r>
      <w:proofErr w:type="spellStart"/>
      <w:r w:rsidRPr="0035451C">
        <w:rPr>
          <w:rFonts w:asciiTheme="minorHAnsi" w:hAnsiTheme="minorHAnsi"/>
        </w:rPr>
        <w:t>Zeiri</w:t>
      </w:r>
      <w:proofErr w:type="spellEnd"/>
      <w:r w:rsidRPr="0035451C">
        <w:rPr>
          <w:rFonts w:asciiTheme="minorHAnsi" w:hAnsiTheme="minorHAnsi"/>
        </w:rPr>
        <w:t xml:space="preserve"> et al</w:t>
      </w:r>
      <w:r w:rsidRPr="0035451C">
        <w:rPr>
          <w:rFonts w:asciiTheme="minorHAnsi" w:hAnsiTheme="minorHAnsi" w:hint="cs"/>
          <w:rtl/>
        </w:rPr>
        <w:t xml:space="preserve"> ב-2005</w:t>
      </w:r>
      <w:r>
        <w:rPr>
          <w:rFonts w:asciiTheme="minorHAnsi" w:hAnsiTheme="minorHAnsi" w:hint="cs"/>
          <w:rtl/>
        </w:rPr>
        <w:t xml:space="preserve"> </w:t>
      </w:r>
      <w:r>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&lt;EndNote&gt;&lt;Cite&gt;&lt;Author&gt;Zeiri&lt;/Author&gt;&lt;Year&gt;2005&lt;/Year&gt;&lt;IDText&gt;Surface-enhanced Raman spectroscopy of bacteria: the effect of excitation wavelength and chemical modification of the colloidal milieu&lt;/IDText&gt;&lt;DisplayText&gt;[21]&lt;/DisplayText&gt;&lt;record&gt;&lt;titles&gt;&lt;title&gt;Surface-enhanced Raman spectroscopy of bacteria: the effect of excitation wavelength and chemical modification of the colloidal milieu&lt;/title&gt;&lt;secondary-title&gt;Journal of Raman Spectroscopy&lt;/secondary-title&gt;&lt;/titles&gt;&lt;pages&gt;667-675&lt;/pages</w:instrText>
      </w:r>
      <w:r w:rsidR="00536B70">
        <w:rPr>
          <w:rFonts w:asciiTheme="minorHAnsi" w:hAnsiTheme="minorHAnsi"/>
          <w:rtl/>
        </w:rPr>
        <w:instrText>&gt;&lt;</w:instrText>
      </w:r>
      <w:r w:rsidR="00536B70">
        <w:rPr>
          <w:rFonts w:asciiTheme="minorHAnsi" w:hAnsiTheme="minorHAnsi"/>
        </w:rPr>
        <w:instrText>number&gt;6-7&lt;/number&gt;&lt;contributors&gt;&lt;authors&gt;&lt;author&gt;Zeiri L&lt;/author&gt;&lt;author&gt;Efrima S&lt;/author&gt;&lt;/authors&gt;&lt;/contributors&gt;&lt;added-date format="utc"&gt;1499347249&lt;/added-date&gt;&lt;ref-type name="Journal Article"&gt;17&lt;/ref-type&gt;&lt;dates&gt;&lt;year&gt;2005&lt;/year&gt;&lt;/dates&gt;&lt;rec-number</w:instrText>
      </w:r>
      <w:r w:rsidR="00536B70">
        <w:rPr>
          <w:rFonts w:asciiTheme="minorHAnsi" w:hAnsiTheme="minorHAnsi"/>
          <w:rtl/>
        </w:rPr>
        <w:instrText>&gt;143&lt;/</w:instrText>
      </w:r>
      <w:r w:rsidR="00536B70">
        <w:rPr>
          <w:rFonts w:asciiTheme="minorHAnsi" w:hAnsiTheme="minorHAnsi"/>
        </w:rPr>
        <w:instrText>rec-number&gt;&lt;last-updated-date format="utc"&gt;1500291652&lt;/last-updated-date&gt;&lt;volume&gt;36&lt;/volume&gt;&lt;/record&gt;&lt;/Cite&gt;&lt;/EndNote</w:instrText>
      </w:r>
      <w:r w:rsidR="00536B70">
        <w:rPr>
          <w:rFonts w:asciiTheme="minorHAnsi" w:hAnsiTheme="minorHAnsi"/>
          <w:rtl/>
        </w:rPr>
        <w:instrText>&gt;</w:instrText>
      </w:r>
      <w:r>
        <w:rPr>
          <w:rFonts w:asciiTheme="minorHAnsi" w:hAnsiTheme="minorHAnsi"/>
          <w:rtl/>
        </w:rPr>
        <w:fldChar w:fldCharType="separate"/>
      </w:r>
      <w:r w:rsidR="00536B70">
        <w:rPr>
          <w:rFonts w:asciiTheme="minorHAnsi" w:hAnsiTheme="minorHAnsi"/>
          <w:noProof/>
          <w:rtl/>
        </w:rPr>
        <w:t>[21]</w:t>
      </w:r>
      <w:r>
        <w:rPr>
          <w:rFonts w:asciiTheme="minorHAnsi" w:hAnsiTheme="minorHAnsi"/>
          <w:rtl/>
        </w:rPr>
        <w:fldChar w:fldCharType="end"/>
      </w:r>
      <w:r w:rsidRPr="0035451C">
        <w:rPr>
          <w:rFonts w:asciiTheme="minorHAnsi" w:hAnsiTheme="minorHAnsi" w:hint="cs"/>
          <w:rtl/>
        </w:rPr>
        <w:t xml:space="preserve">. </w:t>
      </w:r>
    </w:p>
    <w:p w14:paraId="473EE4DA" w14:textId="5E039151" w:rsidR="00096A72" w:rsidRDefault="00096A72" w:rsidP="00105D9F">
      <w:pPr>
        <w:rPr>
          <w:rFonts w:asciiTheme="minorHAnsi" w:hAnsiTheme="minorHAnsi"/>
          <w:rtl/>
        </w:rPr>
      </w:pPr>
      <w:r w:rsidRPr="0035451C">
        <w:rPr>
          <w:rFonts w:asciiTheme="minorHAnsi" w:hAnsiTheme="minorHAnsi" w:hint="cs"/>
          <w:rtl/>
        </w:rPr>
        <w:t xml:space="preserve">במחקר </w:t>
      </w:r>
      <w:r w:rsidR="00B35D9B">
        <w:rPr>
          <w:rFonts w:asciiTheme="minorHAnsi" w:hAnsiTheme="minorHAnsi" w:hint="cs"/>
          <w:rtl/>
        </w:rPr>
        <w:t xml:space="preserve">של </w:t>
      </w:r>
      <w:proofErr w:type="spellStart"/>
      <w:r w:rsidR="00B35D9B">
        <w:rPr>
          <w:rFonts w:asciiTheme="minorHAnsi" w:hAnsiTheme="minorHAnsi"/>
        </w:rPr>
        <w:t>Sundaram</w:t>
      </w:r>
      <w:proofErr w:type="spellEnd"/>
      <w:r w:rsidR="00B35D9B">
        <w:rPr>
          <w:rFonts w:asciiTheme="minorHAnsi" w:hAnsiTheme="minorHAnsi" w:hint="cs"/>
          <w:rtl/>
        </w:rPr>
        <w:t xml:space="preserve"> ושותפיו </w:t>
      </w:r>
      <w:r w:rsidRPr="0035451C">
        <w:rPr>
          <w:rFonts w:asciiTheme="minorHAnsi" w:hAnsiTheme="minorHAnsi" w:hint="cs"/>
          <w:rtl/>
        </w:rPr>
        <w:t xml:space="preserve">נעזרו החוקרים בטכנולוגיה יחסית חדישה הנקראת </w:t>
      </w:r>
      <w:r w:rsidRPr="0035451C">
        <w:rPr>
          <w:rFonts w:asciiTheme="minorHAnsi" w:hAnsiTheme="minorHAnsi"/>
        </w:rPr>
        <w:t>Surface Enhanced Raman Scattering</w:t>
      </w:r>
      <w:r w:rsidRPr="0035451C">
        <w:rPr>
          <w:rFonts w:asciiTheme="minorHAnsi" w:hAnsiTheme="minorHAnsi" w:hint="cs"/>
          <w:rtl/>
        </w:rPr>
        <w:t xml:space="preserve"> (</w:t>
      </w:r>
      <w:r w:rsidRPr="0035451C">
        <w:rPr>
          <w:rFonts w:asciiTheme="minorHAnsi" w:hAnsiTheme="minorHAnsi" w:hint="cs"/>
        </w:rPr>
        <w:t>SERS</w:t>
      </w:r>
      <w:r w:rsidRPr="0035451C">
        <w:rPr>
          <w:rFonts w:asciiTheme="minorHAnsi" w:hAnsiTheme="minorHAnsi" w:hint="cs"/>
          <w:rtl/>
        </w:rPr>
        <w:t xml:space="preserve">). בסריקות מבוססות </w:t>
      </w:r>
      <w:r w:rsidRPr="0035451C">
        <w:rPr>
          <w:rFonts w:asciiTheme="minorHAnsi" w:hAnsiTheme="minorHAnsi" w:hint="cs"/>
        </w:rPr>
        <w:t>SERS</w:t>
      </w:r>
      <w:r w:rsidRPr="0035451C">
        <w:rPr>
          <w:rFonts w:asciiTheme="minorHAnsi" w:hAnsiTheme="minorHAnsi" w:hint="cs"/>
          <w:rtl/>
        </w:rPr>
        <w:t xml:space="preserve"> הדוגמה מוטענת על משטח ייחודי שעליו</w:t>
      </w:r>
      <w:r>
        <w:rPr>
          <w:rFonts w:asciiTheme="minorHAnsi" w:hAnsiTheme="minorHAnsi" w:hint="cs"/>
          <w:rtl/>
        </w:rPr>
        <w:t xml:space="preserve"> נמצאים חלקיקים עשויים מתכת עשירה באלקטרונים, כגון זהב או כסף. אלומת הלייזר "נכלאת" בין החלקיקים, וענן האלקטרונים הרחב סביב הדוגמה הנבדקת גורם לחיזוק האות של התמרת הראמאן, זאת בעקבות תופעה המכונה </w:t>
      </w:r>
      <w:r>
        <w:rPr>
          <w:rFonts w:asciiTheme="minorHAnsi" w:hAnsiTheme="minorHAnsi"/>
        </w:rPr>
        <w:t>Surface Plasmon Resonance</w:t>
      </w:r>
      <w:r w:rsidR="00105D9F">
        <w:rPr>
          <w:rFonts w:asciiTheme="minorHAnsi" w:hAnsiTheme="minorHAnsi" w:hint="cs"/>
          <w:rtl/>
        </w:rPr>
        <w:t xml:space="preserve"> </w:t>
      </w:r>
      <w:r>
        <w:rPr>
          <w:rFonts w:asciiTheme="minorHAnsi" w:hAnsiTheme="minorHAnsi" w:hint="cs"/>
          <w:rtl/>
        </w:rPr>
        <w:t>. השימוש ב-</w:t>
      </w:r>
      <w:r>
        <w:rPr>
          <w:rFonts w:asciiTheme="minorHAnsi" w:hAnsiTheme="minorHAnsi" w:hint="cs"/>
        </w:rPr>
        <w:t>SERS</w:t>
      </w:r>
      <w:r>
        <w:rPr>
          <w:rFonts w:asciiTheme="minorHAnsi" w:hAnsiTheme="minorHAnsi" w:hint="cs"/>
          <w:rtl/>
        </w:rPr>
        <w:t xml:space="preserve"> מאפשר זיהוי כימי בריכוזים הנמוכים פי </w:t>
      </w:r>
      <w:r>
        <w:rPr>
          <w:rFonts w:asciiTheme="minorHAnsi" w:hAnsiTheme="minorHAnsi"/>
        </w:rPr>
        <w:t>10</w:t>
      </w:r>
      <w:r>
        <w:rPr>
          <w:rFonts w:asciiTheme="minorHAnsi" w:hAnsiTheme="minorHAnsi"/>
          <w:vertAlign w:val="superscript"/>
        </w:rPr>
        <w:t>6-10</w:t>
      </w:r>
      <w:r>
        <w:rPr>
          <w:rFonts w:asciiTheme="minorHAnsi" w:hAnsiTheme="minorHAnsi" w:hint="cs"/>
          <w:rtl/>
        </w:rPr>
        <w:t xml:space="preserve"> מיכולת הזיהוי בסריקה רגילה, וכך מסבירים החוקרים את יכולתם לזהות את ההבדלים המזעריים בין החיידקים.</w:t>
      </w:r>
      <w:commentRangeStart w:id="17"/>
      <w:ins w:id="18" w:author="Shlomo Sela" w:date="2017-07-12T12:21:00Z">
        <w:r>
          <w:rPr>
            <w:rFonts w:asciiTheme="minorHAnsi" w:hAnsiTheme="minorHAnsi" w:hint="cs"/>
            <w:rtl/>
          </w:rPr>
          <w:t xml:space="preserve"> מעניין מה הוא מספר החיידקים הדרוש ל</w:t>
        </w:r>
      </w:ins>
      <w:ins w:id="19" w:author="Shlomo Sela" w:date="2017-07-12T12:22:00Z">
        <w:r>
          <w:rPr>
            <w:rFonts w:asciiTheme="minorHAnsi" w:hAnsiTheme="minorHAnsi" w:hint="cs"/>
            <w:rtl/>
          </w:rPr>
          <w:t xml:space="preserve">הבחנה בין </w:t>
        </w:r>
        <w:proofErr w:type="spellStart"/>
        <w:r>
          <w:rPr>
            <w:rFonts w:asciiTheme="minorHAnsi" w:hAnsiTheme="minorHAnsi" w:hint="cs"/>
            <w:rtl/>
          </w:rPr>
          <w:t>הסרוטיפים</w:t>
        </w:r>
      </w:ins>
      <w:proofErr w:type="spellEnd"/>
      <w:ins w:id="20" w:author="Shlomo Sela" w:date="2017-07-12T12:21:00Z">
        <w:r>
          <w:rPr>
            <w:rFonts w:asciiTheme="minorHAnsi" w:hAnsiTheme="minorHAnsi" w:hint="cs"/>
            <w:rtl/>
          </w:rPr>
          <w:t xml:space="preserve">. </w:t>
        </w:r>
      </w:ins>
      <w:ins w:id="21" w:author="Shlomo Sela" w:date="2017-07-12T12:22:00Z">
        <w:r>
          <w:rPr>
            <w:rFonts w:asciiTheme="minorHAnsi" w:hAnsiTheme="minorHAnsi" w:hint="cs"/>
            <w:rtl/>
          </w:rPr>
          <w:t>לא הזכרת זאת</w:t>
        </w:r>
      </w:ins>
      <w:commentRangeEnd w:id="17"/>
      <w:r w:rsidR="00B35D9B">
        <w:rPr>
          <w:rStyle w:val="af7"/>
          <w:rtl/>
        </w:rPr>
        <w:commentReference w:id="17"/>
      </w:r>
    </w:p>
    <w:p w14:paraId="52DE4ED8" w14:textId="0AA53873" w:rsidR="00096A72" w:rsidRPr="00423EA7" w:rsidRDefault="00096A72" w:rsidP="00536B70">
      <w:pPr>
        <w:rPr>
          <w:rFonts w:asciiTheme="minorHAnsi" w:hAnsiTheme="minorHAnsi"/>
          <w:rtl/>
        </w:rPr>
      </w:pPr>
      <w:r w:rsidRPr="000A5824">
        <w:rPr>
          <w:rFonts w:hint="cs"/>
          <w:rtl/>
        </w:rPr>
        <w:t>מחקר</w:t>
      </w:r>
      <w:r>
        <w:rPr>
          <w:rFonts w:hint="cs"/>
          <w:rtl/>
        </w:rPr>
        <w:t xml:space="preserve"> זה </w:t>
      </w:r>
      <w:r w:rsidRPr="000A5824">
        <w:rPr>
          <w:rFonts w:hint="cs"/>
          <w:rtl/>
        </w:rPr>
        <w:t>מראה את הפוטנציאל הגדול ביכולת ההבחנה של שיטת ה-</w:t>
      </w:r>
      <w:r w:rsidRPr="000A5824">
        <w:rPr>
          <w:rFonts w:hint="cs"/>
        </w:rPr>
        <w:t>SERS</w:t>
      </w:r>
      <w:r w:rsidRPr="000A5824">
        <w:rPr>
          <w:rFonts w:hint="cs"/>
          <w:rtl/>
        </w:rPr>
        <w:t xml:space="preserve">. </w:t>
      </w:r>
      <w:r>
        <w:rPr>
          <w:rFonts w:hint="cs"/>
          <w:rtl/>
        </w:rPr>
        <w:t xml:space="preserve">חשוב לציין כי החוקרים השתמשו בדוגמאות חיידקים בריכוז גבוה, והשתמשו במיקרוסקופ </w:t>
      </w:r>
      <w:proofErr w:type="spellStart"/>
      <w:r>
        <w:rPr>
          <w:rFonts w:hint="cs"/>
          <w:rtl/>
        </w:rPr>
        <w:t>קונפוקאלי</w:t>
      </w:r>
      <w:proofErr w:type="spellEnd"/>
      <w:r>
        <w:rPr>
          <w:rFonts w:hint="cs"/>
          <w:rtl/>
        </w:rPr>
        <w:t xml:space="preserve"> על מנת לאתר את החיידקים לפני הסריקה. תנאים אלה אינם מדמים מצב תעשייתי בו ריכוז החיידקים הוא נמוך ואין גישה למיקרוסקופ </w:t>
      </w:r>
      <w:proofErr w:type="spellStart"/>
      <w:r>
        <w:rPr>
          <w:rFonts w:hint="cs"/>
          <w:rtl/>
        </w:rPr>
        <w:t>קונפוקאלי</w:t>
      </w:r>
      <w:proofErr w:type="spellEnd"/>
      <w:r>
        <w:rPr>
          <w:rFonts w:hint="cs"/>
          <w:rtl/>
        </w:rPr>
        <w:t xml:space="preserve"> (ציוד יקר במיוחד) ו</w:t>
      </w:r>
      <w:r w:rsidRPr="000A5824">
        <w:rPr>
          <w:rFonts w:hint="cs"/>
          <w:rtl/>
        </w:rPr>
        <w:t>לכן נדרש מחקר נוסף בנושא</w:t>
      </w:r>
      <w:r>
        <w:rPr>
          <w:rFonts w:hint="cs"/>
          <w:rtl/>
        </w:rPr>
        <w:t xml:space="preserve"> </w:t>
      </w:r>
      <w:r w:rsidRPr="000A5824">
        <w:rPr>
          <w:rtl/>
        </w:rPr>
        <w:fldChar w:fldCharType="begin"/>
      </w:r>
      <w:r w:rsidR="00536B70">
        <w:rPr>
          <w:rtl/>
        </w:rPr>
        <w:instrText xml:space="preserve"> </w:instrText>
      </w:r>
      <w:r w:rsidR="00536B70">
        <w:instrText>ADDIN EN.CITE &lt;EndNote&gt;&lt;Cite&gt;&lt;Author&gt;Sundaram&lt;/Author&gt;&lt;Year&gt;2013&lt;/Year&gt;&lt;IDText&gt;Detection and differentiation of Salmonella serotypes using surface enhanced Raman scattering (SERS) technique&lt;/IDText&gt;&lt;DisplayText&gt;[38]&lt;/DisplayText&gt;&lt;record&gt;&lt;urls&gt;&lt;related-urls&gt;&lt;url&gt;http://dx.doi.org/10.1007/s11694-012-9133-0&lt;/url&gt;&lt;/related-urls&gt;&lt;/urls&gt;&lt;isbn&gt;2193-4134&lt;/isbn&gt;&lt;work-type&gt;journal article&lt;/work-type&gt;&lt;titles&gt;&lt;title&gt;Detection and differentiation of Salmonella serotypes using surface enhanced Raman scattering (SERS)</w:instrText>
      </w:r>
      <w:r w:rsidR="00536B70">
        <w:rPr>
          <w:rtl/>
        </w:rPr>
        <w:instrText xml:space="preserve"> </w:instrText>
      </w:r>
      <w:r w:rsidR="00536B70">
        <w:instrText>technique&lt;/title&gt;&lt;secondary-title&gt;Journal of Food Measurement and Characterization&lt;/secondary-title&gt;&lt;/titles&gt;&lt;pages&gt;1-12&lt;/pages&gt;&lt;number&gt;1&lt;/number&gt;&lt;contributors&gt;&lt;authors&gt;&lt;author&gt;Sundaram, Jaya&lt;/author&gt;&lt;author&gt;Park, Bosoon&lt;/author&gt;&lt;author&gt;Hinton, Arthur&lt;/author&gt;&lt;author&gt;Lawrence, Kurt C.&lt;/author&gt;&lt;author&gt;Kwon, Yongkuk&lt;/author&gt;&lt;/authors&gt;&lt;/contributors&gt;&lt;added-date format="utc"&gt;1474124430&lt;/added-date&gt;&lt;ref-type name="Journal Article"&gt;17&lt;/ref-type&gt;&lt;dates&gt;&lt;year&gt;2013&lt;/year&gt;&lt;/dates&gt;&lt;rec-number&gt;90&lt;/rec-number&gt;&lt;last-updated-date format="utc"&gt;1474124430&lt;/last-updated-date&gt;&lt;label&gt;Sundaram2013&lt;/label&gt;&lt;electronic-resource-num&gt;10.1007/s11694-012-9133-0&lt;/electronic-resource-num&gt;&lt;volume&gt;7&lt;/volume&gt;&lt;/record&gt;&lt;/Cite&gt;&lt;/EndNote</w:instrText>
      </w:r>
      <w:r w:rsidR="00536B70">
        <w:rPr>
          <w:rtl/>
        </w:rPr>
        <w:instrText>&gt;</w:instrText>
      </w:r>
      <w:r w:rsidRPr="000A5824">
        <w:rPr>
          <w:rtl/>
        </w:rPr>
        <w:fldChar w:fldCharType="separate"/>
      </w:r>
      <w:r w:rsidR="00536B70">
        <w:rPr>
          <w:noProof/>
          <w:rtl/>
        </w:rPr>
        <w:t>[38]</w:t>
      </w:r>
      <w:r w:rsidRPr="000A5824">
        <w:rPr>
          <w:rtl/>
        </w:rPr>
        <w:fldChar w:fldCharType="end"/>
      </w:r>
      <w:r w:rsidRPr="000A5824">
        <w:rPr>
          <w:rFonts w:hint="cs"/>
          <w:rtl/>
        </w:rPr>
        <w:t>.</w:t>
      </w:r>
      <w:r>
        <w:rPr>
          <w:rFonts w:hint="cs"/>
          <w:rtl/>
        </w:rPr>
        <w:t xml:space="preserve"> </w:t>
      </w:r>
    </w:p>
    <w:p w14:paraId="46928E44" w14:textId="115C1F6D" w:rsidR="000A5824" w:rsidRPr="00DD31D7" w:rsidRDefault="00DD31D7" w:rsidP="00536B70">
      <w:pPr>
        <w:rPr>
          <w:rFonts w:asciiTheme="minorHAnsi" w:hAnsiTheme="minorHAnsi"/>
          <w:rtl/>
        </w:rPr>
      </w:pPr>
      <w:r>
        <w:rPr>
          <w:rFonts w:hint="cs"/>
          <w:rtl/>
        </w:rPr>
        <w:t>ב</w:t>
      </w:r>
      <w:r w:rsidR="00311CCF" w:rsidRPr="000A5824">
        <w:rPr>
          <w:rFonts w:hint="cs"/>
          <w:rtl/>
        </w:rPr>
        <w:t>מחקר</w:t>
      </w:r>
      <w:r>
        <w:rPr>
          <w:rFonts w:hint="cs"/>
          <w:rtl/>
        </w:rPr>
        <w:t xml:space="preserve"> אחר</w:t>
      </w:r>
      <w:r w:rsidR="00311CCF" w:rsidRPr="000A5824">
        <w:rPr>
          <w:rFonts w:hint="cs"/>
          <w:rtl/>
        </w:rPr>
        <w:t xml:space="preserve"> של </w:t>
      </w:r>
      <w:proofErr w:type="spellStart"/>
      <w:r w:rsidR="00311CCF" w:rsidRPr="000A5824">
        <w:t>Sundaram</w:t>
      </w:r>
      <w:proofErr w:type="spellEnd"/>
      <w:r w:rsidR="00311CCF" w:rsidRPr="000A5824">
        <w:rPr>
          <w:rFonts w:hint="cs"/>
          <w:rtl/>
        </w:rPr>
        <w:t xml:space="preserve"> ושותפיו מ-2013 </w:t>
      </w:r>
      <w:r>
        <w:rPr>
          <w:rFonts w:hint="cs"/>
          <w:rtl/>
        </w:rPr>
        <w:t xml:space="preserve">מציגים החוקרים שימוש בפלטפורמה אחרת של </w:t>
      </w:r>
      <w:r>
        <w:rPr>
          <w:rFonts w:hint="cs"/>
        </w:rPr>
        <w:t>SERS</w:t>
      </w:r>
      <w:r>
        <w:rPr>
          <w:rFonts w:hint="cs"/>
          <w:rtl/>
        </w:rPr>
        <w:t>, המבוססת על זיהוי ספקטרום הראמאן</w:t>
      </w:r>
      <w:r w:rsidR="00311CCF" w:rsidRPr="000A5824">
        <w:rPr>
          <w:rFonts w:hint="cs"/>
          <w:rtl/>
        </w:rPr>
        <w:t xml:space="preserve"> מתוך צלוחיות מצופות כסף. החוקרים הצליחו לזהות בניסוי חיידקים מסוגי </w:t>
      </w:r>
      <w:r w:rsidR="00311CCF" w:rsidRPr="000A5824">
        <w:rPr>
          <w:i/>
          <w:iCs/>
        </w:rPr>
        <w:t>Salmonella, Escherichia, Listeria</w:t>
      </w:r>
      <w:r w:rsidR="00311CCF" w:rsidRPr="000A5824">
        <w:rPr>
          <w:rFonts w:hint="cs"/>
          <w:i/>
          <w:iCs/>
          <w:rtl/>
        </w:rPr>
        <w:t xml:space="preserve"> ו-</w:t>
      </w:r>
      <w:r w:rsidR="00311CCF" w:rsidRPr="000A5824">
        <w:rPr>
          <w:i/>
          <w:iCs/>
        </w:rPr>
        <w:t>Staphylococcus</w:t>
      </w:r>
      <w:r w:rsidR="00311CCF" w:rsidRPr="000A5824">
        <w:rPr>
          <w:rFonts w:hint="cs"/>
          <w:i/>
          <w:iCs/>
          <w:rtl/>
        </w:rPr>
        <w:t xml:space="preserve">. </w:t>
      </w:r>
      <w:r w:rsidR="00311CCF" w:rsidRPr="000A5824">
        <w:rPr>
          <w:rFonts w:hint="cs"/>
          <w:rtl/>
        </w:rPr>
        <w:t xml:space="preserve">החוקרים אמנם בחנו את החיידקים בריכוזים גבוהים </w:t>
      </w:r>
      <w:r w:rsidR="00B35D9B">
        <w:rPr>
          <w:rFonts w:hint="cs"/>
          <w:rtl/>
        </w:rPr>
        <w:t xml:space="preserve">(החיידקים נלקחו מתרביות שגודלו במשך 18 שעות בתנאים אופטימליים) </w:t>
      </w:r>
      <w:r w:rsidR="00311CCF" w:rsidRPr="000A5824">
        <w:rPr>
          <w:rFonts w:hint="cs"/>
          <w:rtl/>
        </w:rPr>
        <w:t>אך הם הצליחו לראות שיפור משמעותי ביכולת הזיהוי בשיטת ה-</w:t>
      </w:r>
      <w:r w:rsidR="00311CCF" w:rsidRPr="000A5824">
        <w:t>SERS</w:t>
      </w:r>
      <w:r w:rsidR="00311CCF" w:rsidRPr="000A5824">
        <w:rPr>
          <w:rFonts w:hint="cs"/>
          <w:rtl/>
        </w:rPr>
        <w:t>.</w:t>
      </w:r>
      <w:r>
        <w:rPr>
          <w:rFonts w:hint="cs"/>
          <w:rtl/>
        </w:rPr>
        <w:t xml:space="preserve"> גישות המבוססות על </w:t>
      </w:r>
      <w:r>
        <w:rPr>
          <w:rFonts w:asciiTheme="minorHAnsi" w:hAnsiTheme="minorHAnsi"/>
        </w:rPr>
        <w:t>SERS</w:t>
      </w:r>
      <w:r>
        <w:rPr>
          <w:rFonts w:asciiTheme="minorHAnsi" w:hAnsiTheme="minorHAnsi" w:hint="cs"/>
          <w:rtl/>
        </w:rPr>
        <w:t xml:space="preserve"> תוארו כבר ב-2004 ע"י </w:t>
      </w:r>
      <w:r>
        <w:rPr>
          <w:rFonts w:asciiTheme="minorHAnsi" w:hAnsiTheme="minorHAnsi"/>
        </w:rPr>
        <w:t>Jarvis</w:t>
      </w:r>
      <w:r>
        <w:rPr>
          <w:rFonts w:asciiTheme="minorHAnsi" w:hAnsiTheme="minorHAnsi" w:hint="cs"/>
          <w:rtl/>
        </w:rPr>
        <w:t xml:space="preserve"> ושותפיו כבעלות יכולת אבחנה </w:t>
      </w:r>
      <w:r>
        <w:rPr>
          <w:rFonts w:asciiTheme="minorHAnsi" w:hAnsiTheme="minorHAnsi" w:hint="cs"/>
          <w:rtl/>
        </w:rPr>
        <w:lastRenderedPageBreak/>
        <w:t xml:space="preserve">גבוהה פי </w:t>
      </w:r>
      <w:r>
        <w:rPr>
          <w:rFonts w:asciiTheme="minorHAnsi" w:hAnsiTheme="minorHAnsi"/>
        </w:rPr>
        <w:t>10</w:t>
      </w:r>
      <w:r>
        <w:rPr>
          <w:rFonts w:asciiTheme="minorHAnsi" w:hAnsiTheme="minorHAnsi"/>
          <w:vertAlign w:val="superscript"/>
        </w:rPr>
        <w:t>3</w:t>
      </w:r>
      <w:r>
        <w:rPr>
          <w:rFonts w:asciiTheme="minorHAnsi" w:hAnsiTheme="minorHAnsi"/>
        </w:rPr>
        <w:t>-10</w:t>
      </w:r>
      <w:r>
        <w:rPr>
          <w:rFonts w:asciiTheme="minorHAnsi" w:hAnsiTheme="minorHAnsi"/>
          <w:vertAlign w:val="superscript"/>
        </w:rPr>
        <w:t>8</w:t>
      </w:r>
      <w:r>
        <w:rPr>
          <w:rFonts w:asciiTheme="minorHAnsi" w:hAnsiTheme="minorHAnsi" w:hint="cs"/>
          <w:rtl/>
        </w:rPr>
        <w:t xml:space="preserve">, </w:t>
      </w:r>
      <w:r w:rsidR="0030771D">
        <w:rPr>
          <w:rFonts w:asciiTheme="minorHAnsi" w:hAnsiTheme="minorHAnsi" w:hint="cs"/>
          <w:rtl/>
        </w:rPr>
        <w:t xml:space="preserve">ביחס </w:t>
      </w:r>
      <w:r w:rsidR="00714A04">
        <w:rPr>
          <w:rFonts w:asciiTheme="minorHAnsi" w:hAnsiTheme="minorHAnsi" w:hint="cs"/>
          <w:rtl/>
        </w:rPr>
        <w:t xml:space="preserve">לעבודות </w:t>
      </w:r>
      <w:proofErr w:type="spellStart"/>
      <w:r w:rsidR="00714A04">
        <w:rPr>
          <w:rFonts w:asciiTheme="minorHAnsi" w:hAnsiTheme="minorHAnsi" w:hint="cs"/>
          <w:rtl/>
        </w:rPr>
        <w:t>בספקטרוסקופיית</w:t>
      </w:r>
      <w:proofErr w:type="spellEnd"/>
      <w:r w:rsidR="00714A04">
        <w:rPr>
          <w:rFonts w:asciiTheme="minorHAnsi" w:hAnsiTheme="minorHAnsi" w:hint="cs"/>
          <w:rtl/>
        </w:rPr>
        <w:t xml:space="preserve"> ראמאן ישירה, </w:t>
      </w:r>
      <w:r>
        <w:rPr>
          <w:rFonts w:asciiTheme="minorHAnsi" w:hAnsiTheme="minorHAnsi" w:hint="cs"/>
          <w:rtl/>
        </w:rPr>
        <w:t xml:space="preserve">אך ניסויים </w:t>
      </w:r>
      <w:r w:rsidR="0030771D">
        <w:rPr>
          <w:rFonts w:asciiTheme="minorHAnsi" w:hAnsiTheme="minorHAnsi" w:hint="cs"/>
          <w:rtl/>
        </w:rPr>
        <w:t xml:space="preserve">לגבי יישום </w:t>
      </w:r>
      <w:r w:rsidR="0030771D">
        <w:rPr>
          <w:rFonts w:asciiTheme="minorHAnsi" w:hAnsiTheme="minorHAnsi" w:hint="cs"/>
        </w:rPr>
        <w:t>SERS</w:t>
      </w:r>
      <w:r w:rsidR="0030771D">
        <w:rPr>
          <w:rFonts w:asciiTheme="minorHAnsi" w:hAnsiTheme="minorHAnsi" w:hint="cs"/>
          <w:rtl/>
        </w:rPr>
        <w:t xml:space="preserve"> לזיהוי </w:t>
      </w:r>
      <w:r>
        <w:rPr>
          <w:rFonts w:asciiTheme="minorHAnsi" w:hAnsiTheme="minorHAnsi" w:hint="cs"/>
          <w:rtl/>
        </w:rPr>
        <w:t>חיידקים בוצעו</w:t>
      </w:r>
      <w:r w:rsidR="005F0936">
        <w:rPr>
          <w:rFonts w:asciiTheme="minorHAnsi" w:hAnsiTheme="minorHAnsi" w:hint="cs"/>
          <w:rtl/>
        </w:rPr>
        <w:t xml:space="preserve"> בעיקר</w:t>
      </w:r>
      <w:r>
        <w:rPr>
          <w:rFonts w:asciiTheme="minorHAnsi" w:hAnsiTheme="minorHAnsi" w:hint="cs"/>
          <w:rtl/>
        </w:rPr>
        <w:t xml:space="preserve"> </w:t>
      </w:r>
      <w:r w:rsidR="001A71D1">
        <w:rPr>
          <w:rFonts w:asciiTheme="minorHAnsi" w:hAnsiTheme="minorHAnsi" w:hint="cs"/>
          <w:rtl/>
        </w:rPr>
        <w:t>בשנים האחרונות</w:t>
      </w:r>
      <w:r w:rsidR="005F0936">
        <w:rPr>
          <w:rFonts w:asciiTheme="minorHAnsi" w:hAnsiTheme="minorHAnsi" w:hint="cs"/>
          <w:rtl/>
        </w:rPr>
        <w:t xml:space="preserve"> </w:t>
      </w:r>
      <w:r w:rsidR="00802F18">
        <w:rPr>
          <w:rFonts w:asciiTheme="minorHAnsi" w:hAnsiTheme="minorHAnsi"/>
        </w:rPr>
        <w:fldChar w:fldCharType="begin">
          <w:fldData xml:space="preserve">PEVuZE5vdGU+PENpdGU+PEF1dGhvcj5KYXJ2aXM8L0F1dGhvcj48WWVhcj4yMDA0PC9ZZWFyPjxJ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</w:fldData>
        </w:fldChar>
      </w:r>
      <w:r w:rsidR="00536B70">
        <w:rPr>
          <w:rFonts w:asciiTheme="minorHAnsi" w:hAnsiTheme="minorHAnsi"/>
        </w:rPr>
        <w:instrText xml:space="preserve"> ADDIN EN.CITE </w:instrText>
      </w:r>
      <w:r w:rsidR="00536B70">
        <w:rPr>
          <w:rFonts w:asciiTheme="minorHAnsi" w:hAnsiTheme="minorHAnsi"/>
        </w:rPr>
        <w:fldChar w:fldCharType="begin">
          <w:fldData xml:space="preserve">PEVuZE5vdGU+PENpdGU+PEF1dGhvcj5KYXJ2aXM8L0F1dGhvcj48WWVhcj4yMDA0PC9ZZWFyPjxJ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</w:fldData>
        </w:fldChar>
      </w:r>
      <w:r w:rsidR="00536B70">
        <w:rPr>
          <w:rFonts w:asciiTheme="minorHAnsi" w:hAnsiTheme="minorHAnsi"/>
        </w:rPr>
        <w:instrText xml:space="preserve"> ADDIN EN.CITE.DATA </w:instrText>
      </w:r>
      <w:r w:rsidR="00536B70">
        <w:rPr>
          <w:rFonts w:asciiTheme="minorHAnsi" w:hAnsiTheme="minorHAnsi"/>
        </w:rPr>
      </w:r>
      <w:r w:rsidR="00536B70">
        <w:rPr>
          <w:rFonts w:asciiTheme="minorHAnsi" w:hAnsiTheme="minorHAnsi"/>
        </w:rPr>
        <w:fldChar w:fldCharType="end"/>
      </w:r>
      <w:r w:rsidR="00802F18">
        <w:rPr>
          <w:rFonts w:asciiTheme="minorHAnsi" w:hAnsiTheme="minorHAnsi"/>
        </w:rPr>
        <w:fldChar w:fldCharType="separate"/>
      </w:r>
      <w:r w:rsidR="00536B70">
        <w:rPr>
          <w:rFonts w:asciiTheme="minorHAnsi" w:hAnsiTheme="minorHAnsi"/>
          <w:noProof/>
        </w:rPr>
        <w:t>[12, 39-41]</w:t>
      </w:r>
      <w:r w:rsidR="00802F18">
        <w:rPr>
          <w:rFonts w:asciiTheme="minorHAnsi" w:hAnsiTheme="minorHAnsi"/>
        </w:rPr>
        <w:fldChar w:fldCharType="end"/>
      </w:r>
      <w:r w:rsidR="00802F18">
        <w:rPr>
          <w:rFonts w:asciiTheme="minorHAnsi" w:hAnsiTheme="minorHAnsi" w:hint="cs"/>
          <w:rtl/>
        </w:rPr>
        <w:t>.</w:t>
      </w:r>
    </w:p>
    <w:p w14:paraId="7F689081" w14:textId="77777777" w:rsidR="0014303B" w:rsidRDefault="0014303B" w:rsidP="00D45862">
      <w:pPr>
        <w:pStyle w:val="3"/>
        <w:rPr>
          <w:rtl/>
        </w:rPr>
      </w:pPr>
      <w:r>
        <w:rPr>
          <w:rFonts w:hint="cs"/>
          <w:rtl/>
        </w:rPr>
        <w:t>אבחנה כמותית</w:t>
      </w:r>
      <w:r w:rsidR="00D36DF1">
        <w:rPr>
          <w:rFonts w:hint="cs"/>
          <w:rtl/>
        </w:rPr>
        <w:t xml:space="preserve"> ובריכוזים נמוכים</w:t>
      </w:r>
    </w:p>
    <w:p w14:paraId="697CA1D7" w14:textId="045D5AA1" w:rsidR="00521B29" w:rsidRPr="00C04011" w:rsidRDefault="001A71D1" w:rsidP="00536B70">
      <w:pPr>
        <w:rPr>
          <w:rFonts w:asciiTheme="minorHAnsi" w:hAnsiTheme="minorHAnsi"/>
          <w:rtl/>
        </w:rPr>
      </w:pPr>
      <w:r>
        <w:rPr>
          <w:rFonts w:hint="cs"/>
          <w:rtl/>
        </w:rPr>
        <w:t>שיטת ה-</w:t>
      </w:r>
      <w:r>
        <w:rPr>
          <w:rFonts w:hint="cs"/>
        </w:rPr>
        <w:t>SERS</w:t>
      </w:r>
      <w:r>
        <w:rPr>
          <w:rFonts w:hint="cs"/>
          <w:rtl/>
        </w:rPr>
        <w:t xml:space="preserve"> מתייחסת למעשה לאחד האתגרים הגדולים בזיהוי חיידקים המבוסס על ספקטרוסקופיית ראמאן. מכיוון ש</w:t>
      </w:r>
      <w:r w:rsidR="0063668D">
        <w:rPr>
          <w:rFonts w:hint="cs"/>
          <w:rtl/>
        </w:rPr>
        <w:t>התמרת ראמאן</w:t>
      </w:r>
      <w:r>
        <w:rPr>
          <w:rFonts w:hint="cs"/>
          <w:rtl/>
        </w:rPr>
        <w:t xml:space="preserve"> היא יחסית מועטה,</w:t>
      </w:r>
      <w:r w:rsidR="0063668D">
        <w:rPr>
          <w:rFonts w:hint="cs"/>
          <w:rtl/>
        </w:rPr>
        <w:t xml:space="preserve"> כלומר, מעט פוטונים עוברים התמרה מסוג זה,</w:t>
      </w:r>
      <w:r>
        <w:rPr>
          <w:rFonts w:hint="cs"/>
          <w:rtl/>
        </w:rPr>
        <w:t xml:space="preserve"> קשה מאוד להבחין בריכוז נמוך של חיידקים. יחד עם זאת נמצאו מספר תקדימים לזיהוי נוכחות של חיידקים בריכוזים נמוכים.</w:t>
      </w:r>
      <w:r w:rsidR="00651152">
        <w:rPr>
          <w:rFonts w:hint="cs"/>
          <w:rtl/>
        </w:rPr>
        <w:t xml:space="preserve"> באופן עקרוני, עוצמת האות של ספקטרום הראמאן נמצאת בקורלציה לריכוז החומר הגורם להתמרה, </w:t>
      </w:r>
      <w:r w:rsidR="0063668D">
        <w:rPr>
          <w:rFonts w:hint="cs"/>
          <w:rtl/>
        </w:rPr>
        <w:t>זאת לפי חוק בר-</w:t>
      </w:r>
      <w:proofErr w:type="spellStart"/>
      <w:r w:rsidR="0063668D">
        <w:rPr>
          <w:rFonts w:hint="cs"/>
          <w:rtl/>
        </w:rPr>
        <w:t>למברט</w:t>
      </w:r>
      <w:proofErr w:type="spellEnd"/>
      <w:r w:rsidR="0063668D">
        <w:rPr>
          <w:rFonts w:hint="cs"/>
          <w:rtl/>
        </w:rPr>
        <w:t xml:space="preserve">, </w:t>
      </w:r>
      <w:r w:rsidR="00651152">
        <w:rPr>
          <w:rFonts w:hint="cs"/>
          <w:rtl/>
        </w:rPr>
        <w:t xml:space="preserve">ולכן עוצמת הספקטרום כולו נמצאת בקורלציה לכמות החיידקים </w:t>
      </w:r>
      <w:r w:rsidR="00F53171">
        <w:rPr>
          <w:rFonts w:asciiTheme="minorHAnsi" w:hAnsiTheme="minorHAnsi"/>
        </w:rPr>
        <w:fldChar w:fldCharType="begin"/>
      </w:r>
      <w:r w:rsidR="00536B70">
        <w:rPr>
          <w:rFonts w:asciiTheme="minorHAnsi" w:hAnsiTheme="minorHAnsi"/>
        </w:rPr>
        <w:instrText xml:space="preserve"> ADDIN EN.CITE &lt;EndNote&gt;&lt;Cite&gt;&lt;Author&gt;Kumar&lt;/Author&gt;&lt;Year&gt;2016&lt;/Year&gt;&lt;IDText&gt;Raman and infra-red microspectroscopy: towards quantitative evaluation for clinical research by ratiometric analysis&lt;/IDText&gt;&lt;DisplayText&gt;[42]&lt;/DisplayText&gt;&lt;record&gt;&lt;dates&gt;&lt;pub-dates&gt;&lt;date&gt;Apr&lt;/date&gt;&lt;/pub-dates&gt;&lt;year&gt;2016&lt;/year&gt;&lt;/dates&gt;&lt;keywords&gt;&lt;keyword&gt;Biomedical Research&lt;/keyword&gt;&lt;keyword&gt;Clinical Laboratory Techniques&lt;/keyword&gt;&lt;keyword&gt;Diagnostic Imaging&lt;/keyword&gt;&lt;keyword&gt;Humans&lt;/keyword&gt;&lt;keyword&gt;Spectrophotometry, Infrared&lt;/keyword&gt;&lt;keyword&gt;Spectrum Analysis, Raman&lt;/keyword&gt;&lt;/keywords&gt;&lt;urls&gt;&lt;related-urls&gt;&lt;url&gt;https://www.ncbi.nlm.nih.gov/pubmed/26497386&lt;/url&gt;&lt;/related-urls&gt;&lt;/urls&gt;&lt;isbn&gt;1460-4744&lt;/isbn&gt;&lt;titles&gt;&lt;title&gt;Raman and infra-red microspectroscopy: towards quantitative evaluation for clinical research by ratiometric analysis&lt;/title&gt;&lt;secondary-title&gt;Chem Soc Rev&lt;/secondary-title&gt;&lt;/titles&gt;&lt;pages&gt;1879-900&lt;/pages&gt;&lt;number&gt;7&lt;/number&gt;&lt;contributors&gt;&lt;authors&gt;&lt;author&gt;Kumar, S.&lt;/author&gt;&lt;author&gt;Verma, T.&lt;/author&gt;&lt;author&gt;Mukherjee, R.&lt;/author&gt;&lt;author&gt;Ariese, F.&lt;/author&gt;&lt;author&gt;Somasundaram, K.&lt;/author&gt;&lt;author&gt;Umapathy, S.&lt;/author&gt;&lt;/authors&gt;&lt;/contributors&gt;&lt;language&gt;eng&lt;/language&gt;&lt;added-date format="utc"&gt;1499347896&lt;/added-date&gt;&lt;ref-type name="Journal Article"&gt;17&lt;/ref-type&gt;&lt;rec-number&gt;144&lt;/rec-number&gt;&lt;last-updated-date format="utc"&gt;1499347896&lt;/last-updated-date&gt;&lt;accession-num&gt;26497386&lt;/accession-num&gt;&lt;electronic-resource-num&gt;10.1039/c5cs00540j&lt;/electronic-resource-num&gt;&lt;volume&gt;45&lt;/volume&gt;&lt;/record&gt;&lt;/Cite&gt;&lt;/EndNote&gt;</w:instrText>
      </w:r>
      <w:r w:rsidR="00F53171">
        <w:rPr>
          <w:rFonts w:asciiTheme="minorHAnsi" w:hAnsiTheme="minorHAnsi"/>
        </w:rPr>
        <w:fldChar w:fldCharType="separate"/>
      </w:r>
      <w:r w:rsidR="00536B70">
        <w:rPr>
          <w:rFonts w:asciiTheme="minorHAnsi" w:hAnsiTheme="minorHAnsi"/>
          <w:noProof/>
        </w:rPr>
        <w:t>[42]</w:t>
      </w:r>
      <w:r w:rsidR="00F53171">
        <w:rPr>
          <w:rFonts w:asciiTheme="minorHAnsi" w:hAnsiTheme="minorHAnsi"/>
        </w:rPr>
        <w:fldChar w:fldCharType="end"/>
      </w:r>
      <w:r w:rsidR="0063668D">
        <w:rPr>
          <w:rFonts w:asciiTheme="minorHAnsi" w:hAnsiTheme="minorHAnsi" w:hint="cs"/>
          <w:rtl/>
        </w:rPr>
        <w:t>.</w:t>
      </w:r>
      <w:r w:rsidR="004F0488">
        <w:rPr>
          <w:rFonts w:asciiTheme="minorHAnsi" w:hAnsiTheme="minorHAnsi" w:hint="cs"/>
          <w:rtl/>
        </w:rPr>
        <w:t xml:space="preserve"> בעבודות קודמות שהוצגו, סף הזיהוי של המערכת היה לרוב בין </w:t>
      </w:r>
      <w:r w:rsidR="004F0488">
        <w:rPr>
          <w:rFonts w:asciiTheme="minorHAnsi" w:hAnsiTheme="minorHAnsi"/>
        </w:rPr>
        <w:t>10</w:t>
      </w:r>
      <w:r w:rsidR="004F0488">
        <w:rPr>
          <w:rFonts w:asciiTheme="minorHAnsi" w:hAnsiTheme="minorHAnsi"/>
          <w:vertAlign w:val="superscript"/>
        </w:rPr>
        <w:t>5</w:t>
      </w:r>
      <w:r w:rsidR="004F0488">
        <w:rPr>
          <w:rFonts w:asciiTheme="minorHAnsi" w:hAnsiTheme="minorHAnsi"/>
        </w:rPr>
        <w:t>-10</w:t>
      </w:r>
      <w:r w:rsidR="004F0488">
        <w:rPr>
          <w:rFonts w:asciiTheme="minorHAnsi" w:hAnsiTheme="minorHAnsi"/>
          <w:vertAlign w:val="superscript"/>
        </w:rPr>
        <w:t>8</w:t>
      </w:r>
      <w:r w:rsidR="004F0488">
        <w:rPr>
          <w:rFonts w:asciiTheme="minorHAnsi" w:hAnsiTheme="minorHAnsi"/>
        </w:rPr>
        <w:t xml:space="preserve"> CFU/ml</w:t>
      </w:r>
      <w:r w:rsidR="00F53171">
        <w:rPr>
          <w:rFonts w:asciiTheme="minorHAnsi" w:hAnsiTheme="minorHAnsi" w:hint="cs"/>
          <w:rtl/>
        </w:rPr>
        <w:t xml:space="preserve"> </w:t>
      </w:r>
      <w:r w:rsidR="00F53171">
        <w:rPr>
          <w:rFonts w:asciiTheme="minorHAnsi" w:hAnsiTheme="minorHAnsi"/>
          <w:rtl/>
        </w:rPr>
        <w:fldChar w:fldCharType="begin">
          <w:fldData xml:space="preserve">PEVuZE5vdGU+PENpdGU+PEF1dGhvcj5GZWhybWFubjwvQXV0aG9yPjxZZWFyPjE5OTU8L1llYXI+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=
</w:fldData>
        </w:fldChar>
      </w:r>
      <w:r w:rsidR="00536B70">
        <w:rPr>
          <w:rFonts w:asciiTheme="minorHAnsi" w:hAnsiTheme="minorHAnsi"/>
          <w:rtl/>
        </w:rPr>
        <w:instrText xml:space="preserve"> </w:instrText>
      </w:r>
      <w:r w:rsidR="00536B70">
        <w:rPr>
          <w:rFonts w:asciiTheme="minorHAnsi" w:hAnsiTheme="minorHAnsi"/>
        </w:rPr>
        <w:instrText>ADDIN EN.CITE</w:instrText>
      </w:r>
      <w:r w:rsidR="00536B70">
        <w:rPr>
          <w:rFonts w:asciiTheme="minorHAnsi" w:hAnsiTheme="minorHAnsi"/>
          <w:rtl/>
        </w:rPr>
        <w:instrText xml:space="preserve"> </w:instrText>
      </w:r>
      <w:r w:rsidR="00536B70">
        <w:rPr>
          <w:rFonts w:asciiTheme="minorHAnsi" w:hAnsiTheme="minorHAnsi"/>
          <w:rtl/>
        </w:rPr>
        <w:fldChar w:fldCharType="begin">
          <w:fldData xml:space="preserve">PEVuZE5vdGU+PENpdGU+PEF1dGhvcj5GZWhybWFubjwvQXV0aG9yPjxZZWFyPjE5OTU8L1llYXI+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=
</w:fldData>
        </w:fldChar>
      </w:r>
      <w:r w:rsidR="00536B70">
        <w:rPr>
          <w:rFonts w:asciiTheme="minorHAnsi" w:hAnsiTheme="minorHAnsi"/>
          <w:rtl/>
        </w:rPr>
        <w:instrText xml:space="preserve"> </w:instrText>
      </w:r>
      <w:r w:rsidR="00536B70">
        <w:rPr>
          <w:rFonts w:asciiTheme="minorHAnsi" w:hAnsiTheme="minorHAnsi"/>
        </w:rPr>
        <w:instrText>ADDIN EN.CITE.DATA</w:instrText>
      </w:r>
      <w:r w:rsidR="00536B70">
        <w:rPr>
          <w:rFonts w:asciiTheme="minorHAnsi" w:hAnsiTheme="minorHAnsi"/>
          <w:rtl/>
        </w:rPr>
        <w:instrText xml:space="preserve"> </w:instrText>
      </w:r>
      <w:r w:rsidR="00536B70">
        <w:rPr>
          <w:rFonts w:asciiTheme="minorHAnsi" w:hAnsiTheme="minorHAnsi"/>
          <w:rtl/>
        </w:rPr>
      </w:r>
      <w:r w:rsidR="00536B70">
        <w:rPr>
          <w:rFonts w:asciiTheme="minorHAnsi" w:hAnsiTheme="minorHAnsi"/>
          <w:rtl/>
        </w:rPr>
        <w:fldChar w:fldCharType="end"/>
      </w:r>
      <w:r w:rsidR="00F53171">
        <w:rPr>
          <w:rFonts w:asciiTheme="minorHAnsi" w:hAnsiTheme="minorHAnsi"/>
          <w:rtl/>
        </w:rPr>
        <w:fldChar w:fldCharType="separate"/>
      </w:r>
      <w:r w:rsidR="00536B70">
        <w:rPr>
          <w:rFonts w:asciiTheme="minorHAnsi" w:hAnsiTheme="minorHAnsi"/>
          <w:noProof/>
          <w:rtl/>
        </w:rPr>
        <w:t>[13, 26, 27, 33, 35, 36]</w:t>
      </w:r>
      <w:r w:rsidR="00F53171">
        <w:rPr>
          <w:rFonts w:asciiTheme="minorHAnsi" w:hAnsiTheme="minorHAnsi"/>
          <w:rtl/>
        </w:rPr>
        <w:fldChar w:fldCharType="end"/>
      </w:r>
      <w:r w:rsidR="004F0488">
        <w:rPr>
          <w:rFonts w:asciiTheme="minorHAnsi" w:hAnsiTheme="minorHAnsi" w:hint="cs"/>
          <w:rtl/>
        </w:rPr>
        <w:t xml:space="preserve">. בעוד שסף זיהוי זה הוא מעניין בפני עצמו, הוא לרוב אינו רלוונטי לזיהוי של </w:t>
      </w:r>
      <w:r w:rsidR="00A112E7">
        <w:rPr>
          <w:rFonts w:asciiTheme="minorHAnsi" w:hAnsiTheme="minorHAnsi" w:hint="cs"/>
          <w:rtl/>
        </w:rPr>
        <w:t xml:space="preserve">חיידקים </w:t>
      </w:r>
      <w:r w:rsidR="004F0488">
        <w:rPr>
          <w:rFonts w:asciiTheme="minorHAnsi" w:hAnsiTheme="minorHAnsi" w:hint="cs"/>
          <w:rtl/>
        </w:rPr>
        <w:t>פתוגנים במי שתייה</w:t>
      </w:r>
      <w:r w:rsidR="009C170C">
        <w:rPr>
          <w:rFonts w:asciiTheme="minorHAnsi" w:hAnsiTheme="minorHAnsi" w:hint="cs"/>
          <w:rtl/>
        </w:rPr>
        <w:t xml:space="preserve"> או בחלב</w:t>
      </w:r>
      <w:r w:rsidR="004F0488">
        <w:rPr>
          <w:rFonts w:asciiTheme="minorHAnsi" w:hAnsiTheme="minorHAnsi" w:hint="cs"/>
          <w:rtl/>
        </w:rPr>
        <w:t xml:space="preserve"> (</w:t>
      </w:r>
      <w:r w:rsidR="009C170C">
        <w:rPr>
          <w:rFonts w:asciiTheme="minorHAnsi" w:hAnsiTheme="minorHAnsi" w:hint="cs"/>
          <w:rtl/>
        </w:rPr>
        <w:t>חיידקים בודדים</w:t>
      </w:r>
      <w:r w:rsidR="004F0488">
        <w:rPr>
          <w:rFonts w:asciiTheme="minorHAnsi" w:hAnsiTheme="minorHAnsi" w:hint="cs"/>
          <w:rtl/>
        </w:rPr>
        <w:t xml:space="preserve"> </w:t>
      </w:r>
      <w:proofErr w:type="spellStart"/>
      <w:r w:rsidR="004F0488">
        <w:rPr>
          <w:rFonts w:asciiTheme="minorHAnsi" w:hAnsiTheme="minorHAnsi" w:hint="cs"/>
          <w:rtl/>
        </w:rPr>
        <w:t>למ"ל</w:t>
      </w:r>
      <w:proofErr w:type="spellEnd"/>
      <w:r w:rsidR="009C170C">
        <w:rPr>
          <w:rFonts w:asciiTheme="minorHAnsi" w:hAnsiTheme="minorHAnsi" w:hint="cs"/>
          <w:rtl/>
        </w:rPr>
        <w:t>)</w:t>
      </w:r>
      <w:r w:rsidR="00DD7756">
        <w:rPr>
          <w:rFonts w:asciiTheme="minorHAnsi" w:hAnsiTheme="minorHAnsi" w:hint="cs"/>
        </w:rPr>
        <w:t xml:space="preserve"> </w:t>
      </w:r>
      <w:r w:rsidR="00DD7756">
        <w:rPr>
          <w:rFonts w:asciiTheme="minorHAnsi" w:hAnsiTheme="minorHAnsi"/>
        </w:rPr>
        <w:fldChar w:fldCharType="begin"/>
      </w:r>
      <w:r w:rsidR="00536B70">
        <w:rPr>
          <w:rFonts w:asciiTheme="minorHAnsi" w:hAnsiTheme="minorHAnsi"/>
        </w:rPr>
        <w:instrText xml:space="preserve"> ADDIN EN.CITE &lt;EndNote&gt;&lt;Cite&gt;&lt;Year&gt;1958&lt;/Year&gt;&lt;IDText&gt;</w:instrText>
      </w:r>
      <w:r w:rsidR="00536B70">
        <w:rPr>
          <w:rFonts w:asciiTheme="minorHAnsi" w:hAnsiTheme="minorHAnsi" w:hint="cs"/>
          <w:rtl/>
        </w:rPr>
        <w:instrText>צו</w:instrText>
      </w:r>
      <w:r w:rsidR="00536B70">
        <w:rPr>
          <w:rFonts w:asciiTheme="minorHAnsi" w:hAnsiTheme="minorHAnsi"/>
          <w:rtl/>
        </w:rPr>
        <w:instrText xml:space="preserve"> </w:instrText>
      </w:r>
      <w:r w:rsidR="00536B70">
        <w:rPr>
          <w:rFonts w:asciiTheme="minorHAnsi" w:hAnsiTheme="minorHAnsi" w:hint="cs"/>
          <w:rtl/>
        </w:rPr>
        <w:instrText>הפיקוח</w:instrText>
      </w:r>
      <w:r w:rsidR="00536B70">
        <w:rPr>
          <w:rFonts w:asciiTheme="minorHAnsi" w:hAnsiTheme="minorHAnsi"/>
          <w:rtl/>
        </w:rPr>
        <w:instrText xml:space="preserve"> </w:instrText>
      </w:r>
      <w:r w:rsidR="00536B70">
        <w:rPr>
          <w:rFonts w:asciiTheme="minorHAnsi" w:hAnsiTheme="minorHAnsi" w:hint="cs"/>
          <w:rtl/>
        </w:rPr>
        <w:instrText>על</w:instrText>
      </w:r>
      <w:r w:rsidR="00536B70">
        <w:rPr>
          <w:rFonts w:asciiTheme="minorHAnsi" w:hAnsiTheme="minorHAnsi"/>
          <w:rtl/>
        </w:rPr>
        <w:instrText xml:space="preserve"> </w:instrText>
      </w:r>
      <w:r w:rsidR="00536B70">
        <w:rPr>
          <w:rFonts w:asciiTheme="minorHAnsi" w:hAnsiTheme="minorHAnsi" w:hint="cs"/>
          <w:rtl/>
        </w:rPr>
        <w:instrText>מצרכים</w:instrText>
      </w:r>
      <w:r w:rsidR="00536B70">
        <w:rPr>
          <w:rFonts w:asciiTheme="minorHAnsi" w:hAnsiTheme="minorHAnsi"/>
          <w:rtl/>
        </w:rPr>
        <w:instrText xml:space="preserve"> </w:instrText>
      </w:r>
      <w:r w:rsidR="00536B70">
        <w:rPr>
          <w:rFonts w:asciiTheme="minorHAnsi" w:hAnsiTheme="minorHAnsi" w:hint="cs"/>
          <w:rtl/>
        </w:rPr>
        <w:instrText>ושירותים</w:instrText>
      </w:r>
      <w:r w:rsidR="00536B70">
        <w:rPr>
          <w:rFonts w:asciiTheme="minorHAnsi" w:hAnsiTheme="minorHAnsi"/>
          <w:rtl/>
        </w:rPr>
        <w:instrText xml:space="preserve"> - </w:instrText>
      </w:r>
      <w:r w:rsidR="00536B70">
        <w:rPr>
          <w:rFonts w:asciiTheme="minorHAnsi" w:hAnsiTheme="minorHAnsi" w:hint="cs"/>
          <w:rtl/>
        </w:rPr>
        <w:instrText>איכות</w:instrText>
      </w:r>
      <w:r w:rsidR="00536B70">
        <w:rPr>
          <w:rFonts w:asciiTheme="minorHAnsi" w:hAnsiTheme="minorHAnsi"/>
          <w:rtl/>
        </w:rPr>
        <w:instrText xml:space="preserve"> </w:instrText>
      </w:r>
      <w:r w:rsidR="00536B70">
        <w:rPr>
          <w:rFonts w:asciiTheme="minorHAnsi" w:hAnsiTheme="minorHAnsi" w:hint="cs"/>
          <w:rtl/>
        </w:rPr>
        <w:instrText>חלב</w:instrText>
      </w:r>
      <w:r w:rsidR="00536B70">
        <w:rPr>
          <w:rFonts w:asciiTheme="minorHAnsi" w:hAnsiTheme="minorHAnsi"/>
        </w:rPr>
        <w:instrText>&lt;/IDText&gt;&lt;DisplayText&gt;[4, 7]&lt;/DisplayText&gt;&lt;record&gt;&lt;titles&gt;&lt;title&gt;</w:instrText>
      </w:r>
      <w:r w:rsidR="00536B70">
        <w:rPr>
          <w:rFonts w:asciiTheme="minorHAnsi" w:hAnsiTheme="minorHAnsi" w:hint="cs"/>
          <w:rtl/>
        </w:rPr>
        <w:instrText>צו</w:instrText>
      </w:r>
      <w:r w:rsidR="00536B70">
        <w:rPr>
          <w:rFonts w:asciiTheme="minorHAnsi" w:hAnsiTheme="minorHAnsi"/>
          <w:rtl/>
        </w:rPr>
        <w:instrText xml:space="preserve"> </w:instrText>
      </w:r>
      <w:r w:rsidR="00536B70">
        <w:rPr>
          <w:rFonts w:asciiTheme="minorHAnsi" w:hAnsiTheme="minorHAnsi" w:hint="cs"/>
          <w:rtl/>
        </w:rPr>
        <w:instrText>הפיקוח</w:instrText>
      </w:r>
      <w:r w:rsidR="00536B70">
        <w:rPr>
          <w:rFonts w:asciiTheme="minorHAnsi" w:hAnsiTheme="minorHAnsi"/>
          <w:rtl/>
        </w:rPr>
        <w:instrText xml:space="preserve"> </w:instrText>
      </w:r>
      <w:r w:rsidR="00536B70">
        <w:rPr>
          <w:rFonts w:asciiTheme="minorHAnsi" w:hAnsiTheme="minorHAnsi" w:hint="cs"/>
          <w:rtl/>
        </w:rPr>
        <w:instrText>על</w:instrText>
      </w:r>
      <w:r w:rsidR="00536B70">
        <w:rPr>
          <w:rFonts w:asciiTheme="minorHAnsi" w:hAnsiTheme="minorHAnsi"/>
          <w:rtl/>
        </w:rPr>
        <w:instrText xml:space="preserve"> </w:instrText>
      </w:r>
      <w:r w:rsidR="00536B70">
        <w:rPr>
          <w:rFonts w:asciiTheme="minorHAnsi" w:hAnsiTheme="minorHAnsi" w:hint="cs"/>
          <w:rtl/>
        </w:rPr>
        <w:instrText>מצרכים</w:instrText>
      </w:r>
      <w:r w:rsidR="00536B70">
        <w:rPr>
          <w:rFonts w:asciiTheme="minorHAnsi" w:hAnsiTheme="minorHAnsi"/>
          <w:rtl/>
        </w:rPr>
        <w:instrText xml:space="preserve"> </w:instrText>
      </w:r>
      <w:r w:rsidR="00536B70">
        <w:rPr>
          <w:rFonts w:asciiTheme="minorHAnsi" w:hAnsiTheme="minorHAnsi" w:hint="cs"/>
          <w:rtl/>
        </w:rPr>
        <w:instrText>ושירותים</w:instrText>
      </w:r>
      <w:r w:rsidR="00536B70">
        <w:rPr>
          <w:rFonts w:asciiTheme="minorHAnsi" w:hAnsiTheme="minorHAnsi"/>
          <w:rtl/>
        </w:rPr>
        <w:instrText xml:space="preserve"> - </w:instrText>
      </w:r>
      <w:r w:rsidR="00536B70">
        <w:rPr>
          <w:rFonts w:asciiTheme="minorHAnsi" w:hAnsiTheme="minorHAnsi" w:hint="cs"/>
          <w:rtl/>
        </w:rPr>
        <w:instrText>איכות</w:instrText>
      </w:r>
      <w:r w:rsidR="00536B70">
        <w:rPr>
          <w:rFonts w:asciiTheme="minorHAnsi" w:hAnsiTheme="minorHAnsi"/>
          <w:rtl/>
        </w:rPr>
        <w:instrText xml:space="preserve"> </w:instrText>
      </w:r>
      <w:r w:rsidR="00536B70">
        <w:rPr>
          <w:rFonts w:asciiTheme="minorHAnsi" w:hAnsiTheme="minorHAnsi" w:hint="cs"/>
          <w:rtl/>
        </w:rPr>
        <w:instrText>חלב</w:instrText>
      </w:r>
      <w:r w:rsidR="00536B70">
        <w:rPr>
          <w:rFonts w:asciiTheme="minorHAnsi" w:hAnsiTheme="minorHAnsi"/>
        </w:rPr>
        <w:instrText>&lt;/title&gt;&lt;tertiary-title&gt;</w:instrText>
      </w:r>
      <w:r w:rsidR="00536B70">
        <w:rPr>
          <w:rFonts w:asciiTheme="minorHAnsi" w:hAnsiTheme="minorHAnsi" w:hint="cs"/>
          <w:rtl/>
        </w:rPr>
        <w:instrText>משרד</w:instrText>
      </w:r>
      <w:r w:rsidR="00536B70">
        <w:rPr>
          <w:rFonts w:asciiTheme="minorHAnsi" w:hAnsiTheme="minorHAnsi"/>
          <w:rtl/>
        </w:rPr>
        <w:instrText xml:space="preserve"> </w:instrText>
      </w:r>
      <w:r w:rsidR="00536B70">
        <w:rPr>
          <w:rFonts w:asciiTheme="minorHAnsi" w:hAnsiTheme="minorHAnsi" w:hint="cs"/>
          <w:rtl/>
        </w:rPr>
        <w:instrText>הבריאות</w:instrText>
      </w:r>
      <w:r w:rsidR="00536B70">
        <w:rPr>
          <w:rFonts w:asciiTheme="minorHAnsi" w:hAnsiTheme="minorHAnsi"/>
        </w:rPr>
        <w:instrText>&lt;/tertiary-title&gt;&lt;/titles&gt;&lt;added-date format="utc"&gt;1499330515&lt;/added-date&gt;&lt;ref-type name="Bill"&gt;4&lt;/ref-type&gt;&lt;dates&gt;&lt;year&gt;1958&lt;/year&gt;&lt;/dates&gt;&lt;rec-number&gt;133&lt;/rec-number&gt;&lt;last-updated-date format="utc"&gt;1500291652&lt;/last-updated-date&gt;&lt;/record&gt;&lt;/Cite&gt;&lt;Cite&gt;&lt;Year&gt;2013&lt;/Year&gt;&lt;IDText&gt;</w:instrText>
      </w:r>
      <w:r w:rsidR="00536B70">
        <w:rPr>
          <w:rFonts w:asciiTheme="minorHAnsi" w:hAnsiTheme="minorHAnsi" w:hint="cs"/>
          <w:rtl/>
        </w:rPr>
        <w:instrText>תקנות</w:instrText>
      </w:r>
      <w:r w:rsidR="00536B70">
        <w:rPr>
          <w:rFonts w:asciiTheme="minorHAnsi" w:hAnsiTheme="minorHAnsi"/>
          <w:rtl/>
        </w:rPr>
        <w:instrText xml:space="preserve"> </w:instrText>
      </w:r>
      <w:r w:rsidR="00536B70">
        <w:rPr>
          <w:rFonts w:asciiTheme="minorHAnsi" w:hAnsiTheme="minorHAnsi" w:hint="cs"/>
          <w:rtl/>
        </w:rPr>
        <w:instrText>בריאות</w:instrText>
      </w:r>
      <w:r w:rsidR="00536B70">
        <w:rPr>
          <w:rFonts w:asciiTheme="minorHAnsi" w:hAnsiTheme="minorHAnsi"/>
          <w:rtl/>
        </w:rPr>
        <w:instrText xml:space="preserve"> </w:instrText>
      </w:r>
      <w:r w:rsidR="00536B70">
        <w:rPr>
          <w:rFonts w:asciiTheme="minorHAnsi" w:hAnsiTheme="minorHAnsi" w:hint="cs"/>
          <w:rtl/>
        </w:rPr>
        <w:instrText>העם</w:instrText>
      </w:r>
      <w:r w:rsidR="00536B70">
        <w:rPr>
          <w:rFonts w:asciiTheme="minorHAnsi" w:hAnsiTheme="minorHAnsi"/>
          <w:rtl/>
        </w:rPr>
        <w:instrText xml:space="preserve"> - </w:instrText>
      </w:r>
      <w:r w:rsidR="00536B70">
        <w:rPr>
          <w:rFonts w:asciiTheme="minorHAnsi" w:hAnsiTheme="minorHAnsi" w:hint="cs"/>
          <w:rtl/>
        </w:rPr>
        <w:instrText>איכותם</w:instrText>
      </w:r>
      <w:r w:rsidR="00536B70">
        <w:rPr>
          <w:rFonts w:asciiTheme="minorHAnsi" w:hAnsiTheme="minorHAnsi"/>
          <w:rtl/>
        </w:rPr>
        <w:instrText xml:space="preserve"> </w:instrText>
      </w:r>
      <w:r w:rsidR="00536B70">
        <w:rPr>
          <w:rFonts w:asciiTheme="minorHAnsi" w:hAnsiTheme="minorHAnsi" w:hint="cs"/>
          <w:rtl/>
        </w:rPr>
        <w:instrText>התברואית</w:instrText>
      </w:r>
      <w:r w:rsidR="00536B70">
        <w:rPr>
          <w:rFonts w:asciiTheme="minorHAnsi" w:hAnsiTheme="minorHAnsi"/>
          <w:rtl/>
        </w:rPr>
        <w:instrText xml:space="preserve"> </w:instrText>
      </w:r>
      <w:r w:rsidR="00536B70">
        <w:rPr>
          <w:rFonts w:asciiTheme="minorHAnsi" w:hAnsiTheme="minorHAnsi" w:hint="cs"/>
          <w:rtl/>
        </w:rPr>
        <w:instrText>של</w:instrText>
      </w:r>
      <w:r w:rsidR="00536B70">
        <w:rPr>
          <w:rFonts w:asciiTheme="minorHAnsi" w:hAnsiTheme="minorHAnsi"/>
          <w:rtl/>
        </w:rPr>
        <w:instrText xml:space="preserve"> </w:instrText>
      </w:r>
      <w:r w:rsidR="00536B70">
        <w:rPr>
          <w:rFonts w:asciiTheme="minorHAnsi" w:hAnsiTheme="minorHAnsi" w:hint="cs"/>
          <w:rtl/>
        </w:rPr>
        <w:instrText>מי־שתיה</w:instrText>
      </w:r>
      <w:r w:rsidR="00536B70">
        <w:rPr>
          <w:rFonts w:asciiTheme="minorHAnsi" w:hAnsiTheme="minorHAnsi"/>
          <w:rtl/>
        </w:rPr>
        <w:instrText xml:space="preserve"> </w:instrText>
      </w:r>
      <w:r w:rsidR="00536B70">
        <w:rPr>
          <w:rFonts w:asciiTheme="minorHAnsi" w:hAnsiTheme="minorHAnsi" w:hint="cs"/>
          <w:rtl/>
        </w:rPr>
        <w:instrText>ומיתקני</w:instrText>
      </w:r>
      <w:r w:rsidR="00536B70">
        <w:rPr>
          <w:rFonts w:asciiTheme="minorHAnsi" w:hAnsiTheme="minorHAnsi"/>
          <w:rtl/>
        </w:rPr>
        <w:instrText xml:space="preserve"> </w:instrText>
      </w:r>
      <w:r w:rsidR="00536B70">
        <w:rPr>
          <w:rFonts w:asciiTheme="minorHAnsi" w:hAnsiTheme="minorHAnsi" w:hint="cs"/>
          <w:rtl/>
        </w:rPr>
        <w:instrText>מי</w:instrText>
      </w:r>
      <w:r w:rsidR="00536B70">
        <w:rPr>
          <w:rFonts w:asciiTheme="minorHAnsi" w:hAnsiTheme="minorHAnsi"/>
          <w:rtl/>
        </w:rPr>
        <w:instrText xml:space="preserve"> </w:instrText>
      </w:r>
      <w:r w:rsidR="00536B70">
        <w:rPr>
          <w:rFonts w:asciiTheme="minorHAnsi" w:hAnsiTheme="minorHAnsi" w:hint="cs"/>
          <w:rtl/>
        </w:rPr>
        <w:instrText>שתיה</w:instrText>
      </w:r>
      <w:r w:rsidR="00536B70">
        <w:rPr>
          <w:rFonts w:asciiTheme="minorHAnsi" w:hAnsiTheme="minorHAnsi"/>
        </w:rPr>
        <w:instrText>&lt;/IDText&gt;&lt;record&gt;&lt;titles&gt;&lt;title&gt;</w:instrText>
      </w:r>
      <w:r w:rsidR="00536B70">
        <w:rPr>
          <w:rFonts w:asciiTheme="minorHAnsi" w:hAnsiTheme="minorHAnsi" w:hint="cs"/>
          <w:rtl/>
        </w:rPr>
        <w:instrText>תקנות</w:instrText>
      </w:r>
      <w:r w:rsidR="00536B70">
        <w:rPr>
          <w:rFonts w:asciiTheme="minorHAnsi" w:hAnsiTheme="minorHAnsi"/>
          <w:rtl/>
        </w:rPr>
        <w:instrText xml:space="preserve"> </w:instrText>
      </w:r>
      <w:r w:rsidR="00536B70">
        <w:rPr>
          <w:rFonts w:asciiTheme="minorHAnsi" w:hAnsiTheme="minorHAnsi" w:hint="cs"/>
          <w:rtl/>
        </w:rPr>
        <w:instrText>בריאות</w:instrText>
      </w:r>
      <w:r w:rsidR="00536B70">
        <w:rPr>
          <w:rFonts w:asciiTheme="minorHAnsi" w:hAnsiTheme="minorHAnsi"/>
          <w:rtl/>
        </w:rPr>
        <w:instrText xml:space="preserve"> </w:instrText>
      </w:r>
      <w:r w:rsidR="00536B70">
        <w:rPr>
          <w:rFonts w:asciiTheme="minorHAnsi" w:hAnsiTheme="minorHAnsi" w:hint="cs"/>
          <w:rtl/>
        </w:rPr>
        <w:instrText>העם</w:instrText>
      </w:r>
      <w:r w:rsidR="00536B70">
        <w:rPr>
          <w:rFonts w:asciiTheme="minorHAnsi" w:hAnsiTheme="minorHAnsi"/>
          <w:rtl/>
        </w:rPr>
        <w:instrText xml:space="preserve"> - </w:instrText>
      </w:r>
      <w:r w:rsidR="00536B70">
        <w:rPr>
          <w:rFonts w:asciiTheme="minorHAnsi" w:hAnsiTheme="minorHAnsi" w:hint="cs"/>
          <w:rtl/>
        </w:rPr>
        <w:instrText>איכותם</w:instrText>
      </w:r>
      <w:r w:rsidR="00536B70">
        <w:rPr>
          <w:rFonts w:asciiTheme="minorHAnsi" w:hAnsiTheme="minorHAnsi"/>
          <w:rtl/>
        </w:rPr>
        <w:instrText xml:space="preserve"> </w:instrText>
      </w:r>
      <w:r w:rsidR="00536B70">
        <w:rPr>
          <w:rFonts w:asciiTheme="minorHAnsi" w:hAnsiTheme="minorHAnsi" w:hint="cs"/>
          <w:rtl/>
        </w:rPr>
        <w:instrText>התברואית</w:instrText>
      </w:r>
      <w:r w:rsidR="00536B70">
        <w:rPr>
          <w:rFonts w:asciiTheme="minorHAnsi" w:hAnsiTheme="minorHAnsi"/>
          <w:rtl/>
        </w:rPr>
        <w:instrText xml:space="preserve"> </w:instrText>
      </w:r>
      <w:r w:rsidR="00536B70">
        <w:rPr>
          <w:rFonts w:asciiTheme="minorHAnsi" w:hAnsiTheme="minorHAnsi" w:hint="cs"/>
          <w:rtl/>
        </w:rPr>
        <w:instrText>של</w:instrText>
      </w:r>
      <w:r w:rsidR="00536B70">
        <w:rPr>
          <w:rFonts w:asciiTheme="minorHAnsi" w:hAnsiTheme="minorHAnsi"/>
          <w:rtl/>
        </w:rPr>
        <w:instrText xml:space="preserve"> </w:instrText>
      </w:r>
      <w:r w:rsidR="00536B70">
        <w:rPr>
          <w:rFonts w:asciiTheme="minorHAnsi" w:hAnsiTheme="minorHAnsi" w:hint="cs"/>
          <w:rtl/>
        </w:rPr>
        <w:instrText>מי־שתיה</w:instrText>
      </w:r>
      <w:r w:rsidR="00536B70">
        <w:rPr>
          <w:rFonts w:asciiTheme="minorHAnsi" w:hAnsiTheme="minorHAnsi"/>
          <w:rtl/>
        </w:rPr>
        <w:instrText xml:space="preserve"> </w:instrText>
      </w:r>
      <w:r w:rsidR="00536B70">
        <w:rPr>
          <w:rFonts w:asciiTheme="minorHAnsi" w:hAnsiTheme="minorHAnsi" w:hint="cs"/>
          <w:rtl/>
        </w:rPr>
        <w:instrText>ומיתקני</w:instrText>
      </w:r>
      <w:r w:rsidR="00536B70">
        <w:rPr>
          <w:rFonts w:asciiTheme="minorHAnsi" w:hAnsiTheme="minorHAnsi"/>
          <w:rtl/>
        </w:rPr>
        <w:instrText xml:space="preserve"> </w:instrText>
      </w:r>
      <w:r w:rsidR="00536B70">
        <w:rPr>
          <w:rFonts w:asciiTheme="minorHAnsi" w:hAnsiTheme="minorHAnsi" w:hint="cs"/>
          <w:rtl/>
        </w:rPr>
        <w:instrText>מי</w:instrText>
      </w:r>
      <w:r w:rsidR="00536B70">
        <w:rPr>
          <w:rFonts w:asciiTheme="minorHAnsi" w:hAnsiTheme="minorHAnsi"/>
          <w:rtl/>
        </w:rPr>
        <w:instrText xml:space="preserve"> </w:instrText>
      </w:r>
      <w:r w:rsidR="00536B70">
        <w:rPr>
          <w:rFonts w:asciiTheme="minorHAnsi" w:hAnsiTheme="minorHAnsi" w:hint="cs"/>
          <w:rtl/>
        </w:rPr>
        <w:instrText>שתיה</w:instrText>
      </w:r>
      <w:r w:rsidR="00536B70">
        <w:rPr>
          <w:rFonts w:asciiTheme="minorHAnsi" w:hAnsiTheme="minorHAnsi"/>
        </w:rPr>
        <w:instrText>&lt;/title&gt;&lt;tertiary-title&gt;</w:instrText>
      </w:r>
      <w:r w:rsidR="00536B70">
        <w:rPr>
          <w:rFonts w:asciiTheme="minorHAnsi" w:hAnsiTheme="minorHAnsi" w:hint="cs"/>
          <w:rtl/>
        </w:rPr>
        <w:instrText>משרד</w:instrText>
      </w:r>
      <w:r w:rsidR="00536B70">
        <w:rPr>
          <w:rFonts w:asciiTheme="minorHAnsi" w:hAnsiTheme="minorHAnsi"/>
          <w:rtl/>
        </w:rPr>
        <w:instrText xml:space="preserve"> </w:instrText>
      </w:r>
      <w:r w:rsidR="00536B70">
        <w:rPr>
          <w:rFonts w:asciiTheme="minorHAnsi" w:hAnsiTheme="minorHAnsi" w:hint="cs"/>
          <w:rtl/>
        </w:rPr>
        <w:instrText>הבריאות</w:instrText>
      </w:r>
      <w:r w:rsidR="00536B70">
        <w:rPr>
          <w:rFonts w:asciiTheme="minorHAnsi" w:hAnsiTheme="minorHAnsi"/>
        </w:rPr>
        <w:instrText>&lt;/tertiary-title&gt;&lt;/titles&gt;&lt;added-date format="utc"&gt;1499329963&lt;/added-date&gt;&lt;ref-type name="Bill"&gt;4&lt;/ref-type&gt;&lt;dates&gt;&lt;year&gt;2013&lt;/year&gt;&lt;/dates&gt;&lt;rec-number&gt;131&lt;/rec-number&gt;&lt;last-updated-date format="utc"&gt;1500291652&lt;/last-updated-date&gt;&lt;/record&gt;&lt;/Cite&gt;&lt;/EndNote&gt;</w:instrText>
      </w:r>
      <w:r w:rsidR="00DD7756">
        <w:rPr>
          <w:rFonts w:asciiTheme="minorHAnsi" w:hAnsiTheme="minorHAnsi"/>
        </w:rPr>
        <w:fldChar w:fldCharType="separate"/>
      </w:r>
      <w:r w:rsidR="00536B70">
        <w:rPr>
          <w:rFonts w:asciiTheme="minorHAnsi" w:hAnsiTheme="minorHAnsi"/>
          <w:noProof/>
        </w:rPr>
        <w:t>[4, 7]</w:t>
      </w:r>
      <w:r w:rsidR="00DD7756">
        <w:rPr>
          <w:rFonts w:asciiTheme="minorHAnsi" w:hAnsiTheme="minorHAnsi"/>
        </w:rPr>
        <w:fldChar w:fldCharType="end"/>
      </w:r>
      <w:r w:rsidR="00A112E7">
        <w:rPr>
          <w:rFonts w:asciiTheme="minorHAnsi" w:hAnsiTheme="minorHAnsi" w:hint="cs"/>
          <w:rtl/>
        </w:rPr>
        <w:t>.</w:t>
      </w:r>
      <w:r w:rsidR="003D4525">
        <w:rPr>
          <w:rFonts w:asciiTheme="minorHAnsi" w:hAnsiTheme="minorHAnsi" w:hint="cs"/>
          <w:rtl/>
        </w:rPr>
        <w:t xml:space="preserve"> ישנם מספר תקדימים לזיהוי של ריכוזים נמוכים של חיידקים בעזרת </w:t>
      </w:r>
      <w:r w:rsidR="003D4525">
        <w:rPr>
          <w:rFonts w:asciiTheme="minorHAnsi" w:hAnsiTheme="minorHAnsi" w:hint="cs"/>
        </w:rPr>
        <w:t>SERS</w:t>
      </w:r>
      <w:r w:rsidR="003D4525">
        <w:rPr>
          <w:rFonts w:asciiTheme="minorHAnsi" w:hAnsiTheme="minorHAnsi" w:hint="cs"/>
          <w:rtl/>
        </w:rPr>
        <w:t xml:space="preserve">, ביניהם עבודה של </w:t>
      </w:r>
      <w:r w:rsidR="003D4525">
        <w:rPr>
          <w:rFonts w:asciiTheme="minorHAnsi" w:hAnsiTheme="minorHAnsi"/>
        </w:rPr>
        <w:t>Zhou</w:t>
      </w:r>
      <w:r w:rsidR="00DD7756">
        <w:rPr>
          <w:rFonts w:asciiTheme="minorHAnsi" w:hAnsiTheme="minorHAnsi" w:hint="cs"/>
          <w:rtl/>
        </w:rPr>
        <w:t xml:space="preserve"> ושותפיו </w:t>
      </w:r>
      <w:r w:rsidR="003D4525">
        <w:rPr>
          <w:rFonts w:asciiTheme="minorHAnsi" w:hAnsiTheme="minorHAnsi" w:hint="cs"/>
          <w:rtl/>
        </w:rPr>
        <w:t>שזיהו חיידקי</w:t>
      </w:r>
      <w:r w:rsidR="00714A04">
        <w:rPr>
          <w:rFonts w:asciiTheme="minorHAnsi" w:hAnsiTheme="minorHAnsi" w:hint="cs"/>
          <w:rtl/>
        </w:rPr>
        <w:t xml:space="preserve"> </w:t>
      </w:r>
      <w:r w:rsidR="00714A04">
        <w:rPr>
          <w:rFonts w:asciiTheme="minorHAnsi" w:hAnsiTheme="minorHAnsi"/>
          <w:i/>
          <w:iCs/>
        </w:rPr>
        <w:t xml:space="preserve">E. </w:t>
      </w:r>
      <w:proofErr w:type="gramStart"/>
      <w:r w:rsidR="00714A04">
        <w:rPr>
          <w:rFonts w:asciiTheme="minorHAnsi" w:hAnsiTheme="minorHAnsi"/>
          <w:i/>
          <w:iCs/>
        </w:rPr>
        <w:t>coli</w:t>
      </w:r>
      <w:proofErr w:type="gramEnd"/>
      <w:r w:rsidR="003D4525">
        <w:rPr>
          <w:rFonts w:asciiTheme="minorHAnsi" w:hAnsiTheme="minorHAnsi" w:hint="cs"/>
          <w:rtl/>
        </w:rPr>
        <w:t xml:space="preserve"> בריכוז </w:t>
      </w:r>
      <w:r w:rsidR="003D4525">
        <w:rPr>
          <w:rFonts w:asciiTheme="minorHAnsi" w:hAnsiTheme="minorHAnsi"/>
        </w:rPr>
        <w:t>10</w:t>
      </w:r>
      <w:r w:rsidR="003D4525">
        <w:rPr>
          <w:rFonts w:asciiTheme="minorHAnsi" w:hAnsiTheme="minorHAnsi"/>
          <w:vertAlign w:val="superscript"/>
        </w:rPr>
        <w:t>2</w:t>
      </w:r>
      <w:r w:rsidR="003D4525">
        <w:rPr>
          <w:rFonts w:asciiTheme="minorHAnsi" w:hAnsiTheme="minorHAnsi"/>
        </w:rPr>
        <w:t xml:space="preserve"> CFUs/ml</w:t>
      </w:r>
      <w:r w:rsidR="003D4525">
        <w:rPr>
          <w:rFonts w:asciiTheme="minorHAnsi" w:hAnsiTheme="minorHAnsi" w:hint="cs"/>
          <w:rtl/>
        </w:rPr>
        <w:t xml:space="preserve"> </w:t>
      </w:r>
      <w:r w:rsidR="00193C66">
        <w:rPr>
          <w:rFonts w:asciiTheme="minorHAnsi" w:hAnsiTheme="minorHAnsi" w:hint="cs"/>
          <w:rtl/>
        </w:rPr>
        <w:t>ואף חיידקים בודדים בדוגמה</w:t>
      </w:r>
      <w:r w:rsidR="00714A04">
        <w:rPr>
          <w:rFonts w:asciiTheme="minorHAnsi" w:hAnsiTheme="minorHAnsi" w:hint="cs"/>
          <w:rtl/>
        </w:rPr>
        <w:t xml:space="preserve"> בנפח </w:t>
      </w:r>
      <w:r w:rsidR="00714A04">
        <w:rPr>
          <w:rFonts w:asciiTheme="minorHAnsi" w:hAnsiTheme="minorHAnsi"/>
        </w:rPr>
        <w:t>3 µL</w:t>
      </w:r>
      <w:r w:rsidR="00193C66">
        <w:rPr>
          <w:rFonts w:asciiTheme="minorHAnsi" w:hAnsiTheme="minorHAnsi" w:hint="cs"/>
          <w:rtl/>
        </w:rPr>
        <w:t>. עבודה</w:t>
      </w:r>
      <w:r w:rsidR="003D4525">
        <w:rPr>
          <w:rFonts w:asciiTheme="minorHAnsi" w:hAnsiTheme="minorHAnsi" w:hint="cs"/>
          <w:rtl/>
        </w:rPr>
        <w:t xml:space="preserve"> </w:t>
      </w:r>
      <w:r w:rsidR="00193C66">
        <w:rPr>
          <w:rFonts w:asciiTheme="minorHAnsi" w:hAnsiTheme="minorHAnsi" w:hint="cs"/>
          <w:rtl/>
        </w:rPr>
        <w:t>זו</w:t>
      </w:r>
      <w:r w:rsidR="003D4525">
        <w:rPr>
          <w:rFonts w:asciiTheme="minorHAnsi" w:hAnsiTheme="minorHAnsi" w:hint="cs"/>
          <w:rtl/>
        </w:rPr>
        <w:t xml:space="preserve"> ה</w:t>
      </w:r>
      <w:r w:rsidR="00193C66">
        <w:rPr>
          <w:rFonts w:asciiTheme="minorHAnsi" w:hAnsiTheme="minorHAnsi" w:hint="cs"/>
          <w:rtl/>
        </w:rPr>
        <w:t>יא חדשני</w:t>
      </w:r>
      <w:r w:rsidR="003D4525">
        <w:rPr>
          <w:rFonts w:asciiTheme="minorHAnsi" w:hAnsiTheme="minorHAnsi" w:hint="cs"/>
          <w:rtl/>
        </w:rPr>
        <w:t xml:space="preserve">ת ומשתמשת בטכנולוגיית </w:t>
      </w:r>
      <w:r w:rsidR="003D4525">
        <w:rPr>
          <w:rFonts w:asciiTheme="minorHAnsi" w:hAnsiTheme="minorHAnsi" w:hint="cs"/>
        </w:rPr>
        <w:t>SERS</w:t>
      </w:r>
      <w:r w:rsidR="00193C66">
        <w:rPr>
          <w:rFonts w:asciiTheme="minorHAnsi" w:hAnsiTheme="minorHAnsi" w:hint="cs"/>
          <w:rtl/>
        </w:rPr>
        <w:t xml:space="preserve"> מבוססת זהב לזיהוי</w:t>
      </w:r>
      <w:r w:rsidR="00521B29">
        <w:rPr>
          <w:rFonts w:asciiTheme="minorHAnsi" w:hAnsiTheme="minorHAnsi" w:hint="cs"/>
          <w:rtl/>
        </w:rPr>
        <w:t xml:space="preserve">. </w:t>
      </w:r>
      <w:r w:rsidR="00193C66">
        <w:rPr>
          <w:rFonts w:asciiTheme="minorHAnsi" w:hAnsiTheme="minorHAnsi" w:hint="cs"/>
          <w:rtl/>
        </w:rPr>
        <w:t xml:space="preserve">בעבודה </w:t>
      </w:r>
      <w:r w:rsidR="00C04011">
        <w:rPr>
          <w:rFonts w:asciiTheme="minorHAnsi" w:hAnsiTheme="minorHAnsi" w:hint="cs"/>
          <w:rtl/>
        </w:rPr>
        <w:t xml:space="preserve">בנו </w:t>
      </w:r>
      <w:r w:rsidR="00193C66">
        <w:rPr>
          <w:rFonts w:asciiTheme="minorHAnsi" w:hAnsiTheme="minorHAnsi" w:hint="cs"/>
          <w:rtl/>
        </w:rPr>
        <w:t xml:space="preserve">החוקרים </w:t>
      </w:r>
      <w:r w:rsidR="00C04011">
        <w:rPr>
          <w:rFonts w:asciiTheme="minorHAnsi" w:hAnsiTheme="minorHAnsi" w:hint="cs"/>
          <w:rtl/>
        </w:rPr>
        <w:t xml:space="preserve">חלקיקים מצופים זהב שהוספו לדוגמה, ובכך העצימו את תגובת הראמאן במרחב. כך נוצר אפקט </w:t>
      </w:r>
      <w:r w:rsidR="00C04011">
        <w:rPr>
          <w:rFonts w:asciiTheme="minorHAnsi" w:hAnsiTheme="minorHAnsi" w:hint="cs"/>
        </w:rPr>
        <w:t>SERS</w:t>
      </w:r>
      <w:r w:rsidR="00C04011">
        <w:rPr>
          <w:rFonts w:asciiTheme="minorHAnsi" w:hAnsiTheme="minorHAnsi" w:hint="cs"/>
          <w:rtl/>
        </w:rPr>
        <w:t xml:space="preserve"> מחוזק ומרחבי שאינו תלוי במשטח הדגימה. בשיטה זו הצליחו החוקרים להבחין בריכוזים של </w:t>
      </w:r>
      <w:r w:rsidR="00C04011">
        <w:rPr>
          <w:rFonts w:asciiTheme="minorHAnsi" w:hAnsiTheme="minorHAnsi"/>
        </w:rPr>
        <w:t>10</w:t>
      </w:r>
      <w:r w:rsidR="00C04011">
        <w:rPr>
          <w:rFonts w:asciiTheme="minorHAnsi" w:hAnsiTheme="minorHAnsi"/>
          <w:vertAlign w:val="superscript"/>
        </w:rPr>
        <w:t>3</w:t>
      </w:r>
      <w:r w:rsidR="00C04011">
        <w:rPr>
          <w:rFonts w:asciiTheme="minorHAnsi" w:hAnsiTheme="minorHAnsi"/>
        </w:rPr>
        <w:t xml:space="preserve"> cells/ml</w:t>
      </w:r>
      <w:r w:rsidR="00C04011">
        <w:rPr>
          <w:rFonts w:asciiTheme="minorHAnsi" w:hAnsiTheme="minorHAnsi" w:hint="cs"/>
          <w:rtl/>
        </w:rPr>
        <w:t xml:space="preserve"> של חיידקי </w:t>
      </w:r>
      <w:r w:rsidR="00C04011">
        <w:rPr>
          <w:rFonts w:asciiTheme="minorHAnsi" w:hAnsiTheme="minorHAnsi"/>
          <w:i/>
          <w:iCs/>
        </w:rPr>
        <w:t xml:space="preserve">E. </w:t>
      </w:r>
      <w:proofErr w:type="gramStart"/>
      <w:r w:rsidR="00C04011">
        <w:rPr>
          <w:rFonts w:asciiTheme="minorHAnsi" w:hAnsiTheme="minorHAnsi"/>
          <w:i/>
          <w:iCs/>
        </w:rPr>
        <w:t>coli</w:t>
      </w:r>
      <w:proofErr w:type="gramEnd"/>
      <w:r w:rsidR="00C04011">
        <w:rPr>
          <w:rFonts w:asciiTheme="minorHAnsi" w:hAnsiTheme="minorHAnsi" w:hint="cs"/>
          <w:rtl/>
        </w:rPr>
        <w:t xml:space="preserve"> ואף להבחין בין חיידקי </w:t>
      </w:r>
      <w:r w:rsidR="00C04011">
        <w:rPr>
          <w:rFonts w:asciiTheme="minorHAnsi" w:hAnsiTheme="minorHAnsi"/>
          <w:i/>
          <w:iCs/>
        </w:rPr>
        <w:t>E. coli</w:t>
      </w:r>
      <w:r w:rsidR="00C04011">
        <w:rPr>
          <w:rFonts w:asciiTheme="minorHAnsi" w:hAnsiTheme="minorHAnsi" w:hint="cs"/>
          <w:i/>
          <w:iCs/>
          <w:rtl/>
        </w:rPr>
        <w:t xml:space="preserve"> </w:t>
      </w:r>
      <w:r w:rsidR="00C04011">
        <w:rPr>
          <w:rFonts w:asciiTheme="minorHAnsi" w:hAnsiTheme="minorHAnsi" w:hint="cs"/>
          <w:rtl/>
        </w:rPr>
        <w:t xml:space="preserve">מזנים שונים. יתר על כך, כאשר השתמשו בטכנולוגיית החלקיקים על משטח זכוכית, הצליחו החוקרים לזהות חיידקים בודדים. החוקרים הראו שכאשר הם </w:t>
      </w:r>
      <w:r w:rsidR="00B47932">
        <w:rPr>
          <w:rFonts w:asciiTheme="minorHAnsi" w:hAnsiTheme="minorHAnsi" w:hint="cs"/>
          <w:rtl/>
        </w:rPr>
        <w:t xml:space="preserve">מכינים דוגמה של מים יחד עם החלקיקים </w:t>
      </w:r>
      <w:r w:rsidR="009C170C">
        <w:rPr>
          <w:rFonts w:asciiTheme="minorHAnsi" w:hAnsiTheme="minorHAnsi" w:hint="cs"/>
          <w:rtl/>
        </w:rPr>
        <w:t>המצופים</w:t>
      </w:r>
      <w:r w:rsidR="00B47932">
        <w:rPr>
          <w:rFonts w:asciiTheme="minorHAnsi" w:hAnsiTheme="minorHAnsi" w:hint="cs"/>
          <w:rtl/>
        </w:rPr>
        <w:t xml:space="preserve"> וחיידקים, ו</w:t>
      </w:r>
      <w:r w:rsidR="009C170C">
        <w:rPr>
          <w:rFonts w:asciiTheme="minorHAnsi" w:hAnsiTheme="minorHAnsi" w:hint="cs"/>
          <w:rtl/>
        </w:rPr>
        <w:t>מניחים</w:t>
      </w:r>
      <w:r w:rsidR="00B47932">
        <w:rPr>
          <w:rFonts w:asciiTheme="minorHAnsi" w:hAnsiTheme="minorHAnsi" w:hint="cs"/>
          <w:rtl/>
        </w:rPr>
        <w:t xml:space="preserve"> </w:t>
      </w:r>
      <w:r w:rsidR="00B47932">
        <w:rPr>
          <w:rFonts w:asciiTheme="minorHAnsi" w:hAnsiTheme="minorHAnsi"/>
        </w:rPr>
        <w:t>3µL</w:t>
      </w:r>
      <w:r w:rsidR="00B47932">
        <w:rPr>
          <w:rFonts w:asciiTheme="minorHAnsi" w:hAnsiTheme="minorHAnsi" w:hint="cs"/>
          <w:rtl/>
        </w:rPr>
        <w:t xml:space="preserve"> מהדוגמה על זכוכית נושאת, הם מסוגלים לסרוק בעזרת מיקרוסקופ המחובר </w:t>
      </w:r>
      <w:proofErr w:type="spellStart"/>
      <w:r w:rsidR="00B47932">
        <w:rPr>
          <w:rFonts w:asciiTheme="minorHAnsi" w:hAnsiTheme="minorHAnsi" w:hint="cs"/>
          <w:rtl/>
        </w:rPr>
        <w:t>לספקטרומטר</w:t>
      </w:r>
      <w:proofErr w:type="spellEnd"/>
      <w:r w:rsidR="00B47932">
        <w:rPr>
          <w:rFonts w:asciiTheme="minorHAnsi" w:hAnsiTheme="minorHAnsi" w:hint="cs"/>
          <w:rtl/>
        </w:rPr>
        <w:t xml:space="preserve"> ראמאן את שטח הזכוכית, לזהות ולכמת את החיידקים</w:t>
      </w:r>
      <w:r w:rsidR="00063757">
        <w:rPr>
          <w:rFonts w:asciiTheme="minorHAnsi" w:hAnsiTheme="minorHAnsi" w:hint="cs"/>
          <w:rtl/>
        </w:rPr>
        <w:t xml:space="preserve"> עד רמת התא הבודד</w:t>
      </w:r>
      <w:r w:rsidR="00B47932">
        <w:rPr>
          <w:rFonts w:asciiTheme="minorHAnsi" w:hAnsiTheme="minorHAnsi" w:hint="cs"/>
          <w:rtl/>
        </w:rPr>
        <w:t>.</w:t>
      </w:r>
      <w:r w:rsidR="00063757">
        <w:rPr>
          <w:rFonts w:asciiTheme="minorHAnsi" w:hAnsiTheme="minorHAnsi" w:hint="cs"/>
          <w:rtl/>
        </w:rPr>
        <w:t xml:space="preserve"> הנחה זו אינה </w:t>
      </w:r>
      <w:r w:rsidR="009314E9">
        <w:rPr>
          <w:rFonts w:asciiTheme="minorHAnsi" w:hAnsiTheme="minorHAnsi" w:hint="cs"/>
          <w:rtl/>
        </w:rPr>
        <w:t>מדויקת</w:t>
      </w:r>
      <w:r w:rsidR="00063757">
        <w:rPr>
          <w:rFonts w:asciiTheme="minorHAnsi" w:hAnsiTheme="minorHAnsi" w:hint="cs"/>
          <w:rtl/>
        </w:rPr>
        <w:t xml:space="preserve"> שכן החוקרים מזהים רק תאים הנמצאים במצב של שכבה יחידה (</w:t>
      </w:r>
      <w:r w:rsidR="00063757">
        <w:rPr>
          <w:rFonts w:asciiTheme="minorHAnsi" w:hAnsiTheme="minorHAnsi"/>
        </w:rPr>
        <w:t>monolayer</w:t>
      </w:r>
      <w:r w:rsidR="00063757">
        <w:rPr>
          <w:rFonts w:asciiTheme="minorHAnsi" w:hAnsiTheme="minorHAnsi" w:hint="cs"/>
          <w:rtl/>
        </w:rPr>
        <w:t>)</w:t>
      </w:r>
      <w:r w:rsidR="00411BC0">
        <w:rPr>
          <w:rFonts w:asciiTheme="minorHAnsi" w:hAnsiTheme="minorHAnsi" w:hint="cs"/>
          <w:rtl/>
        </w:rPr>
        <w:t>,</w:t>
      </w:r>
      <w:r w:rsidR="00063757">
        <w:rPr>
          <w:rFonts w:asciiTheme="minorHAnsi" w:hAnsiTheme="minorHAnsi" w:hint="cs"/>
          <w:rtl/>
        </w:rPr>
        <w:t xml:space="preserve"> אך היא נותנת הערכה טובה מאוד לריכוז החיידקים בדוגמה. מחקר זה מראה כי קיים פוטנציאל לזיהוי חיידקים בריכוזים נמוכים מאוד, כאלה הרלוונטיים לתעשיית המים והמזון. חסרונותי</w:t>
      </w:r>
      <w:r w:rsidR="00411BC0">
        <w:rPr>
          <w:rFonts w:asciiTheme="minorHAnsi" w:hAnsiTheme="minorHAnsi" w:hint="cs"/>
          <w:rtl/>
        </w:rPr>
        <w:t xml:space="preserve">ה </w:t>
      </w:r>
      <w:r w:rsidR="00063757">
        <w:rPr>
          <w:rFonts w:asciiTheme="minorHAnsi" w:hAnsiTheme="minorHAnsi" w:hint="cs"/>
          <w:rtl/>
        </w:rPr>
        <w:t xml:space="preserve"> של ה</w:t>
      </w:r>
      <w:r w:rsidR="00411BC0">
        <w:rPr>
          <w:rFonts w:asciiTheme="minorHAnsi" w:hAnsiTheme="minorHAnsi" w:hint="cs"/>
          <w:rtl/>
        </w:rPr>
        <w:t>טכנולוגיה המוצעת היא</w:t>
      </w:r>
      <w:r w:rsidR="00063757">
        <w:rPr>
          <w:rFonts w:asciiTheme="minorHAnsi" w:hAnsiTheme="minorHAnsi" w:hint="cs"/>
          <w:rtl/>
        </w:rPr>
        <w:t xml:space="preserve"> בעיקר בעלות </w:t>
      </w:r>
      <w:r w:rsidR="00411BC0">
        <w:rPr>
          <w:rFonts w:asciiTheme="minorHAnsi" w:hAnsiTheme="minorHAnsi" w:hint="cs"/>
          <w:rtl/>
        </w:rPr>
        <w:t xml:space="preserve">הגבוהה של </w:t>
      </w:r>
      <w:r w:rsidR="00063757">
        <w:rPr>
          <w:rFonts w:asciiTheme="minorHAnsi" w:hAnsiTheme="minorHAnsi" w:hint="cs"/>
          <w:rtl/>
        </w:rPr>
        <w:t>המכשור, ו</w:t>
      </w:r>
      <w:r w:rsidR="00411BC0">
        <w:rPr>
          <w:rFonts w:asciiTheme="minorHAnsi" w:hAnsiTheme="minorHAnsi" w:hint="cs"/>
          <w:rtl/>
        </w:rPr>
        <w:t xml:space="preserve">בצורך להכין </w:t>
      </w:r>
      <w:r w:rsidR="00063757">
        <w:rPr>
          <w:rFonts w:asciiTheme="minorHAnsi" w:hAnsiTheme="minorHAnsi" w:hint="cs"/>
          <w:rtl/>
        </w:rPr>
        <w:t>חלקיקים</w:t>
      </w:r>
      <w:r w:rsidR="00411BC0">
        <w:rPr>
          <w:rFonts w:asciiTheme="minorHAnsi" w:hAnsiTheme="minorHAnsi" w:hint="cs"/>
          <w:rtl/>
        </w:rPr>
        <w:t xml:space="preserve"> </w:t>
      </w:r>
      <w:r w:rsidR="00063757">
        <w:rPr>
          <w:rFonts w:asciiTheme="minorHAnsi" w:hAnsiTheme="minorHAnsi" w:hint="cs"/>
          <w:rtl/>
        </w:rPr>
        <w:t xml:space="preserve">בכמויות גדולות. החלקיקים </w:t>
      </w:r>
      <w:r w:rsidR="00411BC0">
        <w:rPr>
          <w:rFonts w:asciiTheme="minorHAnsi" w:hAnsiTheme="minorHAnsi" w:hint="cs"/>
          <w:rtl/>
        </w:rPr>
        <w:t>הם מצופי</w:t>
      </w:r>
      <w:r w:rsidR="00063757">
        <w:rPr>
          <w:rFonts w:asciiTheme="minorHAnsi" w:hAnsiTheme="minorHAnsi" w:hint="cs"/>
          <w:rtl/>
        </w:rPr>
        <w:t xml:space="preserve"> זהב ויצירתם דורשת מיומנות מיוחדת</w:t>
      </w:r>
      <w:r w:rsidR="00411BC0">
        <w:rPr>
          <w:rFonts w:asciiTheme="minorHAnsi" w:hAnsiTheme="minorHAnsi" w:hint="cs"/>
          <w:rtl/>
        </w:rPr>
        <w:t xml:space="preserve"> בנוסף על מחיר הזהב</w:t>
      </w:r>
      <w:r w:rsidR="00063757">
        <w:rPr>
          <w:rFonts w:asciiTheme="minorHAnsi" w:hAnsiTheme="minorHAnsi" w:hint="cs"/>
          <w:rtl/>
        </w:rPr>
        <w:t xml:space="preserve"> ועל כן</w:t>
      </w:r>
      <w:r w:rsidR="00411BC0">
        <w:rPr>
          <w:rFonts w:asciiTheme="minorHAnsi" w:hAnsiTheme="minorHAnsi" w:hint="cs"/>
          <w:rtl/>
        </w:rPr>
        <w:t xml:space="preserve"> סך כל</w:t>
      </w:r>
      <w:r w:rsidR="00063757">
        <w:rPr>
          <w:rFonts w:asciiTheme="minorHAnsi" w:hAnsiTheme="minorHAnsi" w:hint="cs"/>
          <w:rtl/>
        </w:rPr>
        <w:t xml:space="preserve"> עלויות ההפקה הן גבוהות מאוד</w:t>
      </w:r>
      <w:r w:rsidR="00DD7756">
        <w:rPr>
          <w:rFonts w:asciiTheme="minorHAnsi" w:hAnsiTheme="minorHAnsi" w:hint="cs"/>
          <w:rtl/>
        </w:rPr>
        <w:t xml:space="preserve"> </w:t>
      </w:r>
      <w:r w:rsidR="00DD7756">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&lt;EndNote&gt;&lt;Cite&gt;&lt;Author&gt;Zhou&lt;/Author&gt;&lt;Year&gt;2014&lt;/Year&gt;&lt;IDText&gt;SERS detection of bacteria in water by in situ coating with Ag nanoparticles&lt;/IDText&gt;&lt;DisplayText&gt;[43]&lt;/DisplayText&gt;&lt;record&gt;&lt;dates&gt;&lt;pub-dates&gt;&lt;date&gt;Feb&lt;/date&gt;&lt;/pub-dates&gt;&lt;year&gt;201</w:instrText>
      </w:r>
      <w:r w:rsidR="00536B70">
        <w:rPr>
          <w:rFonts w:asciiTheme="minorHAnsi" w:hAnsiTheme="minorHAnsi"/>
          <w:rtl/>
        </w:rPr>
        <w:instrText>4&lt;/</w:instrText>
      </w:r>
      <w:r w:rsidR="00536B70">
        <w:rPr>
          <w:rFonts w:asciiTheme="minorHAnsi" w:hAnsiTheme="minorHAnsi"/>
        </w:rPr>
        <w:instrText>year&gt;&lt;/dates&gt;&lt;keywords&gt;&lt;keyword&gt;Cell Wall&lt;/keyword&gt;&lt;keyword&gt;Cluster Analysis&lt;/keyword&gt;&lt;keyword&gt;Escherichia coli&lt;/keyword&gt;&lt;keyword&gt;Hydroxylamine&lt;/keyword&gt;&lt;keyword&gt;Metal Nanoparticles&lt;/keyword&gt;&lt;keyword&gt;Microbial Viability&lt;/keyword&gt;&lt;keyword&gt;Silver&lt;/keyword&gt;&lt;keyword&gt;Silver Nitrate&lt;/keyword&gt;&lt;keyword&gt;Spectrum Analysis, Raman&lt;/keyword&gt;&lt;keyword&gt;Staphylococcus epidermidis&lt;/keyword&gt;&lt;keyword&gt;Surface Properties&lt;/keyword&gt;&lt;keyword&gt;Water Microbiology&lt;/keyword&gt;&lt;/keywords&gt;&lt;urls&gt;&lt;related-urls&gt;&lt;url&gt;https://www.ncbi.nlm.nih.gov/pubmed/24387044&lt;/url&gt;&lt;/related-urls&gt;&lt;/urls&gt;&lt;isbn&gt;1520-6882&lt;/isbn&gt;&lt;titles&gt;&lt;title&gt;SERS detection of bacteria in water by in situ coating with Ag nanoparticles&lt;/title&gt;&lt;secondary-title&gt;Anal Chem&lt;/secondary-title&gt;&lt;/titles&gt;&lt;pages&gt;1525-33&lt;/pages&gt;&lt;number&gt;3</w:instrText>
      </w:r>
      <w:r w:rsidR="00536B70">
        <w:rPr>
          <w:rFonts w:asciiTheme="minorHAnsi" w:hAnsiTheme="minorHAnsi"/>
          <w:rtl/>
        </w:rPr>
        <w:instrText>&lt;/</w:instrText>
      </w:r>
      <w:r w:rsidR="00536B70">
        <w:rPr>
          <w:rFonts w:asciiTheme="minorHAnsi" w:hAnsiTheme="minorHAnsi"/>
        </w:rPr>
        <w:instrText>number&gt;&lt;contributors&gt;&lt;authors&gt;&lt;author&gt;Zhou, H.&lt;/author&gt;&lt;author&gt;Yang, D.&lt;/author&gt;&lt;author&gt;Ivleva, N. P.&lt;/author&gt;&lt;author&gt;Mircescu, N. E.&lt;/author&gt;&lt;author&gt;Niessner, R.&lt;/author&gt;&lt;author&gt;Haisch, C.&lt;/author&gt;&lt;/authors&gt;&lt;/contributors&gt;&lt;edition&gt;2014/01/14&lt;/edition</w:instrText>
      </w:r>
      <w:r w:rsidR="00536B70">
        <w:rPr>
          <w:rFonts w:asciiTheme="minorHAnsi" w:hAnsiTheme="minorHAnsi"/>
          <w:rtl/>
        </w:rPr>
        <w:instrText>&gt;&lt;</w:instrText>
      </w:r>
      <w:r w:rsidR="00536B70">
        <w:rPr>
          <w:rFonts w:asciiTheme="minorHAnsi" w:hAnsiTheme="minorHAnsi"/>
        </w:rPr>
        <w:instrText>language&gt;eng&lt;/language&gt;&lt;added-date format="utc"&gt;1499319894&lt;/added-date&gt;&lt;ref-type name="Journal Article"&gt;17&lt;/ref-type&gt;&lt;rec-number&gt;129&lt;/rec-number&gt;&lt;last-updated-date format="utc"&gt;1499319894&lt;/last-updated-date&gt;&lt;accession-num&gt;24387044&lt;/accession-num&gt;&lt;electronic-resource-num&gt;10.1021/ac402935p&lt;/electronic-resource-num&gt;&lt;volume&gt;86&lt;/volume&gt;&lt;/record&gt;&lt;/Cite&gt;&lt;/EndNote</w:instrText>
      </w:r>
      <w:r w:rsidR="00536B70">
        <w:rPr>
          <w:rFonts w:asciiTheme="minorHAnsi" w:hAnsiTheme="minorHAnsi"/>
          <w:rtl/>
        </w:rPr>
        <w:instrText>&gt;</w:instrText>
      </w:r>
      <w:r w:rsidR="00DD7756">
        <w:rPr>
          <w:rFonts w:asciiTheme="minorHAnsi" w:hAnsiTheme="minorHAnsi"/>
          <w:rtl/>
        </w:rPr>
        <w:fldChar w:fldCharType="separate"/>
      </w:r>
      <w:r w:rsidR="00536B70">
        <w:rPr>
          <w:rFonts w:asciiTheme="minorHAnsi" w:hAnsiTheme="minorHAnsi"/>
          <w:noProof/>
          <w:rtl/>
        </w:rPr>
        <w:t>[43]</w:t>
      </w:r>
      <w:r w:rsidR="00DD7756">
        <w:rPr>
          <w:rFonts w:asciiTheme="minorHAnsi" w:hAnsiTheme="minorHAnsi"/>
          <w:rtl/>
        </w:rPr>
        <w:fldChar w:fldCharType="end"/>
      </w:r>
      <w:r w:rsidR="00063757">
        <w:rPr>
          <w:rFonts w:asciiTheme="minorHAnsi" w:hAnsiTheme="minorHAnsi" w:hint="cs"/>
          <w:rtl/>
        </w:rPr>
        <w:t>.</w:t>
      </w:r>
    </w:p>
    <w:p w14:paraId="6D59B468" w14:textId="77777777" w:rsidR="0014303B" w:rsidRDefault="0014303B" w:rsidP="00D45862">
      <w:pPr>
        <w:pStyle w:val="3"/>
        <w:rPr>
          <w:rtl/>
        </w:rPr>
      </w:pPr>
      <w:r>
        <w:rPr>
          <w:rFonts w:hint="cs"/>
          <w:rtl/>
        </w:rPr>
        <w:t xml:space="preserve">מהירות </w:t>
      </w:r>
      <w:r w:rsidR="00D36DF1">
        <w:rPr>
          <w:rFonts w:hint="cs"/>
          <w:rtl/>
        </w:rPr>
        <w:t>ה</w:t>
      </w:r>
      <w:r>
        <w:rPr>
          <w:rFonts w:hint="cs"/>
          <w:rtl/>
        </w:rPr>
        <w:t>בדיקה</w:t>
      </w:r>
    </w:p>
    <w:p w14:paraId="256AEAED" w14:textId="221F10C5" w:rsidR="00063757" w:rsidRDefault="00063757" w:rsidP="001641B9">
      <w:pPr>
        <w:rPr>
          <w:rFonts w:asciiTheme="minorHAnsi" w:hAnsiTheme="minorHAnsi"/>
          <w:rtl/>
        </w:rPr>
      </w:pPr>
      <w:r>
        <w:rPr>
          <w:rFonts w:hint="cs"/>
          <w:rtl/>
        </w:rPr>
        <w:t>בתעשיית ה</w:t>
      </w:r>
      <w:r w:rsidR="00756350">
        <w:rPr>
          <w:rFonts w:hint="cs"/>
          <w:rtl/>
        </w:rPr>
        <w:t>מים וה</w:t>
      </w:r>
      <w:r>
        <w:rPr>
          <w:rFonts w:hint="cs"/>
          <w:rtl/>
        </w:rPr>
        <w:t>מזון ו</w:t>
      </w:r>
      <w:r w:rsidR="00756350">
        <w:rPr>
          <w:rFonts w:hint="cs"/>
          <w:rtl/>
        </w:rPr>
        <w:t xml:space="preserve">כמובן </w:t>
      </w:r>
      <w:r>
        <w:rPr>
          <w:rFonts w:hint="cs"/>
          <w:rtl/>
        </w:rPr>
        <w:t xml:space="preserve">במערכת הבריאות ישנה חשיבות גדולה מאוד למהירות זיהוי הפתוגנים. בעבודה של </w:t>
      </w:r>
      <w:proofErr w:type="spellStart"/>
      <w:r>
        <w:rPr>
          <w:rFonts w:asciiTheme="minorHAnsi" w:hAnsiTheme="minorHAnsi"/>
        </w:rPr>
        <w:t>Perma</w:t>
      </w:r>
      <w:r w:rsidR="00DD7756">
        <w:rPr>
          <w:rFonts w:asciiTheme="minorHAnsi" w:hAnsiTheme="minorHAnsi"/>
        </w:rPr>
        <w:t>s</w:t>
      </w:r>
      <w:r>
        <w:rPr>
          <w:rFonts w:asciiTheme="minorHAnsi" w:hAnsiTheme="minorHAnsi"/>
        </w:rPr>
        <w:t>i</w:t>
      </w:r>
      <w:r w:rsidR="00DD7756">
        <w:rPr>
          <w:rFonts w:asciiTheme="minorHAnsi" w:hAnsiTheme="minorHAnsi"/>
        </w:rPr>
        <w:t>r</w:t>
      </w:r>
      <w:r>
        <w:rPr>
          <w:rFonts w:asciiTheme="minorHAnsi" w:hAnsiTheme="minorHAnsi"/>
        </w:rPr>
        <w:t>i</w:t>
      </w:r>
      <w:proofErr w:type="spellEnd"/>
      <w:r>
        <w:rPr>
          <w:rFonts w:asciiTheme="minorHAnsi" w:hAnsiTheme="minorHAnsi" w:hint="cs"/>
          <w:rtl/>
        </w:rPr>
        <w:t xml:space="preserve"> ושותפיו מ-2017, התמקדו החוקרים בתזמון יכולת העבודה בשיטת ספקטרוסקופיית ראמאן. שיטת הכנת הדוגמה של החוקרים דומה לזאת של כל המחקרים האחרים שהוצגו, ולכן זמן ההכנה המצוין בעבודה זו הוא רלוונטי לכולן. בעבודה הראו </w:t>
      </w:r>
      <w:r>
        <w:rPr>
          <w:rFonts w:asciiTheme="minorHAnsi" w:hAnsiTheme="minorHAnsi" w:hint="cs"/>
          <w:rtl/>
        </w:rPr>
        <w:lastRenderedPageBreak/>
        <w:t xml:space="preserve">החוקרים יכולת אבחנה בין מספר חיידקים הקשורים לדלקות בדרכי השתן, בדוגמאות שתן </w:t>
      </w:r>
      <w:proofErr w:type="spellStart"/>
      <w:r>
        <w:rPr>
          <w:rFonts w:asciiTheme="minorHAnsi" w:hAnsiTheme="minorHAnsi" w:hint="cs"/>
          <w:rtl/>
        </w:rPr>
        <w:t>אמיתיות</w:t>
      </w:r>
      <w:proofErr w:type="spellEnd"/>
      <w:r>
        <w:rPr>
          <w:rFonts w:asciiTheme="minorHAnsi" w:hAnsiTheme="minorHAnsi" w:hint="cs"/>
          <w:rtl/>
        </w:rPr>
        <w:t>, לאחר תהליך הכנת דוגמה בסיסי. בתהליך הכנת הדוגמה</w:t>
      </w:r>
      <w:r w:rsidR="00756350">
        <w:rPr>
          <w:rFonts w:asciiTheme="minorHAnsi" w:hAnsiTheme="minorHAnsi" w:hint="cs"/>
          <w:rtl/>
        </w:rPr>
        <w:t>,</w:t>
      </w:r>
      <w:r>
        <w:rPr>
          <w:rFonts w:asciiTheme="minorHAnsi" w:hAnsiTheme="minorHAnsi" w:hint="cs"/>
          <w:rtl/>
        </w:rPr>
        <w:t xml:space="preserve"> ראשית סיננו את השתן סינון גס להסרת משקעים, ולאחר מכן שטפו את החיידקים במים מזוקקים 3 פעמים. החיידקים נלקחו מיד לסריקה על משטח </w:t>
      </w:r>
      <w:r>
        <w:rPr>
          <w:rFonts w:asciiTheme="minorHAnsi" w:hAnsiTheme="minorHAnsi" w:hint="cs"/>
        </w:rPr>
        <w:t>SERS</w:t>
      </w:r>
      <w:r w:rsidR="007849B5">
        <w:rPr>
          <w:rFonts w:asciiTheme="minorHAnsi" w:hAnsiTheme="minorHAnsi" w:hint="cs"/>
          <w:rtl/>
        </w:rPr>
        <w:t xml:space="preserve">, שם החיידקים </w:t>
      </w:r>
      <w:r w:rsidR="007608A3">
        <w:rPr>
          <w:rFonts w:asciiTheme="minorHAnsi" w:hAnsiTheme="minorHAnsi" w:hint="cs"/>
          <w:rtl/>
        </w:rPr>
        <w:t xml:space="preserve">עברו ייבוש, </w:t>
      </w:r>
      <w:r w:rsidR="007849B5">
        <w:rPr>
          <w:rFonts w:asciiTheme="minorHAnsi" w:hAnsiTheme="minorHAnsi" w:hint="cs"/>
          <w:rtl/>
        </w:rPr>
        <w:t>נסרקו מספר פעמים ובוצעה סריקה של מספר "אתרים" על משטח ה-</w:t>
      </w:r>
      <w:r w:rsidR="007849B5">
        <w:rPr>
          <w:rFonts w:asciiTheme="minorHAnsi" w:hAnsiTheme="minorHAnsi" w:hint="cs"/>
        </w:rPr>
        <w:t>SERS</w:t>
      </w:r>
      <w:r w:rsidR="007849B5">
        <w:rPr>
          <w:rFonts w:asciiTheme="minorHAnsi" w:hAnsiTheme="minorHAnsi" w:hint="cs"/>
          <w:rtl/>
        </w:rPr>
        <w:t xml:space="preserve">. נתוני הסריקה הועברו למחשב ונותחו בעזרת </w:t>
      </w:r>
      <w:proofErr w:type="spellStart"/>
      <w:r w:rsidR="007849B5">
        <w:rPr>
          <w:rFonts w:asciiTheme="minorHAnsi" w:hAnsiTheme="minorHAnsi"/>
        </w:rPr>
        <w:t>Matlab</w:t>
      </w:r>
      <w:proofErr w:type="spellEnd"/>
      <w:r w:rsidR="007849B5">
        <w:rPr>
          <w:rFonts w:asciiTheme="minorHAnsi" w:hAnsiTheme="minorHAnsi" w:hint="cs"/>
          <w:rtl/>
        </w:rPr>
        <w:t xml:space="preserve"> </w:t>
      </w:r>
      <w:r w:rsidR="001641B9">
        <w:rPr>
          <w:rFonts w:asciiTheme="minorHAnsi" w:hAnsiTheme="minorHAnsi" w:hint="cs"/>
          <w:rtl/>
        </w:rPr>
        <w:t xml:space="preserve"> (</w:t>
      </w:r>
      <w:r w:rsidR="001641B9">
        <w:t xml:space="preserve">MATLAB 2015a, </w:t>
      </w:r>
      <w:r w:rsidR="001641B9">
        <w:rPr>
          <w:rFonts w:hint="cs"/>
        </w:rPr>
        <w:t>S</w:t>
      </w:r>
      <w:r w:rsidR="001641B9">
        <w:t>ystematics, Natick, MA</w:t>
      </w:r>
      <w:r w:rsidR="001641B9">
        <w:rPr>
          <w:rFonts w:hint="cs"/>
          <w:rtl/>
        </w:rPr>
        <w:t>, ארה"ב</w:t>
      </w:r>
      <w:r w:rsidR="001641B9">
        <w:rPr>
          <w:rFonts w:hint="cs"/>
          <w:rtl/>
        </w:rPr>
        <w:t xml:space="preserve">) </w:t>
      </w:r>
      <w:r w:rsidR="007849B5">
        <w:rPr>
          <w:rFonts w:asciiTheme="minorHAnsi" w:hAnsiTheme="minorHAnsi" w:hint="cs"/>
          <w:rtl/>
        </w:rPr>
        <w:t xml:space="preserve">לפי מודל מבוסס </w:t>
      </w:r>
      <w:r w:rsidR="007849B5">
        <w:rPr>
          <w:rFonts w:asciiTheme="minorHAnsi" w:hAnsiTheme="minorHAnsi" w:hint="cs"/>
        </w:rPr>
        <w:t>PLS</w:t>
      </w:r>
      <w:r w:rsidR="007849B5">
        <w:rPr>
          <w:rFonts w:asciiTheme="minorHAnsi" w:hAnsiTheme="minorHAnsi" w:hint="cs"/>
          <w:rtl/>
        </w:rPr>
        <w:t>. החוקרים הראו שכל שלבי הסריקה</w:t>
      </w:r>
      <w:r w:rsidR="00DD7756">
        <w:rPr>
          <w:rFonts w:asciiTheme="minorHAnsi" w:hAnsiTheme="minorHAnsi" w:hint="cs"/>
          <w:rtl/>
        </w:rPr>
        <w:t xml:space="preserve"> (כמתואר בתמונה 2)</w:t>
      </w:r>
      <w:r w:rsidR="007849B5">
        <w:rPr>
          <w:rFonts w:asciiTheme="minorHAnsi" w:hAnsiTheme="minorHAnsi" w:hint="cs"/>
          <w:rtl/>
        </w:rPr>
        <w:t xml:space="preserve">, מקבלת דוגמת השתן ועד לזיהוי החיידקים עורך פחות משעה, כאשר הזמן מחולק כדלהלן: עיבוד ראשוני כ-30 דק', שטיפה במים כ-5 דק', הטענה וייבוש על משטח </w:t>
      </w:r>
      <w:r w:rsidR="007849B5">
        <w:rPr>
          <w:rFonts w:asciiTheme="minorHAnsi" w:hAnsiTheme="minorHAnsi" w:hint="cs"/>
        </w:rPr>
        <w:t>SERS</w:t>
      </w:r>
      <w:r w:rsidR="007849B5">
        <w:rPr>
          <w:rFonts w:asciiTheme="minorHAnsi" w:hAnsiTheme="minorHAnsi" w:hint="cs"/>
          <w:rtl/>
        </w:rPr>
        <w:t xml:space="preserve"> </w:t>
      </w:r>
      <w:r w:rsidR="007849B5">
        <w:rPr>
          <w:rFonts w:asciiTheme="minorHAnsi" w:hAnsiTheme="minorHAnsi"/>
          <w:rtl/>
        </w:rPr>
        <w:t>–</w:t>
      </w:r>
      <w:r w:rsidR="007849B5">
        <w:rPr>
          <w:rFonts w:asciiTheme="minorHAnsi" w:hAnsiTheme="minorHAnsi" w:hint="cs"/>
          <w:rtl/>
        </w:rPr>
        <w:t xml:space="preserve"> כ-5 דק', סריקה </w:t>
      </w:r>
      <w:proofErr w:type="spellStart"/>
      <w:r w:rsidR="007849B5">
        <w:rPr>
          <w:rFonts w:asciiTheme="minorHAnsi" w:hAnsiTheme="minorHAnsi" w:hint="cs"/>
          <w:rtl/>
        </w:rPr>
        <w:t>בספקטרומטר</w:t>
      </w:r>
      <w:proofErr w:type="spellEnd"/>
      <w:r w:rsidR="007849B5">
        <w:rPr>
          <w:rFonts w:asciiTheme="minorHAnsi" w:hAnsiTheme="minorHAnsi" w:hint="cs"/>
          <w:rtl/>
        </w:rPr>
        <w:t xml:space="preserve"> ראמאן כ-10 דק', זיהוי במחשב כ-1 דק'</w:t>
      </w:r>
      <w:r w:rsidR="00DD7756">
        <w:rPr>
          <w:rFonts w:asciiTheme="minorHAnsi" w:hAnsiTheme="minorHAnsi" w:hint="cs"/>
          <w:rtl/>
        </w:rPr>
        <w:t xml:space="preserve"> </w:t>
      </w:r>
      <w:r w:rsidR="00DD7756">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&lt;EndNote&gt;&lt;Cite&gt;&lt;Author&gt;Premasiri&lt;/Author&gt;&lt;Year&gt;2017&lt;/Year&gt;&lt;IDText&gt;Rapid urinary tract infection diagnostics by surface-enhanced Raman spectroscopy (SERS): identification and antibiotic susceptibilities&lt;/IDText&gt;&lt;DisplayText&gt;[22]&lt;/DisplayText</w:instrText>
      </w:r>
      <w:r w:rsidR="00536B70">
        <w:rPr>
          <w:rFonts w:asciiTheme="minorHAnsi" w:hAnsiTheme="minorHAnsi"/>
          <w:rtl/>
        </w:rPr>
        <w:instrText>&gt;&lt;</w:instrText>
      </w:r>
      <w:r w:rsidR="00536B70">
        <w:rPr>
          <w:rFonts w:asciiTheme="minorHAnsi" w:hAnsiTheme="minorHAnsi"/>
        </w:rPr>
        <w:instrText>record&gt;&lt;dates&gt;&lt;pub-dates&gt;&lt;date&gt;Apr&lt;/date&gt;&lt;/pub-dates&gt;&lt;year&gt;2017&lt;/year&gt;&lt;/dates&gt;&lt;urls&gt;&lt;related-urls&gt;&lt;url&gt;https://www.ncbi.nlm.nih.gov/pubmed/28235996&lt;/url&gt;&lt;/related-urls&gt;&lt;/urls&gt;&lt;isbn&gt;1618-2650&lt;/isbn&gt;&lt;titles&gt;&lt;title&gt;Rapid urinary tract infection diagnostics</w:instrText>
      </w:r>
      <w:r w:rsidR="00536B70">
        <w:rPr>
          <w:rFonts w:asciiTheme="minorHAnsi" w:hAnsiTheme="minorHAnsi"/>
          <w:rtl/>
        </w:rPr>
        <w:instrText xml:space="preserve"> </w:instrText>
      </w:r>
      <w:r w:rsidR="00536B70">
        <w:rPr>
          <w:rFonts w:asciiTheme="minorHAnsi" w:hAnsiTheme="minorHAnsi"/>
        </w:rPr>
        <w:instrText>by surface-enhanced Raman spectroscopy (SERS): identification and antibiotic susceptibilities&lt;/title&gt;&lt;secondary-title&gt;Anal Bioanal Chem&lt;/secondary-title&gt;&lt;/titles&gt;&lt;pages&gt;3043-3054&lt;/pages&gt;&lt;number&gt;11&lt;/number&gt;&lt;contributors&gt;&lt;authors&gt;&lt;author&gt;Premasiri, W. R</w:instrText>
      </w:r>
      <w:r w:rsidR="00536B70">
        <w:rPr>
          <w:rFonts w:asciiTheme="minorHAnsi" w:hAnsiTheme="minorHAnsi"/>
          <w:rtl/>
        </w:rPr>
        <w:instrText>.&lt;/</w:instrText>
      </w:r>
      <w:r w:rsidR="00536B70">
        <w:rPr>
          <w:rFonts w:asciiTheme="minorHAnsi" w:hAnsiTheme="minorHAnsi"/>
        </w:rPr>
        <w:instrText>author&gt;&lt;author&gt;Chen, Y.&lt;/author&gt;&lt;author&gt;Williamson, P. M.&lt;/author&gt;&lt;author&gt;Bandarage, D. C.&lt;/author&gt;&lt;author&gt;Pyles, C.&lt;/author&gt;&lt;author&gt;Ziegler, L. D.&lt;/author&gt;&lt;/authors&gt;&lt;/contributors&gt;&lt;edition&gt;2017/02/24&lt;/edition&gt;&lt;language&gt;eng&lt;/language&gt;&lt;added-date format="utc"&gt;1490696431&lt;/added-date&gt;&lt;ref-type name="Journal Article"&gt;17&lt;/ref-type&gt;&lt;rec-number&gt;109&lt;/rec-number&gt;&lt;last-updated-date format="utc"&gt;1490696431&lt;/last-updated-date&gt;&lt;accession-num&gt;28235996&lt;/accession-num&gt;&lt;electronic-resource-num&gt;10.1007/s00216-017-0244-7&lt;/electronic-resource-num&gt;&lt;volume&gt;409&lt;/volume&gt;&lt;/record&gt;&lt;/Cite&gt;&lt;/EndNote</w:instrText>
      </w:r>
      <w:r w:rsidR="00536B70">
        <w:rPr>
          <w:rFonts w:asciiTheme="minorHAnsi" w:hAnsiTheme="minorHAnsi"/>
          <w:rtl/>
        </w:rPr>
        <w:instrText>&gt;</w:instrText>
      </w:r>
      <w:r w:rsidR="00DD7756">
        <w:rPr>
          <w:rFonts w:asciiTheme="minorHAnsi" w:hAnsiTheme="minorHAnsi"/>
          <w:rtl/>
        </w:rPr>
        <w:fldChar w:fldCharType="separate"/>
      </w:r>
      <w:r w:rsidR="00536B70">
        <w:rPr>
          <w:rFonts w:asciiTheme="minorHAnsi" w:hAnsiTheme="minorHAnsi"/>
          <w:noProof/>
          <w:rtl/>
        </w:rPr>
        <w:t>[22]</w:t>
      </w:r>
      <w:r w:rsidR="00DD7756">
        <w:rPr>
          <w:rFonts w:asciiTheme="minorHAnsi" w:hAnsiTheme="minorHAnsi"/>
          <w:rtl/>
        </w:rPr>
        <w:fldChar w:fldCharType="end"/>
      </w:r>
      <w:r w:rsidR="007849B5">
        <w:rPr>
          <w:rFonts w:asciiTheme="minorHAnsi" w:hAnsiTheme="minorHAnsi" w:hint="cs"/>
          <w:rtl/>
        </w:rPr>
        <w:t xml:space="preserve">. </w:t>
      </w:r>
    </w:p>
    <w:p w14:paraId="11C3445E" w14:textId="77777777" w:rsidR="00DD7756" w:rsidRDefault="007849B5" w:rsidP="00DD7756">
      <w:pPr>
        <w:keepNext/>
      </w:pPr>
      <w:r>
        <w:rPr>
          <w:noProof/>
          <w:lang w:val="en-GB" w:eastAsia="en-GB"/>
        </w:rPr>
        <w:drawing>
          <wp:inline distT="0" distB="0" distL="0" distR="0" wp14:anchorId="32ACE68E" wp14:editId="2E15A0AA">
            <wp:extent cx="5274310" cy="2440225"/>
            <wp:effectExtent l="0" t="0" r="2540" b="0"/>
            <wp:docPr id="3" name="Picture 3" descr="https://static-content.springer.com/image/art%3A10.1007%2Fs00216-017-0244-7/MediaObjects/216_2017_244_Fig1_HTM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content.springer.com/image/art%3A10.1007%2Fs00216-017-0244-7/MediaObjects/216_2017_244_Fig1_HTML.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440225"/>
                    </a:xfrm>
                    <a:prstGeom prst="rect">
                      <a:avLst/>
                    </a:prstGeom>
                    <a:noFill/>
                    <a:ln>
                      <a:noFill/>
                    </a:ln>
                  </pic:spPr>
                </pic:pic>
              </a:graphicData>
            </a:graphic>
          </wp:inline>
        </w:drawing>
      </w:r>
    </w:p>
    <w:p w14:paraId="0C18CA50" w14:textId="2D41B426" w:rsidR="00756350" w:rsidRPr="00F1092E" w:rsidRDefault="00DD7756" w:rsidP="00536B70">
      <w:pPr>
        <w:pStyle w:val="af3"/>
        <w:rPr>
          <w:rFonts w:asciiTheme="minorHAnsi" w:hAnsiTheme="minorHAnsi"/>
          <w:rtl/>
        </w:rPr>
      </w:pPr>
      <w:r>
        <w:rPr>
          <w:rtl/>
        </w:rPr>
        <w:t xml:space="preserve">תמונה </w:t>
      </w:r>
      <w:r>
        <w:rPr>
          <w:rtl/>
        </w:rPr>
        <w:fldChar w:fldCharType="begin"/>
      </w:r>
      <w:r>
        <w:rPr>
          <w:rtl/>
        </w:rPr>
        <w:instrText xml:space="preserve"> </w:instrText>
      </w:r>
      <w:r>
        <w:instrText>SEQ</w:instrText>
      </w:r>
      <w:r>
        <w:rPr>
          <w:rtl/>
        </w:rPr>
        <w:instrText xml:space="preserve"> תמונה \* </w:instrText>
      </w:r>
      <w:r>
        <w:instrText>ARABIC</w:instrText>
      </w:r>
      <w:r>
        <w:rPr>
          <w:rtl/>
        </w:rPr>
        <w:instrText xml:space="preserve"> </w:instrText>
      </w:r>
      <w:r>
        <w:rPr>
          <w:rtl/>
        </w:rPr>
        <w:fldChar w:fldCharType="separate"/>
      </w:r>
      <w:r w:rsidR="00535CC0">
        <w:rPr>
          <w:noProof/>
          <w:rtl/>
        </w:rPr>
        <w:t>2</w:t>
      </w:r>
      <w:r>
        <w:rPr>
          <w:rtl/>
        </w:rPr>
        <w:fldChar w:fldCharType="end"/>
      </w:r>
      <w:r>
        <w:rPr>
          <w:rFonts w:hint="cs"/>
          <w:rtl/>
        </w:rPr>
        <w:t xml:space="preserve"> </w:t>
      </w:r>
      <w:r>
        <w:rPr>
          <w:rtl/>
        </w:rPr>
        <w:t>–</w:t>
      </w:r>
      <w:r>
        <w:rPr>
          <w:rFonts w:hint="cs"/>
          <w:rtl/>
        </w:rPr>
        <w:t xml:space="preserve"> תהליך קבלת מידע מדוגמה </w:t>
      </w:r>
      <w:r>
        <w:rPr>
          <w:rtl/>
        </w:rPr>
        <w:t>–</w:t>
      </w:r>
      <w:r>
        <w:rPr>
          <w:rFonts w:hint="cs"/>
          <w:rtl/>
        </w:rPr>
        <w:t xml:space="preserve"> מתוך  </w:t>
      </w:r>
      <w:r>
        <w:rPr>
          <w:rtl/>
        </w:rPr>
        <w:fldChar w:fldCharType="begin"/>
      </w:r>
      <w:r w:rsidR="00536B70">
        <w:rPr>
          <w:rtl/>
        </w:rPr>
        <w:instrText xml:space="preserve"> </w:instrText>
      </w:r>
      <w:r w:rsidR="00536B70">
        <w:instrText>ADDIN EN.CITE &lt;EndNote&gt;&lt;Cite&gt;&lt;Author&gt;Premasiri&lt;/Author&gt;&lt;Year&gt;2017&lt;/Year&gt;&lt;IDText&gt;Rapid urinary tract infection diagnostics by surface-enhanced Raman spectroscopy (SERS): identification and antibiotic susceptibilities&lt;/IDText&gt;&lt;DisplayText&gt;[22]&lt;/DisplayText</w:instrText>
      </w:r>
      <w:r w:rsidR="00536B70">
        <w:rPr>
          <w:rtl/>
        </w:rPr>
        <w:instrText>&gt;&lt;</w:instrText>
      </w:r>
      <w:r w:rsidR="00536B70">
        <w:instrText>record&gt;&lt;dates&gt;&lt;pub-dates&gt;&lt;date&gt;Apr&lt;/date&gt;&lt;/pub-dates&gt;&lt;year&gt;2017&lt;/year&gt;&lt;/dates&gt;&lt;urls&gt;&lt;related-urls&gt;&lt;url&gt;https://www.ncbi.nlm.nih.gov/pubmed/28235996&lt;/url&gt;&lt;/related-urls&gt;&lt;/urls&gt;&lt;isbn&gt;1618-2650&lt;/isbn&gt;&lt;titles&gt;&lt;title&gt;Rapid urinary tract infection diagnostics</w:instrText>
      </w:r>
      <w:r w:rsidR="00536B70">
        <w:rPr>
          <w:rtl/>
        </w:rPr>
        <w:instrText xml:space="preserve"> </w:instrText>
      </w:r>
      <w:r w:rsidR="00536B70">
        <w:instrText>by surface-enhanced Raman spectroscopy (SERS): identification and antibiotic susceptibilities&lt;/title&gt;&lt;secondary-title&gt;Anal Bioanal Chem&lt;/secondary-title&gt;&lt;/titles&gt;&lt;pages&gt;3043-3054&lt;/pages&gt;&lt;number&gt;11&lt;/number&gt;&lt;contributors&gt;&lt;authors&gt;&lt;author&gt;Premasiri, W. R</w:instrText>
      </w:r>
      <w:r w:rsidR="00536B70">
        <w:rPr>
          <w:rtl/>
        </w:rPr>
        <w:instrText>.&lt;/</w:instrText>
      </w:r>
      <w:r w:rsidR="00536B70">
        <w:instrText>author&gt;&lt;author&gt;Chen, Y.&lt;/author&gt;&lt;author&gt;Williamson, P. M.&lt;/author&gt;&lt;author&gt;Bandarage, D. C.&lt;/author&gt;&lt;author&gt;Pyles, C.&lt;/author&gt;&lt;author&gt;Ziegler, L. D.&lt;/author&gt;&lt;/authors&gt;&lt;/contributors&gt;&lt;edition&gt;2017/02/24&lt;/edition&gt;&lt;language&gt;eng&lt;/language&gt;&lt;added-date format="utc"&gt;1490696431&lt;/added-date&gt;&lt;ref-type name="Journal Article"&gt;17&lt;/ref-type&gt;&lt;rec-number&gt;109&lt;/rec-number&gt;&lt;last-updated-date format="utc"&gt;1490696431&lt;/last-updated-date&gt;&lt;accession-num&gt;28235996&lt;/accession-num&gt;&lt;electronic-resource-num&gt;10.1007/s00216-017-0244-7&lt;/electronic-resource-num&gt;&lt;volume&gt;409&lt;/volume&gt;&lt;/record&gt;&lt;/Cite&gt;&lt;/EndNote</w:instrText>
      </w:r>
      <w:r w:rsidR="00536B70">
        <w:rPr>
          <w:rtl/>
        </w:rPr>
        <w:instrText>&gt;</w:instrText>
      </w:r>
      <w:r>
        <w:rPr>
          <w:rtl/>
        </w:rPr>
        <w:fldChar w:fldCharType="separate"/>
      </w:r>
      <w:r w:rsidR="00536B70">
        <w:rPr>
          <w:noProof/>
          <w:rtl/>
        </w:rPr>
        <w:t>[22]</w:t>
      </w:r>
      <w:r>
        <w:rPr>
          <w:rtl/>
        </w:rPr>
        <w:fldChar w:fldCharType="end"/>
      </w:r>
      <w:proofErr w:type="spellStart"/>
      <w:r>
        <w:rPr>
          <w:rFonts w:asciiTheme="minorHAnsi" w:hAnsiTheme="minorHAnsi"/>
        </w:rPr>
        <w:t>Permasiri</w:t>
      </w:r>
      <w:proofErr w:type="spellEnd"/>
      <w:r>
        <w:rPr>
          <w:rFonts w:asciiTheme="minorHAnsi" w:hAnsiTheme="minorHAnsi"/>
        </w:rPr>
        <w:t xml:space="preserve"> et al 2017</w:t>
      </w:r>
    </w:p>
    <w:p w14:paraId="44E6D88C" w14:textId="398706B3" w:rsidR="0014303B" w:rsidRDefault="00D36DF1" w:rsidP="00D45862">
      <w:pPr>
        <w:pStyle w:val="3"/>
        <w:rPr>
          <w:rtl/>
        </w:rPr>
      </w:pPr>
      <w:r>
        <w:rPr>
          <w:rFonts w:hint="cs"/>
          <w:rtl/>
        </w:rPr>
        <w:t xml:space="preserve">התאמה לתקנות ורגולציה קיימת </w:t>
      </w:r>
    </w:p>
    <w:p w14:paraId="670E50AB" w14:textId="4023851C" w:rsidR="00193C66" w:rsidRPr="00193C66" w:rsidRDefault="00193C66" w:rsidP="00536B70">
      <w:pPr>
        <w:rPr>
          <w:rFonts w:asciiTheme="minorHAnsi" w:hAnsiTheme="minorHAnsi"/>
          <w:rtl/>
        </w:rPr>
      </w:pPr>
      <w:r>
        <w:rPr>
          <w:rFonts w:hint="cs"/>
          <w:rtl/>
        </w:rPr>
        <w:t xml:space="preserve">ריבוי העבודות בנושא זיהוי חיידקים בשיטות ספקטרוסקופיית ראמאן הוביל את </w:t>
      </w:r>
      <w:proofErr w:type="spellStart"/>
      <w:r>
        <w:rPr>
          <w:rFonts w:asciiTheme="minorHAnsi" w:hAnsiTheme="minorHAnsi"/>
        </w:rPr>
        <w:t>Witkowska</w:t>
      </w:r>
      <w:proofErr w:type="spellEnd"/>
      <w:r>
        <w:rPr>
          <w:rFonts w:asciiTheme="minorHAnsi" w:hAnsiTheme="minorHAnsi" w:hint="cs"/>
          <w:rtl/>
        </w:rPr>
        <w:t xml:space="preserve"> ושותפיה מפולין לנסות ולהתאים את השיטה לתקני </w:t>
      </w:r>
      <w:r>
        <w:rPr>
          <w:rFonts w:asciiTheme="minorHAnsi" w:hAnsiTheme="minorHAnsi"/>
        </w:rPr>
        <w:t>ISO</w:t>
      </w:r>
      <w:r>
        <w:rPr>
          <w:rFonts w:asciiTheme="minorHAnsi" w:hAnsiTheme="minorHAnsi" w:hint="cs"/>
          <w:rtl/>
        </w:rPr>
        <w:t xml:space="preserve"> לזיהוי חיידקים במזון. החוקרים התמקדו בתקנות </w:t>
      </w:r>
      <w:r>
        <w:rPr>
          <w:rFonts w:asciiTheme="minorHAnsi" w:hAnsiTheme="minorHAnsi" w:hint="cs"/>
        </w:rPr>
        <w:t>ISO</w:t>
      </w:r>
      <w:r>
        <w:rPr>
          <w:rFonts w:asciiTheme="minorHAnsi" w:hAnsiTheme="minorHAnsi" w:hint="cs"/>
          <w:rtl/>
        </w:rPr>
        <w:t xml:space="preserve"> המתייחסות לזיהוי של חיידקים ספציפיים מסוגי </w:t>
      </w:r>
      <w:r>
        <w:rPr>
          <w:rFonts w:asciiTheme="minorHAnsi" w:hAnsiTheme="minorHAnsi"/>
          <w:i/>
          <w:iCs/>
        </w:rPr>
        <w:t>Salmonella, Listeria</w:t>
      </w:r>
      <w:r>
        <w:rPr>
          <w:rFonts w:asciiTheme="minorHAnsi" w:hAnsiTheme="minorHAnsi" w:hint="cs"/>
          <w:rtl/>
        </w:rPr>
        <w:t xml:space="preserve"> ו-</w:t>
      </w:r>
      <w:proofErr w:type="spellStart"/>
      <w:r>
        <w:rPr>
          <w:rFonts w:asciiTheme="minorHAnsi" w:hAnsiTheme="minorHAnsi"/>
          <w:i/>
          <w:iCs/>
        </w:rPr>
        <w:t>Cronobacter</w:t>
      </w:r>
      <w:proofErr w:type="spellEnd"/>
      <w:r>
        <w:rPr>
          <w:rFonts w:asciiTheme="minorHAnsi" w:hAnsiTheme="minorHAnsi" w:hint="cs"/>
          <w:rtl/>
        </w:rPr>
        <w:t xml:space="preserve"> בדגים, ביצים, חלב ותבלינים. החוקרים השוו בין השיטות הסטנדרטיות המוכתבות כיום בתעשייה לשיטה מבוססת </w:t>
      </w:r>
      <w:r w:rsidR="009314E9">
        <w:rPr>
          <w:rFonts w:asciiTheme="minorHAnsi" w:hAnsiTheme="minorHAnsi" w:hint="cs"/>
          <w:rtl/>
        </w:rPr>
        <w:t>ספקטרוסקופיית</w:t>
      </w:r>
      <w:r>
        <w:rPr>
          <w:rFonts w:asciiTheme="minorHAnsi" w:hAnsiTheme="minorHAnsi" w:hint="cs"/>
          <w:rtl/>
        </w:rPr>
        <w:t xml:space="preserve"> ראמאן והראו שהשיטה מתאימה כחלופה טובה לשיטות הקיימות. </w:t>
      </w:r>
      <w:r w:rsidR="00F820A1">
        <w:rPr>
          <w:rFonts w:asciiTheme="minorHAnsi" w:hAnsiTheme="minorHAnsi" w:hint="cs"/>
          <w:rtl/>
        </w:rPr>
        <w:t xml:space="preserve">היתרון העיקרי של זיהוי </w:t>
      </w:r>
      <w:proofErr w:type="spellStart"/>
      <w:r w:rsidR="00F820A1">
        <w:rPr>
          <w:rFonts w:asciiTheme="minorHAnsi" w:hAnsiTheme="minorHAnsi" w:hint="cs"/>
          <w:rtl/>
        </w:rPr>
        <w:t>בספקטרוסקופיית</w:t>
      </w:r>
      <w:proofErr w:type="spellEnd"/>
      <w:r w:rsidR="00F820A1">
        <w:rPr>
          <w:rFonts w:asciiTheme="minorHAnsi" w:hAnsiTheme="minorHAnsi" w:hint="cs"/>
          <w:rtl/>
        </w:rPr>
        <w:t xml:space="preserve"> ראמאן הוא בזמן הזיהוי, המתקצר מכ-144 שעות לכ-24 שעות. בנוסף, החוקרים הראו הצלחה בזיהוי ב</w:t>
      </w:r>
      <w:r w:rsidR="001163CE">
        <w:rPr>
          <w:rFonts w:asciiTheme="minorHAnsi" w:hAnsiTheme="minorHAnsi" w:hint="cs"/>
          <w:rtl/>
        </w:rPr>
        <w:t xml:space="preserve">סגוליות של </w:t>
      </w:r>
      <w:r w:rsidR="00F820A1">
        <w:rPr>
          <w:rFonts w:asciiTheme="minorHAnsi" w:hAnsiTheme="minorHAnsi" w:hint="cs"/>
          <w:rtl/>
        </w:rPr>
        <w:t>98%, דבר המצביע על חסינות</w:t>
      </w:r>
      <w:r w:rsidR="001163CE">
        <w:rPr>
          <w:rFonts w:asciiTheme="minorHAnsi" w:hAnsiTheme="minorHAnsi" w:hint="cs"/>
          <w:rtl/>
        </w:rPr>
        <w:t xml:space="preserve"> (</w:t>
      </w:r>
      <w:r w:rsidR="001163CE">
        <w:rPr>
          <w:rFonts w:asciiTheme="minorHAnsi" w:hAnsiTheme="minorHAnsi"/>
        </w:rPr>
        <w:t>Robustness</w:t>
      </w:r>
      <w:r w:rsidR="001163CE">
        <w:rPr>
          <w:rFonts w:asciiTheme="minorHAnsi" w:hAnsiTheme="minorHAnsi" w:hint="cs"/>
          <w:rtl/>
        </w:rPr>
        <w:t>)</w:t>
      </w:r>
      <w:r w:rsidR="00F820A1">
        <w:rPr>
          <w:rFonts w:asciiTheme="minorHAnsi" w:hAnsiTheme="minorHAnsi" w:hint="cs"/>
          <w:rtl/>
        </w:rPr>
        <w:t xml:space="preserve"> הבדיקה. חשוב לציין שהשיטה שהציעו </w:t>
      </w:r>
      <w:proofErr w:type="spellStart"/>
      <w:r w:rsidR="00F820A1">
        <w:rPr>
          <w:rFonts w:asciiTheme="minorHAnsi" w:hAnsiTheme="minorHAnsi"/>
        </w:rPr>
        <w:t>Witkowska</w:t>
      </w:r>
      <w:proofErr w:type="spellEnd"/>
      <w:r w:rsidR="00F820A1">
        <w:rPr>
          <w:rFonts w:asciiTheme="minorHAnsi" w:hAnsiTheme="minorHAnsi" w:hint="cs"/>
          <w:rtl/>
        </w:rPr>
        <w:t xml:space="preserve"> ושותפיה עדיין דורשת עבודת מעבדה הכוללת זריעת החיידקים על מצע סלקטיבי והכנת הדוגמה, והיתרון הצנוע שהציעו החוקרים הוא רק בזמן ה</w:t>
      </w:r>
      <w:r w:rsidR="00C87D7E">
        <w:rPr>
          <w:rFonts w:asciiTheme="minorHAnsi" w:hAnsiTheme="minorHAnsi" w:hint="cs"/>
          <w:rtl/>
        </w:rPr>
        <w:t>הדגרה</w:t>
      </w:r>
      <w:r w:rsidR="00F820A1">
        <w:rPr>
          <w:rFonts w:asciiTheme="minorHAnsi" w:hAnsiTheme="minorHAnsi" w:hint="cs"/>
          <w:rtl/>
        </w:rPr>
        <w:t>. ייתכן מאוד</w:t>
      </w:r>
      <w:r w:rsidR="00C87D7E">
        <w:rPr>
          <w:rFonts w:asciiTheme="minorHAnsi" w:hAnsiTheme="minorHAnsi" w:hint="cs"/>
          <w:rtl/>
        </w:rPr>
        <w:t>,</w:t>
      </w:r>
      <w:r w:rsidR="00F820A1">
        <w:rPr>
          <w:rFonts w:asciiTheme="minorHAnsi" w:hAnsiTheme="minorHAnsi" w:hint="cs"/>
          <w:rtl/>
        </w:rPr>
        <w:t xml:space="preserve"> לפי מחקרים קודמים</w:t>
      </w:r>
      <w:r w:rsidR="00C87D7E">
        <w:rPr>
          <w:rFonts w:asciiTheme="minorHAnsi" w:hAnsiTheme="minorHAnsi" w:hint="cs"/>
          <w:rtl/>
        </w:rPr>
        <w:t>,</w:t>
      </w:r>
      <w:r w:rsidR="00F820A1">
        <w:rPr>
          <w:rFonts w:asciiTheme="minorHAnsi" w:hAnsiTheme="minorHAnsi" w:hint="cs"/>
          <w:rtl/>
        </w:rPr>
        <w:t xml:space="preserve"> שניתן לצמצם את זמן הבדיקה עוד יותר, לזהות חיידקים נוספים ולחסוך </w:t>
      </w:r>
      <w:r w:rsidR="00F820A1">
        <w:rPr>
          <w:rFonts w:asciiTheme="minorHAnsi" w:hAnsiTheme="minorHAnsi" w:hint="cs"/>
          <w:rtl/>
        </w:rPr>
        <w:lastRenderedPageBreak/>
        <w:t>בכוח אדם, הכשרה ושעות עבודה על ידי זיהוי חיידקים בשיטה המבוססת ספקטרוסקופיית ראמאן</w:t>
      </w:r>
      <w:r w:rsidR="00DD7756">
        <w:rPr>
          <w:rFonts w:asciiTheme="minorHAnsi" w:hAnsiTheme="minorHAnsi" w:hint="cs"/>
          <w:rtl/>
        </w:rPr>
        <w:t xml:space="preserve"> </w:t>
      </w:r>
      <w:r w:rsidR="00DD7756">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&lt;EndNote&gt;&lt;Cite&gt;&lt;Author&gt;Witkowska&lt;/Author&gt;&lt;Year&gt;2016&lt;/Year&gt;&lt;IDText&gt;Surface-enhanced Raman spectroscopy introduced into the International Standard Organization (ISO) regulations as an alternative method for detection and identification of pathogens in the food industry&lt;/IDText&gt;&lt;DisplayText&gt;[44]&lt;/DisplayText&gt;&lt;record&gt;&lt;dates&gt;&lt;pub-dates&gt;&lt;date&gt;Dec&lt;/date&gt;&lt;/pub-dates&gt;&lt;year&gt;2016&lt;/year&gt;&lt;/dates&gt;&lt;urls&gt;&lt;related-urls&gt;&lt;url&gt;https://www.ncbi.nlm.nih.gov/pubmed/28004171&lt;/url&gt;&lt;/related-urls&gt;&lt;/urls&gt;&lt;isbn&gt;1618-2</w:instrText>
      </w:r>
      <w:r w:rsidR="00536B70">
        <w:rPr>
          <w:rFonts w:asciiTheme="minorHAnsi" w:hAnsiTheme="minorHAnsi"/>
          <w:rtl/>
        </w:rPr>
        <w:instrText>650&lt;/</w:instrText>
      </w:r>
      <w:r w:rsidR="00536B70">
        <w:rPr>
          <w:rFonts w:asciiTheme="minorHAnsi" w:hAnsiTheme="minorHAnsi"/>
        </w:rPr>
        <w:instrText>isbn&gt;&lt;titles&gt;&lt;title&gt;Surface-enhanced Raman spectroscopy introduced into the International Standard Organization (ISO) regulations as an alternative method for detection and identification of pathogens in the food industry&lt;/title&gt;&lt;secondary-title&gt;Anal</w:instrText>
      </w:r>
      <w:r w:rsidR="00536B70">
        <w:rPr>
          <w:rFonts w:asciiTheme="minorHAnsi" w:hAnsiTheme="minorHAnsi"/>
          <w:rtl/>
        </w:rPr>
        <w:instrText xml:space="preserve"> </w:instrText>
      </w:r>
      <w:r w:rsidR="00536B70">
        <w:rPr>
          <w:rFonts w:asciiTheme="minorHAnsi" w:hAnsiTheme="minorHAnsi"/>
        </w:rPr>
        <w:instrText>Bioanal Chem&lt;/secondary-title&gt;&lt;/titles&gt;&lt;contributors&gt;&lt;authors&gt;&lt;author&gt;Witkowska, E.&lt;/author&gt;&lt;author&gt;Korsak, D.&lt;/author&gt;&lt;author&gt;Kowalska, A.&lt;/author&gt;&lt;author&gt;Księżopolska-Gocalska, M.&lt;/author&gt;&lt;author&gt;Niedziółka-Jönsson, J.&lt;/author&gt;&lt;author&gt;Roźniecka, E.&lt;/author&gt;&lt;author&gt;Michałowicz, W.&lt;/author&gt;&lt;author&gt;Albrycht, P.&lt;/author&gt;&lt;author&gt;Podrażka, M.&lt;/author&gt;&lt;author&gt;Hołyst, R.&lt;/author&gt;&lt;author&gt;Waluk, J.&lt;/author&gt;&lt;author&gt;Kamińska, A.&lt;/author&gt;&lt;/authors&gt;&lt;/contributors&gt;&lt;edition&gt;2016/12/21&lt;/edition&gt;&lt;language&gt;eng&lt;/language</w:instrText>
      </w:r>
      <w:r w:rsidR="00536B70">
        <w:rPr>
          <w:rFonts w:asciiTheme="minorHAnsi" w:hAnsiTheme="minorHAnsi"/>
          <w:rtl/>
        </w:rPr>
        <w:instrText>&gt;&lt;</w:instrText>
      </w:r>
      <w:r w:rsidR="00536B70">
        <w:rPr>
          <w:rFonts w:asciiTheme="minorHAnsi" w:hAnsiTheme="minorHAnsi"/>
        </w:rPr>
        <w:instrText>added-date format="utc"&gt;1483002621&lt;/added-date&gt;&lt;ref-type name="Journal Article"&gt;17&lt;/ref-type&gt;&lt;rec-number&gt;108&lt;/rec-number&gt;&lt;last-updated-date format="utc"&gt;1483002621&lt;/last-updated-date&gt;&lt;accession-num&gt;28004171&lt;/accession-num&gt;&lt;electronic-resource-num&gt;10.1007</w:instrText>
      </w:r>
      <w:r w:rsidR="00536B70">
        <w:rPr>
          <w:rFonts w:asciiTheme="minorHAnsi" w:hAnsiTheme="minorHAnsi"/>
          <w:rtl/>
        </w:rPr>
        <w:instrText>/</w:instrText>
      </w:r>
      <w:r w:rsidR="00536B70">
        <w:rPr>
          <w:rFonts w:asciiTheme="minorHAnsi" w:hAnsiTheme="minorHAnsi"/>
        </w:rPr>
        <w:instrText>s00216-016-0090-z&lt;/electronic-resource-num&gt;&lt;/record&gt;&lt;/Cite&gt;&lt;/EndNote</w:instrText>
      </w:r>
      <w:r w:rsidR="00536B70">
        <w:rPr>
          <w:rFonts w:asciiTheme="minorHAnsi" w:hAnsiTheme="minorHAnsi"/>
          <w:rtl/>
        </w:rPr>
        <w:instrText>&gt;</w:instrText>
      </w:r>
      <w:r w:rsidR="00DD7756">
        <w:rPr>
          <w:rFonts w:asciiTheme="minorHAnsi" w:hAnsiTheme="minorHAnsi"/>
          <w:rtl/>
        </w:rPr>
        <w:fldChar w:fldCharType="separate"/>
      </w:r>
      <w:r w:rsidR="00536B70">
        <w:rPr>
          <w:rFonts w:asciiTheme="minorHAnsi" w:hAnsiTheme="minorHAnsi"/>
          <w:noProof/>
          <w:rtl/>
        </w:rPr>
        <w:t>[44]</w:t>
      </w:r>
      <w:r w:rsidR="00DD7756">
        <w:rPr>
          <w:rFonts w:asciiTheme="minorHAnsi" w:hAnsiTheme="minorHAnsi"/>
          <w:rtl/>
        </w:rPr>
        <w:fldChar w:fldCharType="end"/>
      </w:r>
      <w:r w:rsidR="00F820A1">
        <w:rPr>
          <w:rFonts w:asciiTheme="minorHAnsi" w:hAnsiTheme="minorHAnsi" w:hint="cs"/>
          <w:rtl/>
        </w:rPr>
        <w:t>.</w:t>
      </w:r>
    </w:p>
    <w:p w14:paraId="2B3999D9" w14:textId="73754C89" w:rsidR="0014303B" w:rsidRDefault="00C87D7E" w:rsidP="00D45862">
      <w:pPr>
        <w:pStyle w:val="3"/>
        <w:rPr>
          <w:rtl/>
        </w:rPr>
      </w:pPr>
      <w:r>
        <w:rPr>
          <w:rFonts w:hint="cs"/>
          <w:rtl/>
        </w:rPr>
        <w:t xml:space="preserve">ספקטרוסקופיית ראמאן </w:t>
      </w:r>
      <w:r w:rsidR="00D36DF1">
        <w:rPr>
          <w:rFonts w:hint="cs"/>
          <w:rtl/>
        </w:rPr>
        <w:t>ברזולוציה נמוכה</w:t>
      </w:r>
    </w:p>
    <w:p w14:paraId="5BCFD89F" w14:textId="557B0ACC" w:rsidR="007C0EB2" w:rsidRDefault="007C0EB2" w:rsidP="00852980">
      <w:pPr>
        <w:rPr>
          <w:rFonts w:asciiTheme="minorHAnsi" w:hAnsiTheme="minorHAnsi" w:hint="cs"/>
          <w:rtl/>
        </w:rPr>
      </w:pPr>
      <w:r>
        <w:rPr>
          <w:rFonts w:hint="cs"/>
          <w:rtl/>
        </w:rPr>
        <w:t xml:space="preserve">בעוד שרוב העבודות הנעשות בזיהוי חיידקים משתמשות </w:t>
      </w:r>
      <w:proofErr w:type="spellStart"/>
      <w:r w:rsidR="009314E9">
        <w:rPr>
          <w:rFonts w:hint="cs"/>
          <w:rtl/>
        </w:rPr>
        <w:t>במיקרוסקופיה</w:t>
      </w:r>
      <w:proofErr w:type="spellEnd"/>
      <w:r>
        <w:rPr>
          <w:rFonts w:hint="cs"/>
          <w:rtl/>
        </w:rPr>
        <w:t xml:space="preserve">, </w:t>
      </w:r>
      <w:r>
        <w:rPr>
          <w:rFonts w:hint="cs"/>
        </w:rPr>
        <w:t>SERS</w:t>
      </w:r>
      <w:r>
        <w:rPr>
          <w:rFonts w:hint="cs"/>
          <w:rtl/>
        </w:rPr>
        <w:t xml:space="preserve"> או שילוב של השניים, עבודה של </w:t>
      </w:r>
      <w:proofErr w:type="spellStart"/>
      <w:r>
        <w:rPr>
          <w:rFonts w:asciiTheme="minorHAnsi" w:hAnsiTheme="minorHAnsi"/>
        </w:rPr>
        <w:t>Schmilovitch</w:t>
      </w:r>
      <w:proofErr w:type="spellEnd"/>
      <w:r>
        <w:rPr>
          <w:rFonts w:asciiTheme="minorHAnsi" w:hAnsiTheme="minorHAnsi" w:hint="cs"/>
          <w:rtl/>
        </w:rPr>
        <w:t xml:space="preserve"> ושותפיו מ-2005 הראתה שניתן לזהות חיידקים בשיטת ספקטרוסקופיית ראמאן</w:t>
      </w:r>
      <w:r w:rsidR="007B1E97">
        <w:rPr>
          <w:rFonts w:asciiTheme="minorHAnsi" w:hAnsiTheme="minorHAnsi" w:hint="cs"/>
          <w:rtl/>
        </w:rPr>
        <w:t>, ללא מיקרוסקופ,</w:t>
      </w:r>
      <w:r>
        <w:rPr>
          <w:rFonts w:asciiTheme="minorHAnsi" w:hAnsiTheme="minorHAnsi" w:hint="cs"/>
          <w:rtl/>
        </w:rPr>
        <w:t xml:space="preserve"> בעזרת ספקטרומטר</w:t>
      </w:r>
      <w:r w:rsidR="007B1E97">
        <w:rPr>
          <w:rFonts w:asciiTheme="minorHAnsi" w:hAnsiTheme="minorHAnsi" w:hint="cs"/>
          <w:rtl/>
        </w:rPr>
        <w:t xml:space="preserve"> בלבד</w:t>
      </w:r>
      <w:r>
        <w:rPr>
          <w:rFonts w:asciiTheme="minorHAnsi" w:hAnsiTheme="minorHAnsi" w:hint="cs"/>
          <w:rtl/>
        </w:rPr>
        <w:t>,</w:t>
      </w:r>
      <w:r w:rsidR="007B1E97">
        <w:rPr>
          <w:rFonts w:asciiTheme="minorHAnsi" w:hAnsiTheme="minorHAnsi" w:hint="cs"/>
          <w:rtl/>
        </w:rPr>
        <w:t xml:space="preserve"> </w:t>
      </w:r>
      <w:proofErr w:type="spellStart"/>
      <w:r w:rsidR="007B1E97">
        <w:rPr>
          <w:rFonts w:asciiTheme="minorHAnsi" w:hAnsiTheme="minorHAnsi" w:hint="cs"/>
          <w:rtl/>
        </w:rPr>
        <w:t>המצוייד</w:t>
      </w:r>
      <w:proofErr w:type="spellEnd"/>
      <w:r>
        <w:rPr>
          <w:rFonts w:asciiTheme="minorHAnsi" w:hAnsiTheme="minorHAnsi" w:hint="cs"/>
          <w:rtl/>
        </w:rPr>
        <w:t xml:space="preserve"> </w:t>
      </w:r>
      <w:r w:rsidR="007B1E97">
        <w:rPr>
          <w:rFonts w:asciiTheme="minorHAnsi" w:hAnsiTheme="minorHAnsi" w:hint="cs"/>
          <w:rtl/>
        </w:rPr>
        <w:t>ב</w:t>
      </w:r>
      <w:r>
        <w:rPr>
          <w:rFonts w:asciiTheme="minorHAnsi" w:hAnsiTheme="minorHAnsi" w:hint="cs"/>
          <w:rtl/>
        </w:rPr>
        <w:t xml:space="preserve">מערכת לייזר המשדרת באורך גל </w:t>
      </w:r>
      <w:r>
        <w:rPr>
          <w:rFonts w:asciiTheme="minorHAnsi" w:hAnsiTheme="minorHAnsi"/>
        </w:rPr>
        <w:t>785nm</w:t>
      </w:r>
      <w:r>
        <w:rPr>
          <w:rFonts w:asciiTheme="minorHAnsi" w:hAnsiTheme="minorHAnsi" w:hint="cs"/>
          <w:rtl/>
        </w:rPr>
        <w:t xml:space="preserve"> (בדומה למספר עבודות אחרות </w:t>
      </w:r>
      <w:r w:rsidR="00600B46">
        <w:rPr>
          <w:rFonts w:asciiTheme="minorHAnsi" w:hAnsiTheme="minorHAnsi"/>
        </w:rPr>
        <w:fldChar w:fldCharType="begin">
          <w:fldData xml:space="preserve">PEVuZE5vdGU+PENpdGU+PEF1dGhvcj5TdW5kYXJhbTwvQXV0aG9yPjxZZWFyPjIwMTM8L1llYXI+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</w:fldData>
        </w:fldChar>
      </w:r>
      <w:r w:rsidR="00536B70">
        <w:rPr>
          <w:rFonts w:asciiTheme="minorHAnsi" w:hAnsiTheme="minorHAnsi"/>
        </w:rPr>
        <w:instrText xml:space="preserve"> ADDIN EN.CITE </w:instrText>
      </w:r>
      <w:r w:rsidR="00536B70">
        <w:rPr>
          <w:rFonts w:asciiTheme="minorHAnsi" w:hAnsiTheme="minorHAnsi"/>
        </w:rPr>
        <w:fldChar w:fldCharType="begin">
          <w:fldData xml:space="preserve">PEVuZE5vdGU+PENpdGU+PEF1dGhvcj5TdW5kYXJhbTwvQXV0aG9yPjxZZWFyPjIwMTM8L1llYXI+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</w:fldData>
        </w:fldChar>
      </w:r>
      <w:r w:rsidR="00536B70">
        <w:rPr>
          <w:rFonts w:asciiTheme="minorHAnsi" w:hAnsiTheme="minorHAnsi"/>
        </w:rPr>
        <w:instrText xml:space="preserve"> ADDIN EN.CITE.DATA </w:instrText>
      </w:r>
      <w:r w:rsidR="00536B70">
        <w:rPr>
          <w:rFonts w:asciiTheme="minorHAnsi" w:hAnsiTheme="minorHAnsi"/>
        </w:rPr>
      </w:r>
      <w:r w:rsidR="00536B70">
        <w:rPr>
          <w:rFonts w:asciiTheme="minorHAnsi" w:hAnsiTheme="minorHAnsi"/>
        </w:rPr>
        <w:fldChar w:fldCharType="end"/>
      </w:r>
      <w:r w:rsidR="00600B46">
        <w:rPr>
          <w:rFonts w:asciiTheme="minorHAnsi" w:hAnsiTheme="minorHAnsi"/>
        </w:rPr>
        <w:fldChar w:fldCharType="separate"/>
      </w:r>
      <w:r w:rsidR="00536B70">
        <w:rPr>
          <w:rFonts w:asciiTheme="minorHAnsi" w:hAnsiTheme="minorHAnsi"/>
          <w:noProof/>
        </w:rPr>
        <w:t>[36, 38, 40]</w:t>
      </w:r>
      <w:r w:rsidR="00600B46">
        <w:rPr>
          <w:rFonts w:asciiTheme="minorHAnsi" w:hAnsiTheme="minorHAnsi"/>
        </w:rPr>
        <w:fldChar w:fldCharType="end"/>
      </w:r>
      <w:r w:rsidR="007B1E97">
        <w:rPr>
          <w:rFonts w:asciiTheme="minorHAnsi" w:hAnsiTheme="minorHAnsi" w:hint="cs"/>
          <w:rtl/>
        </w:rPr>
        <w:t>,</w:t>
      </w:r>
      <w:r>
        <w:rPr>
          <w:rFonts w:asciiTheme="minorHAnsi" w:hAnsiTheme="minorHAnsi" w:hint="cs"/>
          <w:rtl/>
        </w:rPr>
        <w:t xml:space="preserve"> </w:t>
      </w:r>
      <w:r w:rsidR="007B1E97">
        <w:rPr>
          <w:rFonts w:asciiTheme="minorHAnsi" w:hAnsiTheme="minorHAnsi" w:hint="cs"/>
          <w:rtl/>
        </w:rPr>
        <w:t xml:space="preserve">דרך </w:t>
      </w:r>
      <w:r w:rsidR="004227D9">
        <w:rPr>
          <w:rFonts w:asciiTheme="minorHAnsi" w:hAnsiTheme="minorHAnsi" w:hint="cs"/>
          <w:rtl/>
        </w:rPr>
        <w:t xml:space="preserve">סיב אופטי </w:t>
      </w:r>
      <w:r w:rsidR="007B1E97">
        <w:rPr>
          <w:rFonts w:asciiTheme="minorHAnsi" w:hAnsiTheme="minorHAnsi" w:hint="cs"/>
          <w:rtl/>
        </w:rPr>
        <w:t xml:space="preserve">אשר </w:t>
      </w:r>
      <w:r w:rsidR="001163CE">
        <w:rPr>
          <w:rFonts w:asciiTheme="minorHAnsi" w:hAnsiTheme="minorHAnsi" w:hint="cs"/>
          <w:rtl/>
        </w:rPr>
        <w:t xml:space="preserve">בהמשך </w:t>
      </w:r>
      <w:r w:rsidR="004227D9">
        <w:rPr>
          <w:rFonts w:asciiTheme="minorHAnsi" w:hAnsiTheme="minorHAnsi" w:hint="cs"/>
          <w:rtl/>
        </w:rPr>
        <w:t>קולט את הלייזר</w:t>
      </w:r>
      <w:r w:rsidR="001163CE">
        <w:rPr>
          <w:rFonts w:asciiTheme="minorHAnsi" w:hAnsiTheme="minorHAnsi" w:hint="cs"/>
          <w:rtl/>
        </w:rPr>
        <w:t xml:space="preserve"> ומעביר את המידע לחיישן המחובר למחשב</w:t>
      </w:r>
      <w:r w:rsidR="004227D9">
        <w:rPr>
          <w:rFonts w:asciiTheme="minorHAnsi" w:hAnsiTheme="minorHAnsi" w:hint="cs"/>
          <w:rtl/>
        </w:rPr>
        <w:t xml:space="preserve">. החוקרים הצליחו לזהות ולהבחין בין ריכוזי חיידקים מסוג </w:t>
      </w:r>
      <w:proofErr w:type="spellStart"/>
      <w:r w:rsidR="004227D9">
        <w:rPr>
          <w:rFonts w:asciiTheme="minorHAnsi" w:hAnsiTheme="minorHAnsi"/>
          <w:i/>
          <w:iCs/>
        </w:rPr>
        <w:t>Erwinia</w:t>
      </w:r>
      <w:proofErr w:type="spellEnd"/>
      <w:r w:rsidR="004227D9">
        <w:rPr>
          <w:rFonts w:asciiTheme="minorHAnsi" w:hAnsiTheme="minorHAnsi" w:hint="cs"/>
          <w:i/>
          <w:iCs/>
          <w:rtl/>
        </w:rPr>
        <w:t xml:space="preserve"> </w:t>
      </w:r>
      <w:r w:rsidR="004227D9" w:rsidRPr="004227D9">
        <w:rPr>
          <w:rFonts w:asciiTheme="minorHAnsi" w:hAnsiTheme="minorHAnsi" w:hint="cs"/>
          <w:rtl/>
        </w:rPr>
        <w:t>ו</w:t>
      </w:r>
      <w:r w:rsidR="004227D9">
        <w:rPr>
          <w:rFonts w:asciiTheme="minorHAnsi" w:hAnsiTheme="minorHAnsi" w:hint="cs"/>
          <w:i/>
          <w:iCs/>
          <w:rtl/>
        </w:rPr>
        <w:t>-</w:t>
      </w:r>
      <w:proofErr w:type="spellStart"/>
      <w:r w:rsidR="004227D9">
        <w:rPr>
          <w:rFonts w:asciiTheme="minorHAnsi" w:hAnsiTheme="minorHAnsi"/>
          <w:i/>
          <w:iCs/>
        </w:rPr>
        <w:t>Clavibacter</w:t>
      </w:r>
      <w:proofErr w:type="spellEnd"/>
      <w:r w:rsidR="004227D9">
        <w:rPr>
          <w:rFonts w:asciiTheme="minorHAnsi" w:hAnsiTheme="minorHAnsi" w:hint="cs"/>
          <w:rtl/>
        </w:rPr>
        <w:t xml:space="preserve"> בנוזל</w:t>
      </w:r>
      <w:r w:rsidR="001163CE">
        <w:rPr>
          <w:rFonts w:asciiTheme="minorHAnsi" w:hAnsiTheme="minorHAnsi" w:hint="cs"/>
          <w:rtl/>
        </w:rPr>
        <w:t xml:space="preserve"> במים</w:t>
      </w:r>
      <w:r w:rsidR="004227D9">
        <w:rPr>
          <w:rFonts w:asciiTheme="minorHAnsi" w:hAnsiTheme="minorHAnsi" w:hint="cs"/>
          <w:rtl/>
        </w:rPr>
        <w:t xml:space="preserve"> בריכוזים של </w:t>
      </w:r>
      <w:r w:rsidR="004227D9">
        <w:rPr>
          <w:rFonts w:asciiTheme="minorHAnsi" w:hAnsiTheme="minorHAnsi"/>
        </w:rPr>
        <w:t>10</w:t>
      </w:r>
      <w:r w:rsidR="004227D9">
        <w:rPr>
          <w:rFonts w:asciiTheme="minorHAnsi" w:hAnsiTheme="minorHAnsi"/>
          <w:vertAlign w:val="superscript"/>
        </w:rPr>
        <w:t>10</w:t>
      </w:r>
      <w:r w:rsidR="004227D9">
        <w:rPr>
          <w:rFonts w:asciiTheme="minorHAnsi" w:hAnsiTheme="minorHAnsi"/>
        </w:rPr>
        <w:t>-10</w:t>
      </w:r>
      <w:r w:rsidR="004227D9">
        <w:rPr>
          <w:rFonts w:asciiTheme="minorHAnsi" w:hAnsiTheme="minorHAnsi"/>
          <w:vertAlign w:val="superscript"/>
        </w:rPr>
        <w:t>1</w:t>
      </w:r>
      <w:r w:rsidR="004227D9">
        <w:rPr>
          <w:rFonts w:asciiTheme="minorHAnsi" w:hAnsiTheme="minorHAnsi"/>
        </w:rPr>
        <w:t xml:space="preserve"> cells/ml</w:t>
      </w:r>
      <w:r w:rsidR="004227D9">
        <w:rPr>
          <w:rFonts w:asciiTheme="minorHAnsi" w:hAnsiTheme="minorHAnsi" w:hint="cs"/>
          <w:rtl/>
        </w:rPr>
        <w:t xml:space="preserve">. החוקרים השתמשו בשיטה מבוססת </w:t>
      </w:r>
      <w:r w:rsidR="004227D9">
        <w:rPr>
          <w:rFonts w:asciiTheme="minorHAnsi" w:hAnsiTheme="minorHAnsi"/>
        </w:rPr>
        <w:t>PLS</w:t>
      </w:r>
      <w:r w:rsidR="004227D9">
        <w:rPr>
          <w:rFonts w:asciiTheme="minorHAnsi" w:hAnsiTheme="minorHAnsi" w:hint="cs"/>
          <w:rtl/>
        </w:rPr>
        <w:t xml:space="preserve">, על מנת לייצר מודל חיזוי לריכוז החיידקים </w:t>
      </w:r>
      <w:r w:rsidR="003E695A">
        <w:rPr>
          <w:rFonts w:asciiTheme="minorHAnsi" w:hAnsiTheme="minorHAnsi" w:hint="cs"/>
          <w:rtl/>
        </w:rPr>
        <w:t>ברמת דיוק סטטיסטית</w:t>
      </w:r>
      <w:r w:rsidR="004227D9">
        <w:rPr>
          <w:rFonts w:asciiTheme="minorHAnsi" w:hAnsiTheme="minorHAnsi" w:hint="cs"/>
          <w:rtl/>
        </w:rPr>
        <w:t xml:space="preserve"> של מעל 90%. עבודה זו מצביעה על היתכנות של זיהוי חיידקים, בשיטות מבוססות ספקטרוסקופיית ראמאן, בריכוזים נמוכים ובעלויות זולות ובכך מציגה אפשרות לפתרון </w:t>
      </w:r>
      <w:r w:rsidR="00015119">
        <w:rPr>
          <w:rFonts w:asciiTheme="minorHAnsi" w:hAnsiTheme="minorHAnsi" w:hint="cs"/>
          <w:rtl/>
        </w:rPr>
        <w:t>מעשי ל</w:t>
      </w:r>
      <w:r w:rsidR="004227D9">
        <w:rPr>
          <w:rFonts w:asciiTheme="minorHAnsi" w:hAnsiTheme="minorHAnsi" w:hint="cs"/>
          <w:rtl/>
        </w:rPr>
        <w:t xml:space="preserve">בעיית זיהוי החיידקים בתעשיית המזון. </w:t>
      </w:r>
      <w:r w:rsidR="003E695A">
        <w:rPr>
          <w:rFonts w:asciiTheme="minorHAnsi" w:hAnsiTheme="minorHAnsi" w:hint="cs"/>
          <w:rtl/>
        </w:rPr>
        <w:t xml:space="preserve">עבודה זו מהווה </w:t>
      </w:r>
      <w:r w:rsidR="003E695A">
        <w:rPr>
          <w:rFonts w:asciiTheme="minorHAnsi" w:hAnsiTheme="minorHAnsi"/>
        </w:rPr>
        <w:t>Proof of concept</w:t>
      </w:r>
      <w:r w:rsidR="003E695A">
        <w:rPr>
          <w:rFonts w:asciiTheme="minorHAnsi" w:hAnsiTheme="minorHAnsi" w:hint="cs"/>
          <w:rtl/>
        </w:rPr>
        <w:t xml:space="preserve"> למרות שאינה מתמקדת </w:t>
      </w:r>
      <w:proofErr w:type="spellStart"/>
      <w:r w:rsidR="003E695A">
        <w:rPr>
          <w:rFonts w:asciiTheme="minorHAnsi" w:hAnsiTheme="minorHAnsi" w:hint="cs"/>
          <w:rtl/>
        </w:rPr>
        <w:t>בפתוגנים</w:t>
      </w:r>
      <w:proofErr w:type="spellEnd"/>
      <w:r w:rsidR="003E695A">
        <w:rPr>
          <w:rFonts w:asciiTheme="minorHAnsi" w:hAnsiTheme="minorHAnsi" w:hint="cs"/>
          <w:rtl/>
        </w:rPr>
        <w:t xml:space="preserve"> הקשורים לתעשיית המים </w:t>
      </w:r>
      <w:r w:rsidR="00DD544C">
        <w:rPr>
          <w:rFonts w:asciiTheme="minorHAnsi" w:hAnsiTheme="minorHAnsi" w:hint="cs"/>
          <w:rtl/>
        </w:rPr>
        <w:t xml:space="preserve">והמזון אלא דווקא בחיידקים צמחיים </w:t>
      </w:r>
      <w:r w:rsidR="00DD544C">
        <w:rPr>
          <w:rFonts w:asciiTheme="minorHAnsi" w:hAnsiTheme="minorHAnsi"/>
          <w:rtl/>
        </w:rPr>
        <w:fldChar w:fldCharType="begin"/>
      </w:r>
      <w:r w:rsidR="00536B70">
        <w:rPr>
          <w:rFonts w:asciiTheme="minorHAnsi" w:hAnsiTheme="minorHAnsi"/>
          <w:rtl/>
        </w:rPr>
        <w:instrText xml:space="preserve"> </w:instrText>
      </w:r>
      <w:r w:rsidR="00536B70">
        <w:rPr>
          <w:rFonts w:asciiTheme="minorHAnsi" w:hAnsiTheme="minorHAnsi"/>
        </w:rPr>
        <w:instrText>ADDIN EN.CITE &lt;EndNote&gt;&lt;Cite&gt;&lt;Author&gt;Schmilovitch&lt;/Author&gt;&lt;Year&gt;2005&lt;/Year&gt;&lt;IDText&gt;DETECTION OF BACTERIA WITH LOW-RESOLUTION  RAMAN SPECTROSCOPY   &lt;/IDText&gt;&lt;DisplayText&gt;[45]&lt;/DisplayText&gt;&lt;record&gt;&lt;titles&gt;&lt;title&gt;DETECTION OF BACTERIA WITH LOW-RESOLUTION  RAMAN SPECTROSCOPY   &lt;/title&gt;&lt;secondary-title&gt;Transactions of the American Society of Agricultural Engineers&lt;/secondary-title&gt;&lt;/titles&gt;&lt;pages&gt;1843-1850&lt;/pages&gt;&lt;number&gt;5&lt;/number&gt;&lt;contributors&gt;&lt;authors&gt;&lt;author&gt;Schmilovitch, Z.&lt;/author&gt;&lt;author&gt;Mizrach, A.&lt;/author&gt;&lt;author&gt;Alchanatis, V.&lt;/author&gt;&lt;author&gt;Kritzman, G.&lt;/author&gt;&lt;author&gt;Korotic, R.&lt;/author&gt;&lt;author&gt;Irudayaraj, J.&lt;/author&gt;&lt;author&gt;Debroy, C.&lt;/author&gt;&lt;/authors&gt;&lt;/contributors&gt;&lt;added-date format="utc"&gt;1499348502&lt;/added-date&gt;&lt;ref-type name="Journal Article</w:instrText>
      </w:r>
      <w:r w:rsidR="00536B70">
        <w:rPr>
          <w:rFonts w:asciiTheme="minorHAnsi" w:hAnsiTheme="minorHAnsi"/>
          <w:rtl/>
        </w:rPr>
        <w:instrText>"&gt;17&lt;/</w:instrText>
      </w:r>
      <w:r w:rsidR="00536B70">
        <w:rPr>
          <w:rFonts w:asciiTheme="minorHAnsi" w:hAnsiTheme="minorHAnsi"/>
        </w:rPr>
        <w:instrText>ref-type&gt;&lt;dates&gt;&lt;year&gt;2005&lt;/year&gt;&lt;/dates&gt;&lt;rec-number&gt;145&lt;/rec-number&gt;&lt;last-updated-date format="utc"&gt;1501066207&lt;/last-updated-date&gt;&lt;volume&gt;48&lt;/volume&gt;&lt;/record&gt;&lt;/Cite&gt;&lt;/EndNote</w:instrText>
      </w:r>
      <w:r w:rsidR="00536B70">
        <w:rPr>
          <w:rFonts w:asciiTheme="minorHAnsi" w:hAnsiTheme="minorHAnsi"/>
          <w:rtl/>
        </w:rPr>
        <w:instrText>&gt;</w:instrText>
      </w:r>
      <w:r w:rsidR="00DD544C">
        <w:rPr>
          <w:rFonts w:asciiTheme="minorHAnsi" w:hAnsiTheme="minorHAnsi"/>
          <w:rtl/>
        </w:rPr>
        <w:fldChar w:fldCharType="separate"/>
      </w:r>
      <w:r w:rsidR="00536B70">
        <w:rPr>
          <w:rFonts w:asciiTheme="minorHAnsi" w:hAnsiTheme="minorHAnsi"/>
          <w:noProof/>
          <w:rtl/>
        </w:rPr>
        <w:t>[45]</w:t>
      </w:r>
      <w:r w:rsidR="00DD544C">
        <w:rPr>
          <w:rFonts w:asciiTheme="minorHAnsi" w:hAnsiTheme="minorHAnsi"/>
          <w:rtl/>
        </w:rPr>
        <w:fldChar w:fldCharType="end"/>
      </w:r>
      <w:r w:rsidR="004227D9">
        <w:rPr>
          <w:rFonts w:asciiTheme="minorHAnsi" w:hAnsiTheme="minorHAnsi" w:hint="cs"/>
          <w:rtl/>
        </w:rPr>
        <w:t xml:space="preserve">. </w:t>
      </w:r>
      <w:r w:rsidR="00392D73">
        <w:rPr>
          <w:rFonts w:asciiTheme="minorHAnsi" w:hAnsiTheme="minorHAnsi" w:hint="cs"/>
          <w:rtl/>
        </w:rPr>
        <w:t xml:space="preserve">עבודות נוספות שנעשו בטכנולוגיה ברזולוציה נמוכה נעשו על ידי </w:t>
      </w:r>
      <w:r w:rsidR="00E54699">
        <w:rPr>
          <w:rFonts w:asciiTheme="minorHAnsi" w:hAnsiTheme="minorHAnsi"/>
        </w:rPr>
        <w:t>Mello</w:t>
      </w:r>
      <w:r w:rsidR="00E54699">
        <w:rPr>
          <w:rFonts w:asciiTheme="minorHAnsi" w:hAnsiTheme="minorHAnsi" w:hint="cs"/>
          <w:rtl/>
        </w:rPr>
        <w:t xml:space="preserve"> ושותפיו ב-2005</w:t>
      </w:r>
      <w:r w:rsidR="002942D4">
        <w:rPr>
          <w:rFonts w:asciiTheme="minorHAnsi" w:hAnsiTheme="minorHAnsi" w:hint="cs"/>
          <w:rtl/>
        </w:rPr>
        <w:t xml:space="preserve"> לזיהוי חיידקי מעיים</w:t>
      </w:r>
      <w:r w:rsidR="004E39C7">
        <w:rPr>
          <w:rFonts w:asciiTheme="minorHAnsi" w:hAnsiTheme="minorHAnsi" w:hint="cs"/>
          <w:rtl/>
        </w:rPr>
        <w:t xml:space="preserve"> ו</w:t>
      </w:r>
      <w:r w:rsidR="00536B70">
        <w:rPr>
          <w:rFonts w:asciiTheme="minorHAnsi" w:hAnsiTheme="minorHAnsi" w:hint="cs"/>
          <w:rtl/>
        </w:rPr>
        <w:t xml:space="preserve">ע"י </w:t>
      </w:r>
      <w:r w:rsidR="00536B70">
        <w:rPr>
          <w:rFonts w:asciiTheme="minorHAnsi" w:hAnsiTheme="minorHAnsi"/>
        </w:rPr>
        <w:t>Luo</w:t>
      </w:r>
      <w:r w:rsidR="00536B70">
        <w:rPr>
          <w:rFonts w:asciiTheme="minorHAnsi" w:hAnsiTheme="minorHAnsi" w:hint="cs"/>
          <w:rtl/>
        </w:rPr>
        <w:t xml:space="preserve"> ב-2008 לזיהוי פתוגנים בשיטה משולבת עם </w:t>
      </w:r>
      <w:r w:rsidR="00536B70">
        <w:rPr>
          <w:rFonts w:asciiTheme="minorHAnsi" w:hAnsiTheme="minorHAnsi" w:hint="cs"/>
        </w:rPr>
        <w:t>SERS</w:t>
      </w:r>
      <w:r w:rsidR="00852980">
        <w:rPr>
          <w:rFonts w:asciiTheme="minorHAnsi" w:hAnsiTheme="minorHAnsi" w:hint="cs"/>
          <w:rtl/>
        </w:rPr>
        <w:t xml:space="preserve"> </w:t>
      </w:r>
      <w:r w:rsidR="00852980">
        <w:rPr>
          <w:rFonts w:asciiTheme="minorHAnsi" w:hAnsiTheme="minorHAnsi"/>
          <w:rtl/>
        </w:rPr>
        <w:fldChar w:fldCharType="begin">
          <w:fldData xml:space="preserve">PEVuZE5vdGU+PENpdGU+PEF1dGhvcj5NZWxsbzwvQXV0aG9yPjxZZWFyPjIwMDU8L1llYXI+PElE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</w:fldData>
        </w:fldChar>
      </w:r>
      <w:r w:rsidR="00852980">
        <w:rPr>
          <w:rFonts w:asciiTheme="minorHAnsi" w:hAnsiTheme="minorHAnsi"/>
          <w:rtl/>
        </w:rPr>
        <w:instrText xml:space="preserve"> </w:instrText>
      </w:r>
      <w:r w:rsidR="00852980">
        <w:rPr>
          <w:rFonts w:asciiTheme="minorHAnsi" w:hAnsiTheme="minorHAnsi"/>
        </w:rPr>
        <w:instrText>ADDIN EN.CITE</w:instrText>
      </w:r>
      <w:r w:rsidR="00852980">
        <w:rPr>
          <w:rFonts w:asciiTheme="minorHAnsi" w:hAnsiTheme="minorHAnsi"/>
          <w:rtl/>
        </w:rPr>
        <w:instrText xml:space="preserve"> </w:instrText>
      </w:r>
      <w:r w:rsidR="00852980">
        <w:rPr>
          <w:rFonts w:asciiTheme="minorHAnsi" w:hAnsiTheme="minorHAnsi"/>
          <w:rtl/>
        </w:rPr>
        <w:fldChar w:fldCharType="begin">
          <w:fldData xml:space="preserve">PEVuZE5vdGU+PENpdGU+PEF1dGhvcj5NZWxsbzwvQXV0aG9yPjxZZWFyPjIwMDU8L1llYXI+PElE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</w:fldData>
        </w:fldChar>
      </w:r>
      <w:r w:rsidR="00852980">
        <w:rPr>
          <w:rFonts w:asciiTheme="minorHAnsi" w:hAnsiTheme="minorHAnsi"/>
          <w:rtl/>
        </w:rPr>
        <w:instrText xml:space="preserve"> </w:instrText>
      </w:r>
      <w:r w:rsidR="00852980">
        <w:rPr>
          <w:rFonts w:asciiTheme="minorHAnsi" w:hAnsiTheme="minorHAnsi"/>
        </w:rPr>
        <w:instrText>ADDIN EN.CITE.DATA</w:instrText>
      </w:r>
      <w:r w:rsidR="00852980">
        <w:rPr>
          <w:rFonts w:asciiTheme="minorHAnsi" w:hAnsiTheme="minorHAnsi"/>
          <w:rtl/>
        </w:rPr>
        <w:instrText xml:space="preserve"> </w:instrText>
      </w:r>
      <w:r w:rsidR="00852980">
        <w:rPr>
          <w:rFonts w:asciiTheme="minorHAnsi" w:hAnsiTheme="minorHAnsi"/>
          <w:rtl/>
        </w:rPr>
      </w:r>
      <w:r w:rsidR="00852980">
        <w:rPr>
          <w:rFonts w:asciiTheme="minorHAnsi" w:hAnsiTheme="minorHAnsi"/>
          <w:rtl/>
        </w:rPr>
        <w:fldChar w:fldCharType="end"/>
      </w:r>
      <w:r w:rsidR="00852980">
        <w:rPr>
          <w:rFonts w:asciiTheme="minorHAnsi" w:hAnsiTheme="minorHAnsi"/>
          <w:rtl/>
        </w:rPr>
        <w:fldChar w:fldCharType="separate"/>
      </w:r>
      <w:r w:rsidR="00852980">
        <w:rPr>
          <w:rFonts w:asciiTheme="minorHAnsi" w:hAnsiTheme="minorHAnsi"/>
          <w:noProof/>
          <w:rtl/>
        </w:rPr>
        <w:t>[28, 46]</w:t>
      </w:r>
      <w:r w:rsidR="00852980">
        <w:rPr>
          <w:rFonts w:asciiTheme="minorHAnsi" w:hAnsiTheme="minorHAnsi"/>
          <w:rtl/>
        </w:rPr>
        <w:fldChar w:fldCharType="end"/>
      </w:r>
      <w:r w:rsidR="004E39C7">
        <w:rPr>
          <w:rFonts w:asciiTheme="minorHAnsi" w:hAnsiTheme="minorHAnsi" w:hint="cs"/>
          <w:rtl/>
        </w:rPr>
        <w:t>.</w:t>
      </w:r>
    </w:p>
    <w:p w14:paraId="11A1223D" w14:textId="77777777" w:rsidR="00B3396B" w:rsidRDefault="00B3396B">
      <w:pPr>
        <w:bidi w:val="0"/>
        <w:spacing w:line="264" w:lineRule="auto"/>
        <w:rPr>
          <w:rFonts w:eastAsiaTheme="majorEastAsia"/>
          <w:b/>
          <w:bCs/>
          <w:color w:val="auto"/>
          <w:sz w:val="40"/>
          <w:szCs w:val="32"/>
          <w:u w:val="single"/>
          <w:rtl/>
        </w:rPr>
      </w:pPr>
      <w:r>
        <w:rPr>
          <w:rtl/>
        </w:rPr>
        <w:br w:type="page"/>
      </w:r>
    </w:p>
    <w:p w14:paraId="40BA4643" w14:textId="28925A5B" w:rsidR="003E695A" w:rsidRDefault="00DB413C" w:rsidP="00D45862">
      <w:pPr>
        <w:pStyle w:val="2"/>
        <w:rPr>
          <w:rtl/>
        </w:rPr>
      </w:pPr>
      <w:r>
        <w:rPr>
          <w:rFonts w:hint="cs"/>
          <w:rtl/>
        </w:rPr>
        <w:lastRenderedPageBreak/>
        <w:t>פלואורסנציה</w:t>
      </w:r>
    </w:p>
    <w:p w14:paraId="62665219" w14:textId="6200E565" w:rsidR="00D45862" w:rsidRDefault="00D45862" w:rsidP="00402C11">
      <w:pPr>
        <w:pStyle w:val="3"/>
        <w:rPr>
          <w:rtl/>
        </w:rPr>
      </w:pPr>
      <w:r>
        <w:rPr>
          <w:rFonts w:hint="cs"/>
          <w:rtl/>
        </w:rPr>
        <w:t>הרקע המדעי</w:t>
      </w:r>
    </w:p>
    <w:p w14:paraId="508AA184" w14:textId="36D2CBF6" w:rsidR="00DB413C" w:rsidRDefault="00BF5EB2" w:rsidP="00852980">
      <w:pPr>
        <w:rPr>
          <w:rtl/>
        </w:rPr>
      </w:pPr>
      <w:r>
        <w:rPr>
          <w:noProof/>
          <w:lang w:val="en-GB" w:eastAsia="en-GB"/>
        </w:rPr>
        <w:drawing>
          <wp:anchor distT="0" distB="0" distL="114300" distR="114300" simplePos="0" relativeHeight="251658240" behindDoc="0" locked="0" layoutInCell="1" allowOverlap="1" wp14:anchorId="18268766" wp14:editId="2592FAE6">
            <wp:simplePos x="0" y="0"/>
            <wp:positionH relativeFrom="margin">
              <wp:align>right</wp:align>
            </wp:positionH>
            <wp:positionV relativeFrom="paragraph">
              <wp:posOffset>2042990</wp:posOffset>
            </wp:positionV>
            <wp:extent cx="5274310" cy="2967715"/>
            <wp:effectExtent l="0" t="0" r="2540" b="4445"/>
            <wp:wrapTopAndBottom/>
            <wp:docPr id="1" name="תמונה 1" descr="תוצאת תמונה עבור ‪Jablonski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תוצאת תמונה עבור ‪Jablonski diagram‬‏"/>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967715"/>
                    </a:xfrm>
                    <a:prstGeom prst="rect">
                      <a:avLst/>
                    </a:prstGeom>
                    <a:noFill/>
                    <a:ln>
                      <a:noFill/>
                    </a:ln>
                  </pic:spPr>
                </pic:pic>
              </a:graphicData>
            </a:graphic>
          </wp:anchor>
        </w:drawing>
      </w:r>
      <w:r w:rsidR="00B3396B">
        <w:rPr>
          <w:rFonts w:hint="cs"/>
          <w:rtl/>
        </w:rPr>
        <w:t xml:space="preserve">פלואורסנציה הינה תופעה טבעית </w:t>
      </w:r>
      <w:r w:rsidR="00B506D5">
        <w:rPr>
          <w:rFonts w:hint="cs"/>
          <w:rtl/>
        </w:rPr>
        <w:t xml:space="preserve">המתרחשת </w:t>
      </w:r>
      <w:r w:rsidR="00B506D5" w:rsidRPr="00B506D5">
        <w:rPr>
          <w:rtl/>
        </w:rPr>
        <w:t xml:space="preserve"> כתוצאה מבליעת פוטון ע"י מולקולה או יון. הבליעה גורמת לעירור אלקטרון במולקולה מהרמה האנרגטית הנמוכה במצב היציב </w:t>
      </w:r>
      <w:r w:rsidR="00B506D5">
        <w:rPr>
          <w:rFonts w:hint="cs"/>
          <w:rtl/>
        </w:rPr>
        <w:t>(</w:t>
      </w:r>
      <w:r w:rsidR="00B506D5" w:rsidRPr="00B506D5">
        <w:t>ground state</w:t>
      </w:r>
      <w:r w:rsidR="00B506D5">
        <w:rPr>
          <w:rtl/>
        </w:rPr>
        <w:t>)</w:t>
      </w:r>
      <w:r w:rsidR="00B506D5">
        <w:rPr>
          <w:rFonts w:hint="cs"/>
          <w:rtl/>
        </w:rPr>
        <w:t xml:space="preserve"> ש</w:t>
      </w:r>
      <w:r w:rsidR="00B506D5" w:rsidRPr="00B506D5">
        <w:rPr>
          <w:rtl/>
        </w:rPr>
        <w:t xml:space="preserve">בה הוא נמצא </w:t>
      </w:r>
      <w:r w:rsidR="00B506D5">
        <w:rPr>
          <w:rtl/>
        </w:rPr>
        <w:t xml:space="preserve">לאחת הרמות האנרגטיות במצב </w:t>
      </w:r>
      <w:r w:rsidR="00B506D5" w:rsidRPr="00B506D5">
        <w:rPr>
          <w:rtl/>
        </w:rPr>
        <w:t>מעורר (</w:t>
      </w:r>
      <w:r w:rsidR="00B506D5" w:rsidRPr="00B506D5">
        <w:t>excited state</w:t>
      </w:r>
      <w:r w:rsidR="00B506D5">
        <w:rPr>
          <w:rtl/>
        </w:rPr>
        <w:t xml:space="preserve">). במצב </w:t>
      </w:r>
      <w:r w:rsidR="00B506D5" w:rsidRPr="00B506D5">
        <w:rPr>
          <w:rtl/>
        </w:rPr>
        <w:t xml:space="preserve">מעורר, האלקטרון מאבד חלק מהאנרגיה כתוצאה </w:t>
      </w:r>
      <w:r w:rsidR="00B506D5">
        <w:rPr>
          <w:rFonts w:hint="cs"/>
          <w:rtl/>
        </w:rPr>
        <w:t>מ</w:t>
      </w:r>
      <w:r w:rsidR="00B506D5" w:rsidRPr="00B506D5">
        <w:rPr>
          <w:rtl/>
        </w:rPr>
        <w:t xml:space="preserve">תנודות בקשרים תוך-מולקולריים, התנגשויות ואינטראקציות בין מולקולות ללא פליטת אור ודועך עד לרמה האנרגטית הנמוכה של המצב המעורר. מהרמה האנרגטית הנמוכה של המצב המעורער, האלקטרון חוזר תוך כדי פליטת פוטון בעל אנרגיה נמוכה יותר </w:t>
      </w:r>
      <w:r w:rsidR="00B506D5">
        <w:rPr>
          <w:rFonts w:hint="cs"/>
          <w:rtl/>
        </w:rPr>
        <w:t>(</w:t>
      </w:r>
      <w:r w:rsidR="00B506D5" w:rsidRPr="00B506D5">
        <w:rPr>
          <w:rtl/>
        </w:rPr>
        <w:t>אורך גל ארוך יותר</w:t>
      </w:r>
      <w:r w:rsidR="00B506D5">
        <w:rPr>
          <w:rFonts w:hint="cs"/>
          <w:rtl/>
        </w:rPr>
        <w:t>)</w:t>
      </w:r>
      <w:r w:rsidR="00B506D5" w:rsidRPr="00B506D5">
        <w:rPr>
          <w:rtl/>
        </w:rPr>
        <w:t xml:space="preserve"> מהפוטון שנבלע, לאחת מרמות האנרגטיות במצב היציב. מהרמה האנרגטית אליה חזר במצב היציב, האלקטרון חוזר למיקומו המקורי </w:t>
      </w:r>
      <w:r w:rsidR="005F219D">
        <w:rPr>
          <w:rFonts w:hint="cs"/>
          <w:rtl/>
        </w:rPr>
        <w:t>(</w:t>
      </w:r>
      <w:r w:rsidR="00B506D5" w:rsidRPr="00B506D5">
        <w:rPr>
          <w:rtl/>
        </w:rPr>
        <w:t>הרמה האנרגטית הנמוכה במצב היציב</w:t>
      </w:r>
      <w:r w:rsidR="005F219D">
        <w:rPr>
          <w:rFonts w:hint="cs"/>
          <w:rtl/>
        </w:rPr>
        <w:t>)</w:t>
      </w:r>
      <w:r w:rsidR="00B506D5" w:rsidRPr="00B506D5">
        <w:rPr>
          <w:rtl/>
        </w:rPr>
        <w:t xml:space="preserve"> ע"י איבוד אנרגיה ללא פליטת אור</w:t>
      </w:r>
      <w:r w:rsidR="005F219D">
        <w:rPr>
          <w:rFonts w:hint="cs"/>
          <w:rtl/>
        </w:rPr>
        <w:t xml:space="preserve"> </w:t>
      </w:r>
      <w:r w:rsidR="005F219D">
        <w:rPr>
          <w:rtl/>
        </w:rPr>
        <w:fldChar w:fldCharType="begin"/>
      </w:r>
      <w:r w:rsidR="00852980">
        <w:rPr>
          <w:rtl/>
        </w:rPr>
        <w:instrText xml:space="preserve"> </w:instrText>
      </w:r>
      <w:r w:rsidR="00852980">
        <w:instrText>ADDIN EN.CITE &lt;EndNote&gt;&lt;Cite&gt;&lt;Author</w:instrText>
      </w:r>
      <w:r w:rsidR="00852980">
        <w:rPr>
          <w:rtl/>
        </w:rPr>
        <w:instrText>&gt;בוריסובר&lt;/</w:instrText>
      </w:r>
      <w:r w:rsidR="00852980">
        <w:instrText>Author&gt;&lt;Year&gt;2013&lt;/Year&gt;&lt;IDText</w:instrText>
      </w:r>
      <w:r w:rsidR="00852980">
        <w:rPr>
          <w:rtl/>
        </w:rPr>
        <w:instrText>&gt;סקר הרכב של חומר אורגאני טבעי במי התהום באגן ירת &amp;</w:instrText>
      </w:r>
      <w:r w:rsidR="00852980">
        <w:instrText>quot</w:instrText>
      </w:r>
      <w:r w:rsidR="00852980">
        <w:rPr>
          <w:rtl/>
        </w:rPr>
        <w:instrText>; ן&lt;/</w:instrText>
      </w:r>
      <w:r w:rsidR="00852980">
        <w:instrText>IDText&gt;&lt;DisplayText&gt;[47]&lt;/DisplayText&gt;&lt;record&gt;&lt;titles&gt;&lt;title</w:instrText>
      </w:r>
      <w:r w:rsidR="00852980">
        <w:rPr>
          <w:rtl/>
        </w:rPr>
        <w:instrText>&gt;סקר הרכב של חומר אורגאני טבעי במי התהום באגן ירת &amp;</w:instrText>
      </w:r>
      <w:r w:rsidR="00852980">
        <w:instrText>quot</w:instrText>
      </w:r>
      <w:r w:rsidR="00852980">
        <w:rPr>
          <w:rtl/>
        </w:rPr>
        <w:instrText>; ן&lt;/</w:instrText>
      </w:r>
      <w:r w:rsidR="00852980">
        <w:instrText>title&gt;&lt;/titles&gt;&lt;contributors&gt;&lt;authors&gt;&lt;author</w:instrText>
      </w:r>
      <w:r w:rsidR="00852980">
        <w:rPr>
          <w:rtl/>
        </w:rPr>
        <w:instrText>&gt;בוריסובר, מיכאל&lt;/</w:instrText>
      </w:r>
      <w:r w:rsidR="00852980">
        <w:instrText>author&gt;&lt;author</w:instrText>
      </w:r>
      <w:r w:rsidR="00852980">
        <w:rPr>
          <w:rtl/>
        </w:rPr>
        <w:instrText>&gt;זילברברנד, מיכאל&lt;/</w:instrText>
      </w:r>
      <w:r w:rsidR="00852980">
        <w:instrText>author&gt;&lt;author</w:instrText>
      </w:r>
      <w:r w:rsidR="00852980">
        <w:rPr>
          <w:rtl/>
        </w:rPr>
        <w:instrText>&gt;כוהן, אלינתן&lt;/</w:instrText>
      </w:r>
      <w:r w:rsidR="00852980">
        <w:instrText>author&gt;&lt;author</w:instrText>
      </w:r>
      <w:r w:rsidR="00852980">
        <w:rPr>
          <w:rtl/>
        </w:rPr>
        <w:instrText>&gt;בוחנובסקי, נדז&amp;</w:instrText>
      </w:r>
      <w:r w:rsidR="00852980">
        <w:instrText>apos</w:instrText>
      </w:r>
      <w:r w:rsidR="00852980">
        <w:rPr>
          <w:rtl/>
        </w:rPr>
        <w:instrText>;דה&lt;/</w:instrText>
      </w:r>
      <w:r w:rsidR="00852980">
        <w:instrText>author&gt;&lt;/authors&gt;&lt;/contributors&gt;&lt;added-date format="utc"&gt;1501151147&lt;/added-date&gt;&lt;ref-type name="Report"&gt;27&lt;/ref-type&gt;&lt;dates&gt;&lt;year&gt;2013&lt;/year&gt;&lt;/dates&gt;&lt;rec-number&gt;158&lt;/rec-number&gt;&lt;last-updated-date format="utc"&gt;1501151228&lt;/last-updated-date&gt;&lt;/record&gt;&lt;/Cite&gt;&lt;/EndNote</w:instrText>
      </w:r>
      <w:r w:rsidR="00852980">
        <w:rPr>
          <w:rtl/>
        </w:rPr>
        <w:instrText>&gt;</w:instrText>
      </w:r>
      <w:r w:rsidR="005F219D">
        <w:rPr>
          <w:rtl/>
        </w:rPr>
        <w:fldChar w:fldCharType="separate"/>
      </w:r>
      <w:r w:rsidR="00852980">
        <w:rPr>
          <w:noProof/>
          <w:rtl/>
        </w:rPr>
        <w:t>[47]</w:t>
      </w:r>
      <w:r w:rsidR="005F219D">
        <w:rPr>
          <w:rtl/>
        </w:rPr>
        <w:fldChar w:fldCharType="end"/>
      </w:r>
    </w:p>
    <w:p w14:paraId="183EF0FD" w14:textId="77777777" w:rsidR="00402C11" w:rsidRDefault="00BF5EB2" w:rsidP="00302B1E">
      <w:pPr>
        <w:rPr>
          <w:rtl/>
        </w:rPr>
      </w:pPr>
      <w:r>
        <w:rPr>
          <w:rFonts w:hint="cs"/>
          <w:rtl/>
        </w:rPr>
        <w:t xml:space="preserve">מדידה של תופעת הפלואורסנציה יכולה להוות כלי למדידת חומרים אורגניים בתמיסה. בחומרים אורגניים מסוימים, בעיקר כאלה בעלי מבנה טבעתי, מתקיימת פלואורסנציה כאשר הם מוארים באורך גל ספציפי. התופעה תוארה בעבר רבות ככלי לכימות קבוצות חומרים אורגניים ובמיוחד חומרים </w:t>
      </w:r>
      <w:proofErr w:type="spellStart"/>
      <w:r>
        <w:rPr>
          <w:rFonts w:hint="cs"/>
          <w:rtl/>
        </w:rPr>
        <w:t>הומיים</w:t>
      </w:r>
      <w:proofErr w:type="spellEnd"/>
      <w:r>
        <w:rPr>
          <w:rFonts w:hint="cs"/>
          <w:rtl/>
        </w:rPr>
        <w:t xml:space="preserve"> וחומרים "חלבוניים" (המכילים חומצות אמינו ארומטיות: </w:t>
      </w:r>
      <w:proofErr w:type="spellStart"/>
      <w:r>
        <w:rPr>
          <w:rFonts w:hint="cs"/>
          <w:rtl/>
        </w:rPr>
        <w:t>טירוזין</w:t>
      </w:r>
      <w:proofErr w:type="spellEnd"/>
      <w:r>
        <w:rPr>
          <w:rFonts w:hint="cs"/>
          <w:rtl/>
        </w:rPr>
        <w:t xml:space="preserve">, </w:t>
      </w:r>
      <w:r w:rsidR="00302B1E">
        <w:rPr>
          <w:rFonts w:hint="cs"/>
          <w:rtl/>
        </w:rPr>
        <w:t>טריפטופן</w:t>
      </w:r>
      <w:r>
        <w:rPr>
          <w:rFonts w:hint="cs"/>
          <w:rtl/>
        </w:rPr>
        <w:t xml:space="preserve"> </w:t>
      </w:r>
      <w:proofErr w:type="spellStart"/>
      <w:r>
        <w:rPr>
          <w:rFonts w:hint="cs"/>
          <w:rtl/>
        </w:rPr>
        <w:t>ופניל-אלנין</w:t>
      </w:r>
      <w:proofErr w:type="spellEnd"/>
      <w:r>
        <w:rPr>
          <w:rFonts w:hint="cs"/>
          <w:rtl/>
        </w:rPr>
        <w:t>).</w:t>
      </w:r>
      <w:r w:rsidR="00302B1E">
        <w:rPr>
          <w:rFonts w:hint="cs"/>
          <w:rtl/>
        </w:rPr>
        <w:t xml:space="preserve"> החומרים החלבוניים יכולים להיות חומצות אמינו חופשיות, חלבונים, חלקי חלבון </w:t>
      </w:r>
      <w:proofErr w:type="spellStart"/>
      <w:r w:rsidR="00302B1E">
        <w:rPr>
          <w:rFonts w:hint="cs"/>
          <w:rtl/>
        </w:rPr>
        <w:t>ופפטידים</w:t>
      </w:r>
      <w:proofErr w:type="spellEnd"/>
      <w:r w:rsidR="00302B1E">
        <w:rPr>
          <w:rFonts w:hint="cs"/>
          <w:rtl/>
        </w:rPr>
        <w:t xml:space="preserve"> קצרים ואף מולקולות אורגניות מורכבות המכילות חומצות אמינו. חומרים אלה במי שתייה מהווים אינדיקציה לנוכחות של מיקרואורגניזמים במים ויכולים לשמש לכימות המיקרואורגניזמים.</w:t>
      </w:r>
    </w:p>
    <w:p w14:paraId="109ADE50" w14:textId="030AAE98" w:rsidR="00402C11" w:rsidRDefault="00402C11" w:rsidP="00402C11">
      <w:pPr>
        <w:pStyle w:val="3"/>
        <w:rPr>
          <w:rtl/>
        </w:rPr>
      </w:pPr>
      <w:r>
        <w:rPr>
          <w:rFonts w:hint="cs"/>
          <w:rtl/>
        </w:rPr>
        <w:t>שימוש בפלו</w:t>
      </w:r>
      <w:r w:rsidR="000C0A94">
        <w:rPr>
          <w:rFonts w:hint="cs"/>
          <w:rtl/>
        </w:rPr>
        <w:t>או</w:t>
      </w:r>
      <w:r>
        <w:rPr>
          <w:rFonts w:hint="cs"/>
          <w:rtl/>
        </w:rPr>
        <w:t>רסנציה לזיהוי חיידקים במי שתייה</w:t>
      </w:r>
    </w:p>
    <w:p w14:paraId="7846305E" w14:textId="06E02374" w:rsidR="00B506D5" w:rsidRPr="00EA7CF9" w:rsidRDefault="00302B1E" w:rsidP="00852980">
      <w:pPr>
        <w:rPr>
          <w:rFonts w:asciiTheme="minorHAnsi" w:hAnsiTheme="minorHAnsi" w:hint="cs"/>
          <w:rtl/>
        </w:rPr>
      </w:pPr>
      <w:r>
        <w:rPr>
          <w:rFonts w:hint="cs"/>
          <w:rtl/>
        </w:rPr>
        <w:t xml:space="preserve"> כיוון שבתעשיית המים נדרשת יכולת הערכה מהירה לאיכות טיפול במים (סינון, כלורינציה וכו'), הוצע בעבודתו של </w:t>
      </w:r>
      <w:r>
        <w:t>Cohen</w:t>
      </w:r>
      <w:r>
        <w:rPr>
          <w:rFonts w:hint="cs"/>
          <w:rtl/>
        </w:rPr>
        <w:t xml:space="preserve"> </w:t>
      </w:r>
      <w:r w:rsidR="00402C11">
        <w:rPr>
          <w:rFonts w:hint="cs"/>
          <w:rtl/>
        </w:rPr>
        <w:t>ו</w:t>
      </w:r>
      <w:r w:rsidR="00B832FB">
        <w:rPr>
          <w:rFonts w:hint="cs"/>
          <w:rtl/>
        </w:rPr>
        <w:t xml:space="preserve">שותפיו מ-2014 כי בדיקת </w:t>
      </w:r>
      <w:r>
        <w:rPr>
          <w:rFonts w:hint="cs"/>
          <w:rtl/>
        </w:rPr>
        <w:t>פלו</w:t>
      </w:r>
      <w:r w:rsidR="000C0A94">
        <w:rPr>
          <w:rFonts w:hint="cs"/>
          <w:rtl/>
        </w:rPr>
        <w:t>או</w:t>
      </w:r>
      <w:r>
        <w:rPr>
          <w:rFonts w:hint="cs"/>
          <w:rtl/>
        </w:rPr>
        <w:t>רסנציה יכולה לשמש להערכת איכות הטיפול במים. בעבודתם בחנו החוקרים את כלל תגובות הפלו</w:t>
      </w:r>
      <w:r w:rsidR="000C0A94">
        <w:rPr>
          <w:rFonts w:hint="cs"/>
          <w:rtl/>
        </w:rPr>
        <w:t>או</w:t>
      </w:r>
      <w:r>
        <w:rPr>
          <w:rFonts w:hint="cs"/>
          <w:rtl/>
        </w:rPr>
        <w:t xml:space="preserve">רסנציה המתקבלות מהארה </w:t>
      </w:r>
      <w:r>
        <w:rPr>
          <w:rFonts w:hint="cs"/>
          <w:rtl/>
        </w:rPr>
        <w:lastRenderedPageBreak/>
        <w:t xml:space="preserve">באור </w:t>
      </w:r>
      <w:r w:rsidR="00B832FB">
        <w:rPr>
          <w:rFonts w:hint="cs"/>
          <w:rtl/>
        </w:rPr>
        <w:t xml:space="preserve">באורכי הגל שבין </w:t>
      </w:r>
      <w:r w:rsidR="00B832FB">
        <w:t>200-800 nm</w:t>
      </w:r>
      <w:r>
        <w:rPr>
          <w:rFonts w:hint="cs"/>
          <w:rtl/>
        </w:rPr>
        <w:t xml:space="preserve"> (בקפיצות של </w:t>
      </w:r>
      <w:r>
        <w:t>5 nm</w:t>
      </w:r>
      <w:r>
        <w:rPr>
          <w:rFonts w:hint="cs"/>
          <w:rtl/>
        </w:rPr>
        <w:t>)</w:t>
      </w:r>
      <w:r w:rsidR="00402C11">
        <w:rPr>
          <w:rFonts w:hint="cs"/>
          <w:rtl/>
        </w:rPr>
        <w:t xml:space="preserve">. מן הנתונים בנו החוקרים מפות תלת </w:t>
      </w:r>
      <w:r w:rsidR="00B832FB">
        <w:rPr>
          <w:rFonts w:hint="cs"/>
          <w:rtl/>
        </w:rPr>
        <w:t>ממדיות</w:t>
      </w:r>
      <w:r w:rsidR="00402C11">
        <w:rPr>
          <w:rFonts w:hint="cs"/>
          <w:rtl/>
        </w:rPr>
        <w:t xml:space="preserve"> המתבססות על עוצמת הפלואורסנציה לפי אורך גל העירור ואורך הגל ההארה, אותן כינו </w:t>
      </w:r>
      <w:r w:rsidR="00402C11">
        <w:t xml:space="preserve">Excitation/Emission </w:t>
      </w:r>
      <w:proofErr w:type="spellStart"/>
      <w:r w:rsidR="00402C11">
        <w:t>Martix</w:t>
      </w:r>
      <w:proofErr w:type="spellEnd"/>
      <w:r w:rsidR="00402C11">
        <w:rPr>
          <w:rFonts w:hint="cs"/>
          <w:rtl/>
        </w:rPr>
        <w:t xml:space="preserve"> (</w:t>
      </w:r>
      <w:r w:rsidR="00402C11">
        <w:rPr>
          <w:rFonts w:hint="cs"/>
        </w:rPr>
        <w:t>EEM</w:t>
      </w:r>
      <w:r w:rsidR="00402C11">
        <w:rPr>
          <w:rFonts w:hint="cs"/>
          <w:rtl/>
        </w:rPr>
        <w:t>). החוקרים מצאו קשר בין תופעות פלורסנטיות ב-5 "</w:t>
      </w:r>
      <w:proofErr w:type="spellStart"/>
      <w:r w:rsidR="00402C11">
        <w:rPr>
          <w:rFonts w:hint="cs"/>
          <w:rtl/>
        </w:rPr>
        <w:t>איזורי</w:t>
      </w:r>
      <w:proofErr w:type="spellEnd"/>
      <w:r w:rsidR="00402C11">
        <w:rPr>
          <w:rFonts w:hint="cs"/>
          <w:rtl/>
        </w:rPr>
        <w:t xml:space="preserve"> </w:t>
      </w:r>
      <w:proofErr w:type="spellStart"/>
      <w:r w:rsidR="00402C11">
        <w:rPr>
          <w:rFonts w:hint="cs"/>
          <w:rtl/>
        </w:rPr>
        <w:t>פלורסנציה</w:t>
      </w:r>
      <w:proofErr w:type="spellEnd"/>
      <w:r w:rsidR="00402C11">
        <w:rPr>
          <w:rFonts w:hint="cs"/>
          <w:rtl/>
        </w:rPr>
        <w:t>" ב-</w:t>
      </w:r>
      <w:r w:rsidR="00402C11">
        <w:rPr>
          <w:rFonts w:hint="cs"/>
        </w:rPr>
        <w:t>EEM</w:t>
      </w:r>
      <w:r w:rsidR="00402C11">
        <w:t>s</w:t>
      </w:r>
      <w:r w:rsidR="00B832FB">
        <w:rPr>
          <w:rFonts w:hint="cs"/>
          <w:rtl/>
        </w:rPr>
        <w:t>. אזור אחד כזה, אשר כונה "חלבוני", נראה במפת ה-</w:t>
      </w:r>
      <w:r w:rsidR="00B832FB">
        <w:rPr>
          <w:rFonts w:hint="cs"/>
        </w:rPr>
        <w:t>EEM</w:t>
      </w:r>
      <w:r w:rsidR="00B832FB">
        <w:rPr>
          <w:rFonts w:hint="cs"/>
          <w:rtl/>
        </w:rPr>
        <w:t xml:space="preserve"> כאשר עירור באורכי גל </w:t>
      </w:r>
      <w:r w:rsidR="00B832FB">
        <w:rPr>
          <w:rFonts w:asciiTheme="minorHAnsi" w:hAnsiTheme="minorHAnsi"/>
        </w:rPr>
        <w:t>&lt;240, 275</w:t>
      </w:r>
      <w:r w:rsidR="00B832FB">
        <w:rPr>
          <w:rFonts w:hint="cs"/>
          <w:rtl/>
        </w:rPr>
        <w:t xml:space="preserve"> (עקב סטיית מכשירים ייתכן וישנם אורכי גל מעט קטנים מ-</w:t>
      </w:r>
      <w:r w:rsidR="00B832FB">
        <w:rPr>
          <w:rFonts w:asciiTheme="minorHAnsi" w:hAnsiTheme="minorHAnsi"/>
        </w:rPr>
        <w:t>240</w:t>
      </w:r>
      <w:r w:rsidR="00B832FB">
        <w:rPr>
          <w:rFonts w:asciiTheme="minorHAnsi" w:hAnsiTheme="minorHAnsi" w:hint="cs"/>
          <w:rtl/>
        </w:rPr>
        <w:t xml:space="preserve">) גרם להארה באורך גל </w:t>
      </w:r>
      <w:r w:rsidR="00B832FB">
        <w:rPr>
          <w:rFonts w:asciiTheme="minorHAnsi" w:hAnsiTheme="minorHAnsi"/>
        </w:rPr>
        <w:t>346 nm</w:t>
      </w:r>
      <w:r w:rsidR="00B832FB">
        <w:rPr>
          <w:rFonts w:asciiTheme="minorHAnsi" w:hAnsiTheme="minorHAnsi" w:hint="cs"/>
          <w:rtl/>
        </w:rPr>
        <w:t xml:space="preserve">. </w:t>
      </w:r>
      <w:r w:rsidR="00B832FB">
        <w:rPr>
          <w:rFonts w:hint="cs"/>
          <w:rtl/>
        </w:rPr>
        <w:t xml:space="preserve">הכינוי "חלבוני" ניתן היות ותגובה זו תוארה כבר בספרות בעבר כקשורה לנוכחות של חומצות אמינו פלורסנטיות </w:t>
      </w:r>
      <w:proofErr w:type="spellStart"/>
      <w:r w:rsidR="00B832FB">
        <w:rPr>
          <w:rFonts w:hint="cs"/>
          <w:rtl/>
        </w:rPr>
        <w:t>טירוזין</w:t>
      </w:r>
      <w:proofErr w:type="spellEnd"/>
      <w:r w:rsidR="00B832FB">
        <w:rPr>
          <w:rFonts w:hint="cs"/>
          <w:rtl/>
        </w:rPr>
        <w:t xml:space="preserve">, טריפטופן </w:t>
      </w:r>
      <w:proofErr w:type="spellStart"/>
      <w:r w:rsidR="00B832FB">
        <w:rPr>
          <w:rFonts w:hint="cs"/>
          <w:rtl/>
        </w:rPr>
        <w:t>ופניל-א</w:t>
      </w:r>
      <w:r w:rsidR="002A4EE6">
        <w:rPr>
          <w:rFonts w:hint="cs"/>
          <w:rtl/>
        </w:rPr>
        <w:t>לנין</w:t>
      </w:r>
      <w:proofErr w:type="spellEnd"/>
      <w:r w:rsidR="002A4EE6">
        <w:rPr>
          <w:rFonts w:hint="cs"/>
          <w:rtl/>
        </w:rPr>
        <w:t xml:space="preserve"> </w:t>
      </w:r>
      <w:r w:rsidR="002A4EE6">
        <w:rPr>
          <w:rtl/>
        </w:rPr>
        <w:fldChar w:fldCharType="begin">
          <w:fldData xml:space="preserve">PEVuZE5vdGU+PENpdGU+PEF1dGhvcj5TdGVkbW9uPC9BdXRob3I+PFllYXI+MjAxMTwvWWVhcj48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</w:fldData>
        </w:fldChar>
      </w:r>
      <w:r w:rsidR="00852980">
        <w:rPr>
          <w:rtl/>
        </w:rPr>
        <w:instrText xml:space="preserve"> </w:instrText>
      </w:r>
      <w:r w:rsidR="00852980">
        <w:instrText>ADDIN EN.CITE</w:instrText>
      </w:r>
      <w:r w:rsidR="00852980">
        <w:rPr>
          <w:rtl/>
        </w:rPr>
        <w:instrText xml:space="preserve"> </w:instrText>
      </w:r>
      <w:r w:rsidR="00852980">
        <w:rPr>
          <w:rtl/>
        </w:rPr>
        <w:fldChar w:fldCharType="begin">
          <w:fldData xml:space="preserve">PEVuZE5vdGU+PENpdGU+PEF1dGhvcj5TdGVkbW9uPC9BdXRob3I+PFllYXI+MjAxMTwvWWVhcj48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</w:fldData>
        </w:fldChar>
      </w:r>
      <w:r w:rsidR="00852980">
        <w:rPr>
          <w:rtl/>
        </w:rPr>
        <w:instrText xml:space="preserve"> </w:instrText>
      </w:r>
      <w:r w:rsidR="00852980">
        <w:instrText>ADDIN EN.CITE.DATA</w:instrText>
      </w:r>
      <w:r w:rsidR="00852980">
        <w:rPr>
          <w:rtl/>
        </w:rPr>
        <w:instrText xml:space="preserve"> </w:instrText>
      </w:r>
      <w:r w:rsidR="00852980">
        <w:rPr>
          <w:rtl/>
        </w:rPr>
      </w:r>
      <w:r w:rsidR="00852980">
        <w:rPr>
          <w:rtl/>
        </w:rPr>
        <w:fldChar w:fldCharType="end"/>
      </w:r>
      <w:r w:rsidR="002A4EE6">
        <w:rPr>
          <w:rtl/>
        </w:rPr>
        <w:fldChar w:fldCharType="separate"/>
      </w:r>
      <w:r w:rsidR="00852980">
        <w:rPr>
          <w:noProof/>
          <w:rtl/>
        </w:rPr>
        <w:t>[48-52]</w:t>
      </w:r>
      <w:r w:rsidR="002A4EE6">
        <w:rPr>
          <w:rtl/>
        </w:rPr>
        <w:fldChar w:fldCharType="end"/>
      </w:r>
      <w:r w:rsidR="00F25D96">
        <w:rPr>
          <w:rFonts w:asciiTheme="minorHAnsi" w:hAnsiTheme="minorHAnsi" w:hint="cs"/>
          <w:rtl/>
        </w:rPr>
        <w:t>. החוקרים גם הראו שלאחר טיפול במים להסרת החיידקים (בכלורינציה, סינון ובשיטת בֻ</w:t>
      </w:r>
      <w:r w:rsidR="000C0A94">
        <w:rPr>
          <w:rFonts w:asciiTheme="minorHAnsi" w:hAnsiTheme="minorHAnsi" w:hint="cs"/>
          <w:rtl/>
        </w:rPr>
        <w:t>ו</w:t>
      </w:r>
      <w:r w:rsidR="00F25D96">
        <w:rPr>
          <w:rFonts w:asciiTheme="minorHAnsi" w:hAnsiTheme="minorHAnsi" w:hint="cs"/>
          <w:rtl/>
        </w:rPr>
        <w:t xml:space="preserve">צָה משֻפעלת </w:t>
      </w:r>
      <w:r w:rsidR="00F25D96">
        <w:rPr>
          <w:rFonts w:asciiTheme="minorHAnsi" w:hAnsiTheme="minorHAnsi"/>
          <w:rtl/>
        </w:rPr>
        <w:t>–</w:t>
      </w:r>
      <w:r w:rsidR="00F25D96">
        <w:rPr>
          <w:rFonts w:asciiTheme="minorHAnsi" w:hAnsiTheme="minorHAnsi" w:hint="cs"/>
          <w:rtl/>
        </w:rPr>
        <w:t xml:space="preserve"> </w:t>
      </w:r>
      <w:r w:rsidR="00F25D96">
        <w:rPr>
          <w:rFonts w:asciiTheme="minorHAnsi" w:hAnsiTheme="minorHAnsi"/>
        </w:rPr>
        <w:t>Activated Sludge</w:t>
      </w:r>
      <w:r w:rsidR="00F25D96">
        <w:rPr>
          <w:rFonts w:asciiTheme="minorHAnsi" w:hAnsiTheme="minorHAnsi" w:hint="cs"/>
          <w:rtl/>
        </w:rPr>
        <w:t>) עוצמת ההארה יורדת באופן משמעותי</w:t>
      </w:r>
      <w:r w:rsidR="0052393D">
        <w:rPr>
          <w:rFonts w:asciiTheme="minorHAnsi" w:hAnsiTheme="minorHAnsi" w:hint="cs"/>
          <w:rtl/>
        </w:rPr>
        <w:t>, דבר המצביע על איכות הטיפול הביולוגי להסרת מיקרואורגניזמים.</w:t>
      </w:r>
      <w:r w:rsidR="00875E59">
        <w:rPr>
          <w:rFonts w:asciiTheme="minorHAnsi" w:hAnsiTheme="minorHAnsi" w:hint="cs"/>
          <w:rtl/>
        </w:rPr>
        <w:t xml:space="preserve"> בעבודת המשך שנעשתה ע"י </w:t>
      </w:r>
      <w:proofErr w:type="spellStart"/>
      <w:r w:rsidR="000C0A94">
        <w:rPr>
          <w:rFonts w:asciiTheme="minorHAnsi" w:hAnsiTheme="minorHAnsi"/>
        </w:rPr>
        <w:t>Simelane</w:t>
      </w:r>
      <w:proofErr w:type="spellEnd"/>
      <w:r w:rsidR="00875E59">
        <w:rPr>
          <w:rFonts w:asciiTheme="minorHAnsi" w:hAnsiTheme="minorHAnsi" w:hint="cs"/>
          <w:rtl/>
        </w:rPr>
        <w:t xml:space="preserve"> נמצאה קורלציה בין עוצמה ההארה בטווח הנ"ל לכמות חיידקים כללית במי ברז, כפי שנמדדה בשיטות מסורתיות (ספירת מושבות לאחר גידול בתנאים אופטימליים)</w:t>
      </w:r>
      <w:r w:rsidR="00953D74">
        <w:rPr>
          <w:rFonts w:asciiTheme="minorHAnsi" w:hAnsiTheme="minorHAnsi" w:hint="cs"/>
          <w:rtl/>
        </w:rPr>
        <w:t>. החוקרים הראו יכולת לזהות במים חיידקים ספציפיים (</w:t>
      </w:r>
      <w:r w:rsidR="00953D74">
        <w:rPr>
          <w:rFonts w:asciiTheme="minorHAnsi" w:hAnsiTheme="minorHAnsi"/>
          <w:i/>
          <w:iCs/>
        </w:rPr>
        <w:t xml:space="preserve">E. </w:t>
      </w:r>
      <w:proofErr w:type="gramStart"/>
      <w:r w:rsidR="00953D74">
        <w:rPr>
          <w:rFonts w:asciiTheme="minorHAnsi" w:hAnsiTheme="minorHAnsi"/>
          <w:i/>
          <w:iCs/>
        </w:rPr>
        <w:t>coli</w:t>
      </w:r>
      <w:proofErr w:type="gramEnd"/>
      <w:r w:rsidR="00953D74">
        <w:rPr>
          <w:rFonts w:asciiTheme="minorHAnsi" w:hAnsiTheme="minorHAnsi"/>
          <w:i/>
          <w:iCs/>
        </w:rPr>
        <w:t xml:space="preserve">, P. </w:t>
      </w:r>
      <w:proofErr w:type="spellStart"/>
      <w:r w:rsidR="00953D74">
        <w:rPr>
          <w:rFonts w:asciiTheme="minorHAnsi" w:hAnsiTheme="minorHAnsi"/>
          <w:i/>
          <w:iCs/>
        </w:rPr>
        <w:t>aeroginusa</w:t>
      </w:r>
      <w:proofErr w:type="spellEnd"/>
      <w:r w:rsidR="00953D74">
        <w:rPr>
          <w:rFonts w:asciiTheme="minorHAnsi" w:hAnsiTheme="minorHAnsi"/>
          <w:i/>
          <w:iCs/>
        </w:rPr>
        <w:t>, B. subtilis</w:t>
      </w:r>
      <w:r w:rsidR="00953D74">
        <w:rPr>
          <w:rFonts w:asciiTheme="minorHAnsi" w:hAnsiTheme="minorHAnsi" w:hint="cs"/>
          <w:rtl/>
        </w:rPr>
        <w:t xml:space="preserve">) </w:t>
      </w:r>
      <w:r w:rsidR="00EA7CF9">
        <w:rPr>
          <w:rFonts w:asciiTheme="minorHAnsi" w:hAnsiTheme="minorHAnsi" w:hint="cs"/>
          <w:rtl/>
        </w:rPr>
        <w:t>אך לא הצליחו להבחין ביניהם</w:t>
      </w:r>
      <w:r w:rsidR="00953D74">
        <w:rPr>
          <w:rFonts w:asciiTheme="minorHAnsi" w:hAnsiTheme="minorHAnsi" w:hint="cs"/>
          <w:rtl/>
        </w:rPr>
        <w:t>.</w:t>
      </w:r>
      <w:r w:rsidR="00EA7CF9">
        <w:rPr>
          <w:rFonts w:asciiTheme="minorHAnsi" w:hAnsiTheme="minorHAnsi" w:hint="cs"/>
          <w:rtl/>
        </w:rPr>
        <w:t xml:space="preserve"> החוקרים הצליחו להבחין בחיידקים עד ריכוז של </w:t>
      </w:r>
      <w:r w:rsidR="00EA7CF9">
        <w:rPr>
          <w:rFonts w:asciiTheme="minorHAnsi" w:hAnsiTheme="minorHAnsi"/>
        </w:rPr>
        <w:t>10</w:t>
      </w:r>
      <w:r w:rsidR="00EA7CF9">
        <w:rPr>
          <w:rFonts w:asciiTheme="minorHAnsi" w:hAnsiTheme="minorHAnsi"/>
          <w:vertAlign w:val="superscript"/>
        </w:rPr>
        <w:t>4</w:t>
      </w:r>
      <w:r w:rsidR="00EA7CF9">
        <w:rPr>
          <w:rFonts w:asciiTheme="minorHAnsi" w:hAnsiTheme="minorHAnsi"/>
        </w:rPr>
        <w:t xml:space="preserve"> CFUs/ml</w:t>
      </w:r>
      <w:r w:rsidR="00536B70">
        <w:rPr>
          <w:rFonts w:asciiTheme="minorHAnsi" w:hAnsiTheme="minorHAnsi" w:hint="cs"/>
          <w:rtl/>
        </w:rPr>
        <w:t xml:space="preserve"> </w:t>
      </w:r>
      <w:r w:rsidR="00536B70">
        <w:rPr>
          <w:rFonts w:asciiTheme="minorHAnsi" w:hAnsiTheme="minorHAnsi"/>
          <w:rtl/>
        </w:rPr>
        <w:fldChar w:fldCharType="begin"/>
      </w:r>
      <w:r w:rsidR="00852980">
        <w:rPr>
          <w:rFonts w:asciiTheme="minorHAnsi" w:hAnsiTheme="minorHAnsi"/>
          <w:rtl/>
        </w:rPr>
        <w:instrText xml:space="preserve"> </w:instrText>
      </w:r>
      <w:r w:rsidR="00852980">
        <w:rPr>
          <w:rFonts w:asciiTheme="minorHAnsi" w:hAnsiTheme="minorHAnsi"/>
        </w:rPr>
        <w:instrText>ADDIN EN.CITE &lt;EndNote&gt;&lt;Cite&gt;&lt;Author&gt;Kwanele&lt;/Author&gt;&lt;Year&gt;2013&lt;/Year&gt;&lt;IDText&gt;Application of Fluorescence Spectroscopy for Monitoring Microbial&lt;/IDText&gt;&lt;DisplayText&gt;[53]&lt;/DisplayText&gt;&lt;record&gt;&lt;titles&gt;&lt;title&gt;Application of Fluorescence Spectroscopy for Monitoring Microbial&amp;#xA;Contamination of Drinking Water&lt;/title&gt;&lt;secondary-title&gt;&amp;lt;div ng-repeat=&amp;quot;value in detail.values&amp;quot; style=&amp;quot;box-sizing: border-box;&amp;quot;&amp;gt;&amp;lt;div aria-hidden=&amp;quot;false&amp;quot; class=&amp;quot;word-break layout-column&amp;quot</w:instrText>
      </w:r>
      <w:r w:rsidR="00852980">
        <w:rPr>
          <w:rFonts w:asciiTheme="minorHAnsi" w:hAnsiTheme="minorHAnsi"/>
          <w:rtl/>
        </w:rPr>
        <w:instrText xml:space="preserve">; </w:instrText>
      </w:r>
      <w:r w:rsidR="00852980">
        <w:rPr>
          <w:rFonts w:asciiTheme="minorHAnsi" w:hAnsiTheme="minorHAnsi"/>
        </w:rPr>
        <w:instrText>layout=&amp;quot;column&amp;quot; ng-repeat=&amp;quot;curValue in $ctrl.getValuesOfValueItems(value) track by $index&amp;quot; ng-show=&amp;quot;$first || !detail.isCollapsible || !detail.showMore&amp;quot; style=&amp;quot;box-sizing: border-box; display: flex; flex-direction: column; word-wrap: break-word;&amp;quot;&amp;gt;&amp;lt;div aria-hidden=&amp;quot;false&amp;quot; class=&amp;quot;&amp;quot; ng-show=&amp;quot;!value.isLinkable&amp;quot; style=&amp;quot;box-sizing: border-box;&amp;quot;&amp;gt;&amp;lt;prm-highlight ng-if=&amp;quot;!$ctrl.isSuprima()&amp;quot; style=&amp;quot;box-sizing</w:instrText>
      </w:r>
      <w:r w:rsidR="00852980">
        <w:rPr>
          <w:rFonts w:asciiTheme="minorHAnsi" w:hAnsiTheme="minorHAnsi"/>
          <w:rtl/>
        </w:rPr>
        <w:instrText xml:space="preserve">: </w:instrText>
      </w:r>
      <w:r w:rsidR="00852980">
        <w:rPr>
          <w:rFonts w:asciiTheme="minorHAnsi" w:hAnsiTheme="minorHAnsi"/>
        </w:rPr>
        <w:instrText>border-box;&amp;quot; terms=&amp;quot;$ctrl.hl(value.keyt)&amp;quot; text=&amp;quot;curValue&amp;quot;&amp;gt;Faculty of Agriculture, Food and Environment&amp;lt;/prm-highlight&amp;gt;&lt;/secondary-title&gt;&lt;/titles&gt;&lt;contributors&gt;&lt;authors&gt;&lt;author&gt;Kwanele Siyabonga Simelane&lt;/author&gt;&lt;/authors</w:instrText>
      </w:r>
      <w:r w:rsidR="00852980">
        <w:rPr>
          <w:rFonts w:asciiTheme="minorHAnsi" w:hAnsiTheme="minorHAnsi"/>
          <w:rtl/>
        </w:rPr>
        <w:instrText>&gt;&lt;/</w:instrText>
      </w:r>
      <w:r w:rsidR="00852980">
        <w:rPr>
          <w:rFonts w:asciiTheme="minorHAnsi" w:hAnsiTheme="minorHAnsi"/>
        </w:rPr>
        <w:instrText>contributors&gt;&lt;added-date format="utc"&gt;1502097182&lt;/added-date&gt;&lt;ref-type name="Thesis"&gt;32&lt;/ref-type&gt;&lt;dates&gt;&lt;year&gt;2013&lt;/year&gt;&lt;/dates&gt;&lt;rec-number&gt;166&lt;/rec-number&gt;&lt;publisher&gt;Hebrew University of Jerusalem&lt;/publisher&gt;&lt;last-updated-date format="utc"&gt;150209856</w:instrText>
      </w:r>
      <w:r w:rsidR="00852980">
        <w:rPr>
          <w:rFonts w:asciiTheme="minorHAnsi" w:hAnsiTheme="minorHAnsi"/>
          <w:rtl/>
        </w:rPr>
        <w:instrText>2&lt;/</w:instrText>
      </w:r>
      <w:r w:rsidR="00852980">
        <w:rPr>
          <w:rFonts w:asciiTheme="minorHAnsi" w:hAnsiTheme="minorHAnsi"/>
        </w:rPr>
        <w:instrText>last-updated-date&gt;&lt;volume&gt;MSc&lt;/volume&gt;&lt;/record&gt;&lt;/Cite&gt;&lt;/EndNote</w:instrText>
      </w:r>
      <w:r w:rsidR="00852980">
        <w:rPr>
          <w:rFonts w:asciiTheme="minorHAnsi" w:hAnsiTheme="minorHAnsi"/>
          <w:rtl/>
        </w:rPr>
        <w:instrText>&gt;</w:instrText>
      </w:r>
      <w:r w:rsidR="00536B70">
        <w:rPr>
          <w:rFonts w:asciiTheme="minorHAnsi" w:hAnsiTheme="minorHAnsi"/>
          <w:rtl/>
        </w:rPr>
        <w:fldChar w:fldCharType="separate"/>
      </w:r>
      <w:r w:rsidR="00852980">
        <w:rPr>
          <w:rFonts w:asciiTheme="minorHAnsi" w:hAnsiTheme="minorHAnsi"/>
          <w:noProof/>
          <w:rtl/>
        </w:rPr>
        <w:t>[53]</w:t>
      </w:r>
      <w:r w:rsidR="00536B70">
        <w:rPr>
          <w:rFonts w:asciiTheme="minorHAnsi" w:hAnsiTheme="minorHAnsi"/>
          <w:rtl/>
        </w:rPr>
        <w:fldChar w:fldCharType="end"/>
      </w:r>
      <w:r w:rsidR="00D71AE8">
        <w:rPr>
          <w:rFonts w:asciiTheme="minorHAnsi" w:hAnsiTheme="minorHAnsi" w:hint="cs"/>
          <w:rtl/>
        </w:rPr>
        <w:t>.</w:t>
      </w:r>
      <w:r w:rsidR="00D274FF">
        <w:rPr>
          <w:rFonts w:asciiTheme="minorHAnsi" w:hAnsiTheme="minorHAnsi" w:hint="cs"/>
          <w:rtl/>
        </w:rPr>
        <w:t xml:space="preserve"> עבוד</w:t>
      </w:r>
      <w:r w:rsidR="00334A49">
        <w:rPr>
          <w:rFonts w:asciiTheme="minorHAnsi" w:hAnsiTheme="minorHAnsi" w:hint="cs"/>
          <w:rtl/>
        </w:rPr>
        <w:t>ות</w:t>
      </w:r>
      <w:r w:rsidR="00D274FF">
        <w:rPr>
          <w:rFonts w:asciiTheme="minorHAnsi" w:hAnsiTheme="minorHAnsi" w:hint="cs"/>
          <w:rtl/>
        </w:rPr>
        <w:t xml:space="preserve"> </w:t>
      </w:r>
      <w:r w:rsidR="00334A49">
        <w:rPr>
          <w:rFonts w:asciiTheme="minorHAnsi" w:hAnsiTheme="minorHAnsi" w:hint="cs"/>
          <w:rtl/>
        </w:rPr>
        <w:t>אלו</w:t>
      </w:r>
      <w:r w:rsidR="00D274FF">
        <w:rPr>
          <w:rFonts w:asciiTheme="minorHAnsi" w:hAnsiTheme="minorHAnsi" w:hint="cs"/>
          <w:rtl/>
        </w:rPr>
        <w:t xml:space="preserve"> מרא</w:t>
      </w:r>
      <w:r w:rsidR="00334A49">
        <w:rPr>
          <w:rFonts w:asciiTheme="minorHAnsi" w:hAnsiTheme="minorHAnsi" w:hint="cs"/>
          <w:rtl/>
        </w:rPr>
        <w:t>ות</w:t>
      </w:r>
      <w:r w:rsidR="00D274FF">
        <w:rPr>
          <w:rFonts w:asciiTheme="minorHAnsi" w:hAnsiTheme="minorHAnsi" w:hint="cs"/>
          <w:rtl/>
        </w:rPr>
        <w:t xml:space="preserve"> לנו כי קיים קשר ברור בין ריכוז החיידקים לעוצמת הפלואורסנציה שניתן לזהות במכשיר </w:t>
      </w:r>
      <w:proofErr w:type="spellStart"/>
      <w:r w:rsidR="00D274FF">
        <w:rPr>
          <w:rFonts w:asciiTheme="minorHAnsi" w:hAnsiTheme="minorHAnsi" w:hint="cs"/>
          <w:rtl/>
        </w:rPr>
        <w:t>ספקטרופלואורומטר</w:t>
      </w:r>
      <w:proofErr w:type="spellEnd"/>
      <w:r w:rsidR="00334A49">
        <w:rPr>
          <w:rFonts w:asciiTheme="minorHAnsi" w:hAnsiTheme="minorHAnsi" w:hint="cs"/>
          <w:rtl/>
        </w:rPr>
        <w:t xml:space="preserve">, דבר המצביע כי ייתכן וניתן להשתמש בטכנולוגיה זו לכימות עומס </w:t>
      </w:r>
      <w:proofErr w:type="spellStart"/>
      <w:r w:rsidR="00334A49">
        <w:rPr>
          <w:rFonts w:asciiTheme="minorHAnsi" w:hAnsiTheme="minorHAnsi" w:hint="cs"/>
          <w:rtl/>
        </w:rPr>
        <w:t>מיקרוביאלי</w:t>
      </w:r>
      <w:proofErr w:type="spellEnd"/>
      <w:r w:rsidR="00334A49">
        <w:rPr>
          <w:rFonts w:asciiTheme="minorHAnsi" w:hAnsiTheme="minorHAnsi" w:hint="cs"/>
          <w:rtl/>
        </w:rPr>
        <w:t xml:space="preserve"> במי שתייה</w:t>
      </w:r>
      <w:r w:rsidR="00CC1C93">
        <w:rPr>
          <w:rFonts w:asciiTheme="minorHAnsi" w:hAnsiTheme="minorHAnsi" w:hint="cs"/>
          <w:rtl/>
        </w:rPr>
        <w:t xml:space="preserve"> בתעשייה</w:t>
      </w:r>
      <w:r w:rsidR="00334A49">
        <w:rPr>
          <w:rFonts w:asciiTheme="minorHAnsi" w:hAnsiTheme="minorHAnsi" w:hint="cs"/>
          <w:rtl/>
        </w:rPr>
        <w:t>.</w:t>
      </w:r>
      <w:r w:rsidR="00D71AE8">
        <w:rPr>
          <w:rFonts w:asciiTheme="minorHAnsi" w:hAnsiTheme="minorHAnsi" w:hint="cs"/>
          <w:rtl/>
        </w:rPr>
        <w:t xml:space="preserve"> </w:t>
      </w:r>
    </w:p>
    <w:p w14:paraId="3AE5F6F1" w14:textId="77777777" w:rsidR="00B832FB" w:rsidRDefault="00B832FB" w:rsidP="00B832FB">
      <w:pPr>
        <w:rPr>
          <w:rFonts w:asciiTheme="minorHAnsi" w:hAnsiTheme="minorHAnsi"/>
        </w:rPr>
      </w:pPr>
    </w:p>
    <w:p w14:paraId="57C244C2" w14:textId="77777777" w:rsidR="000A5824" w:rsidRPr="00AA059D" w:rsidRDefault="000A5824" w:rsidP="000A5824">
      <w:pPr>
        <w:rPr>
          <w:rFonts w:asciiTheme="minorHAnsi" w:hAnsiTheme="minorHAnsi"/>
        </w:rPr>
      </w:pPr>
      <w:r w:rsidRPr="000A5824">
        <w:br w:type="page"/>
      </w:r>
    </w:p>
    <w:p w14:paraId="52D4BDE9" w14:textId="77777777" w:rsidR="00AD29FC" w:rsidRPr="00AD29FC" w:rsidRDefault="00AD29FC" w:rsidP="000A5824">
      <w:pPr>
        <w:rPr>
          <w:rtl/>
        </w:rPr>
        <w:sectPr w:rsidR="00AD29FC" w:rsidRPr="00AD29FC" w:rsidSect="00065B9C">
          <w:footerReference w:type="default" r:id="rId13"/>
          <w:pgSz w:w="11906" w:h="16838" w:code="9"/>
          <w:pgMar w:top="1728" w:right="1800" w:bottom="1440" w:left="1800" w:header="720" w:footer="720" w:gutter="0"/>
          <w:pgNumType w:start="0"/>
          <w:cols w:space="720"/>
          <w:titlePg/>
          <w:docGrid w:linePitch="360"/>
        </w:sectPr>
      </w:pPr>
    </w:p>
    <w:p w14:paraId="46868204" w14:textId="77777777" w:rsidR="00D31007" w:rsidRPr="00AD29FC" w:rsidRDefault="00D31007" w:rsidP="000A5824">
      <w:pPr>
        <w:pStyle w:val="1"/>
        <w:rPr>
          <w:rtl/>
        </w:rPr>
      </w:pPr>
      <w:r w:rsidRPr="00AD29FC">
        <w:rPr>
          <w:rtl/>
        </w:rPr>
        <w:lastRenderedPageBreak/>
        <w:t>השערות ומטרות העבודה</w:t>
      </w:r>
    </w:p>
    <w:p w14:paraId="31369C49" w14:textId="77777777" w:rsidR="0027572C" w:rsidRDefault="0027572C" w:rsidP="0027572C">
      <w:pPr>
        <w:pStyle w:val="2"/>
        <w:rPr>
          <w:rtl/>
        </w:rPr>
      </w:pPr>
      <w:r>
        <w:rPr>
          <w:rFonts w:hint="cs"/>
          <w:rtl/>
        </w:rPr>
        <w:t>מטרות העבודה</w:t>
      </w:r>
    </w:p>
    <w:p w14:paraId="17166547" w14:textId="296751DF" w:rsidR="000A5824" w:rsidRDefault="00D31007" w:rsidP="00430788">
      <w:pPr>
        <w:rPr>
          <w:rtl/>
        </w:rPr>
      </w:pPr>
      <w:r w:rsidRPr="00AD29FC">
        <w:rPr>
          <w:rtl/>
        </w:rPr>
        <w:t xml:space="preserve">מטרת העבודה היא לבחון האם ניתן לזהות </w:t>
      </w:r>
      <w:r w:rsidR="00DF0F12">
        <w:rPr>
          <w:rFonts w:hint="cs"/>
          <w:rtl/>
        </w:rPr>
        <w:t xml:space="preserve">או לכמת </w:t>
      </w:r>
      <w:r w:rsidRPr="00AD29FC">
        <w:rPr>
          <w:rtl/>
        </w:rPr>
        <w:t xml:space="preserve">חיידקים ו/או </w:t>
      </w:r>
      <w:r w:rsidR="00C838DD">
        <w:rPr>
          <w:rFonts w:hint="cs"/>
          <w:rtl/>
        </w:rPr>
        <w:t xml:space="preserve">לזהות </w:t>
      </w:r>
      <w:r w:rsidR="00C838DD">
        <w:rPr>
          <w:rtl/>
        </w:rPr>
        <w:t>פתוגנים ספציפיים בדוגמ</w:t>
      </w:r>
      <w:r w:rsidR="00C838DD">
        <w:rPr>
          <w:rFonts w:hint="cs"/>
          <w:rtl/>
        </w:rPr>
        <w:t>או</w:t>
      </w:r>
      <w:r w:rsidR="00C838DD">
        <w:rPr>
          <w:rtl/>
        </w:rPr>
        <w:t>ת מי</w:t>
      </w:r>
      <w:r w:rsidR="00C838DD">
        <w:rPr>
          <w:rFonts w:hint="cs"/>
          <w:rtl/>
        </w:rPr>
        <w:t>ם</w:t>
      </w:r>
      <w:r w:rsidRPr="00AD29FC">
        <w:rPr>
          <w:rtl/>
        </w:rPr>
        <w:t xml:space="preserve"> באמצעות שיטות ספקטראליות</w:t>
      </w:r>
      <w:r w:rsidR="00D43AF7" w:rsidRPr="00AD29FC">
        <w:rPr>
          <w:rtl/>
        </w:rPr>
        <w:t xml:space="preserve"> מבוססות </w:t>
      </w:r>
      <w:r w:rsidR="00CC36CE">
        <w:rPr>
          <w:rFonts w:hint="cs"/>
          <w:rtl/>
        </w:rPr>
        <w:t>פלואורסנציה</w:t>
      </w:r>
      <w:r w:rsidR="00C838DD">
        <w:rPr>
          <w:rStyle w:val="af7"/>
          <w:rFonts w:hint="cs"/>
          <w:rtl/>
        </w:rPr>
        <w:t xml:space="preserve">, </w:t>
      </w:r>
      <w:r w:rsidR="00AA0D30">
        <w:rPr>
          <w:rFonts w:hint="cs"/>
          <w:rtl/>
        </w:rPr>
        <w:t>ספ</w:t>
      </w:r>
      <w:r w:rsidR="007064B5">
        <w:rPr>
          <w:rFonts w:hint="cs"/>
          <w:rtl/>
        </w:rPr>
        <w:t>קטרוסקופיית ראמאן</w:t>
      </w:r>
      <w:r w:rsidR="00D43AF7" w:rsidRPr="00AD29FC">
        <w:rPr>
          <w:rtl/>
        </w:rPr>
        <w:t xml:space="preserve"> ו-</w:t>
      </w:r>
      <w:r w:rsidR="007064B5">
        <w:rPr>
          <w:rFonts w:hint="cs"/>
        </w:rPr>
        <w:t>FTIR</w:t>
      </w:r>
      <w:r w:rsidR="00D43AF7" w:rsidRPr="00AD29FC">
        <w:t xml:space="preserve"> </w:t>
      </w:r>
      <w:r w:rsidRPr="00AD29FC">
        <w:rPr>
          <w:rtl/>
        </w:rPr>
        <w:t xml:space="preserve">. </w:t>
      </w:r>
      <w:r w:rsidR="00430788">
        <w:rPr>
          <w:rFonts w:hint="cs"/>
          <w:rtl/>
        </w:rPr>
        <w:t>בנוסף, לבצע ולנתח בדיקות פלו</w:t>
      </w:r>
      <w:r w:rsidR="00AA0D30">
        <w:rPr>
          <w:rFonts w:hint="cs"/>
          <w:rtl/>
        </w:rPr>
        <w:t>או</w:t>
      </w:r>
      <w:r w:rsidR="00430788">
        <w:rPr>
          <w:rFonts w:hint="cs"/>
          <w:rtl/>
        </w:rPr>
        <w:t>רסנציה על מים שנדגמו על ידי חברת המים "מקורות"  ולהשוות את יכולת כימות החיידקים להליכים הסטנדרטיים של החברה.</w:t>
      </w:r>
    </w:p>
    <w:p w14:paraId="51381694" w14:textId="77777777" w:rsidR="000A5824" w:rsidRDefault="000A5824" w:rsidP="000A5824">
      <w:pPr>
        <w:pStyle w:val="2"/>
        <w:rPr>
          <w:rtl/>
        </w:rPr>
      </w:pPr>
      <w:r>
        <w:rPr>
          <w:rFonts w:hint="cs"/>
          <w:rtl/>
        </w:rPr>
        <w:t>השערות המחקר</w:t>
      </w:r>
    </w:p>
    <w:p w14:paraId="43F1FD2B" w14:textId="5EEBC9CB" w:rsidR="00AD29FC" w:rsidRDefault="00183BDC" w:rsidP="00313BFF">
      <w:pPr>
        <w:pStyle w:val="aff9"/>
        <w:numPr>
          <w:ilvl w:val="0"/>
          <w:numId w:val="18"/>
        </w:numPr>
      </w:pPr>
      <w:r w:rsidRPr="00AD29FC">
        <w:rPr>
          <w:rtl/>
        </w:rPr>
        <w:t xml:space="preserve">ניתן לזהות חיידקים בסדרי גודל נמוכים (עד </w:t>
      </w:r>
      <w:r w:rsidRPr="00AD29FC">
        <w:t>10</w:t>
      </w:r>
      <w:r w:rsidRPr="000A5824">
        <w:rPr>
          <w:vertAlign w:val="superscript"/>
        </w:rPr>
        <w:t>3</w:t>
      </w:r>
      <w:r w:rsidRPr="00AD29FC">
        <w:t xml:space="preserve"> CFUs ml</w:t>
      </w:r>
      <w:r w:rsidRPr="000A5824">
        <w:rPr>
          <w:vertAlign w:val="superscript"/>
        </w:rPr>
        <w:t>-1</w:t>
      </w:r>
      <w:r w:rsidRPr="00AD29FC">
        <w:rPr>
          <w:rtl/>
        </w:rPr>
        <w:t>)</w:t>
      </w:r>
      <w:r w:rsidR="000A5824">
        <w:rPr>
          <w:rFonts w:hint="cs"/>
          <w:rtl/>
        </w:rPr>
        <w:t xml:space="preserve"> באמצעות ספקטרוסקופיית ראמאן</w:t>
      </w:r>
      <w:r w:rsidR="00CC36CE">
        <w:rPr>
          <w:rFonts w:hint="cs"/>
          <w:rtl/>
        </w:rPr>
        <w:t xml:space="preserve"> ופלואורסנציה</w:t>
      </w:r>
      <w:r w:rsidR="007064B5">
        <w:rPr>
          <w:rFonts w:hint="cs"/>
          <w:rtl/>
        </w:rPr>
        <w:t>.</w:t>
      </w:r>
    </w:p>
    <w:p w14:paraId="220F5513" w14:textId="1436C6A6" w:rsidR="005A6276" w:rsidRDefault="00C71283" w:rsidP="005A6276">
      <w:pPr>
        <w:pStyle w:val="aff9"/>
        <w:numPr>
          <w:ilvl w:val="0"/>
          <w:numId w:val="18"/>
        </w:numPr>
      </w:pPr>
      <w:r>
        <w:rPr>
          <w:rFonts w:hint="cs"/>
          <w:rtl/>
        </w:rPr>
        <w:t>פלואורסנציה יכולה לשמש לכימות של מספר החיידקים במים.</w:t>
      </w:r>
    </w:p>
    <w:p w14:paraId="146F956A" w14:textId="427E74A6" w:rsidR="005A6276" w:rsidRDefault="005A6276" w:rsidP="005A6276">
      <w:pPr>
        <w:pStyle w:val="aff9"/>
        <w:numPr>
          <w:ilvl w:val="0"/>
          <w:numId w:val="18"/>
        </w:numPr>
        <w:rPr>
          <w:rtl/>
        </w:rPr>
      </w:pPr>
      <w:r>
        <w:rPr>
          <w:rFonts w:hint="cs"/>
          <w:rtl/>
        </w:rPr>
        <w:t xml:space="preserve">השיטות מתאימות למי שתייה </w:t>
      </w:r>
      <w:proofErr w:type="spellStart"/>
      <w:r>
        <w:rPr>
          <w:rFonts w:hint="cs"/>
          <w:rtl/>
        </w:rPr>
        <w:t>אמיתיים</w:t>
      </w:r>
      <w:proofErr w:type="spellEnd"/>
      <w:r>
        <w:rPr>
          <w:rFonts w:hint="cs"/>
          <w:rtl/>
        </w:rPr>
        <w:t>, ולא רק לתנאי מעבדה.</w:t>
      </w:r>
    </w:p>
    <w:p w14:paraId="3A589E08" w14:textId="77777777" w:rsidR="005A6276" w:rsidRDefault="005A6276" w:rsidP="005A6276">
      <w:pPr>
        <w:rPr>
          <w:rtl/>
        </w:rPr>
        <w:sectPr w:rsidR="005A6276" w:rsidSect="00065B9C">
          <w:pgSz w:w="11906" w:h="16838" w:code="9"/>
          <w:pgMar w:top="1728" w:right="1800" w:bottom="1440" w:left="1800" w:header="720" w:footer="720" w:gutter="0"/>
          <w:pgNumType w:start="0"/>
          <w:cols w:space="720"/>
          <w:titlePg/>
          <w:docGrid w:linePitch="360"/>
        </w:sectPr>
      </w:pPr>
    </w:p>
    <w:p w14:paraId="07CA19E0" w14:textId="2CC7CA3D" w:rsidR="00D2059A" w:rsidRPr="008B39E0" w:rsidRDefault="00A7478F" w:rsidP="00A35BF9">
      <w:pPr>
        <w:pStyle w:val="2"/>
        <w:rPr>
          <w:rtl/>
        </w:rPr>
      </w:pPr>
      <w:r w:rsidRPr="00AD29FC">
        <w:rPr>
          <w:rtl/>
        </w:rPr>
        <w:lastRenderedPageBreak/>
        <w:t xml:space="preserve">תכנית </w:t>
      </w:r>
      <w:r w:rsidR="003E695A">
        <w:rPr>
          <w:rFonts w:hint="cs"/>
          <w:rtl/>
        </w:rPr>
        <w:t>המחקר</w:t>
      </w:r>
    </w:p>
    <w:p w14:paraId="0007CAE6" w14:textId="17336406" w:rsidR="00313BFF" w:rsidRDefault="00313BFF" w:rsidP="00313BFF">
      <w:pPr>
        <w:pStyle w:val="3"/>
        <w:rPr>
          <w:rtl/>
        </w:rPr>
      </w:pPr>
      <w:r>
        <w:rPr>
          <w:rFonts w:hint="cs"/>
          <w:rtl/>
        </w:rPr>
        <w:t>ספקטרוסקופיית ראמאן ו-</w:t>
      </w:r>
      <w:r>
        <w:rPr>
          <w:rFonts w:hint="cs"/>
        </w:rPr>
        <w:t>FTIR</w:t>
      </w:r>
    </w:p>
    <w:p w14:paraId="395E3917" w14:textId="1BA75912" w:rsidR="00A35BF9" w:rsidRDefault="00A35BF9" w:rsidP="00A35BF9">
      <w:pPr>
        <w:pStyle w:val="4"/>
        <w:rPr>
          <w:rtl/>
        </w:rPr>
      </w:pPr>
      <w:r>
        <w:rPr>
          <w:rFonts w:hint="cs"/>
          <w:rtl/>
        </w:rPr>
        <w:t xml:space="preserve">שלב 1 </w:t>
      </w:r>
      <w:r>
        <w:rPr>
          <w:rtl/>
        </w:rPr>
        <w:t>–</w:t>
      </w:r>
      <w:r>
        <w:rPr>
          <w:rFonts w:hint="cs"/>
          <w:rtl/>
        </w:rPr>
        <w:t xml:space="preserve"> אופטימיזציה </w:t>
      </w:r>
    </w:p>
    <w:p w14:paraId="63C86924" w14:textId="06B730A0" w:rsidR="00452069" w:rsidRPr="001754DC" w:rsidRDefault="00A7478F" w:rsidP="00A32EFD">
      <w:pPr>
        <w:rPr>
          <w:rFonts w:asciiTheme="minorHAnsi" w:hAnsiTheme="minorHAnsi"/>
          <w:rtl/>
        </w:rPr>
      </w:pPr>
      <w:r w:rsidRPr="00AD29FC">
        <w:rPr>
          <w:rtl/>
        </w:rPr>
        <w:t xml:space="preserve">במהלך העבודה ראשית </w:t>
      </w:r>
      <w:r w:rsidR="008B39E0">
        <w:rPr>
          <w:rFonts w:hint="cs"/>
          <w:rtl/>
        </w:rPr>
        <w:t>יבוצע</w:t>
      </w:r>
      <w:r w:rsidR="008B39E0" w:rsidRPr="00AD29FC">
        <w:rPr>
          <w:rtl/>
        </w:rPr>
        <w:t xml:space="preserve"> </w:t>
      </w:r>
      <w:r w:rsidRPr="00AD29FC">
        <w:rPr>
          <w:rtl/>
        </w:rPr>
        <w:t xml:space="preserve">תהליך אופטימיזציה למכשיר ספקטרוסקופיית הראמאן. </w:t>
      </w:r>
      <w:r w:rsidR="00C336DC">
        <w:rPr>
          <w:rFonts w:hint="cs"/>
          <w:rtl/>
        </w:rPr>
        <w:t xml:space="preserve">שלב זה נדרש למרות שבעבודות קודמות הצליחו לזהות חיידקים בטכניקה דומה משום שהציוד ששימש בעבודה ב-2005 אינו תקין, הוחלף ושודרג. </w:t>
      </w:r>
      <w:r w:rsidRPr="00AD29FC">
        <w:rPr>
          <w:rtl/>
        </w:rPr>
        <w:t>כיוון ש</w:t>
      </w:r>
      <w:r w:rsidR="0036773C" w:rsidRPr="00AD29FC">
        <w:rPr>
          <w:rtl/>
        </w:rPr>
        <w:t>חלק מ</w:t>
      </w:r>
      <w:r w:rsidRPr="00AD29FC">
        <w:rPr>
          <w:rtl/>
        </w:rPr>
        <w:t>המכשיר עצמו נבנה במכון להנדסה חקלאית, יש לנסות ולהגיע לשילוב הנכון לזיהוי חיידקים מבחינת</w:t>
      </w:r>
      <w:r w:rsidR="000B1571" w:rsidRPr="00AD29FC">
        <w:rPr>
          <w:rtl/>
        </w:rPr>
        <w:t xml:space="preserve"> אורך הגל של הלייזר,</w:t>
      </w:r>
      <w:r w:rsidRPr="00AD29FC">
        <w:rPr>
          <w:rtl/>
        </w:rPr>
        <w:t xml:space="preserve"> גובה המשדר, זמן החשיפה והקריאה, גודל הדוגמה, צורת התושבת (המשפיעה על צורתה הפיזית של הדוגמה), חומר התושבת (המשפיע על החזר הלייזר), שיטת הדגימה – בטבילה, דרך זכוכית או מהאוויר, </w:t>
      </w:r>
      <w:r w:rsidR="000B1571" w:rsidRPr="00AD29FC">
        <w:rPr>
          <w:rtl/>
        </w:rPr>
        <w:t>עוצמת הלייזר, כמות החזרות להפחתת ה"רעש", אופן הכנת הדוגמה לבדיקה ועוד.</w:t>
      </w:r>
      <w:r w:rsidR="00313BFF">
        <w:rPr>
          <w:rFonts w:hint="cs"/>
          <w:rtl/>
        </w:rPr>
        <w:t xml:space="preserve"> לשם כך נשתמש במשדר לייזר </w:t>
      </w:r>
      <w:r w:rsidR="00313BFF">
        <w:t>785nm</w:t>
      </w:r>
      <w:r w:rsidR="00313BFF">
        <w:rPr>
          <w:rFonts w:hint="cs"/>
          <w:rtl/>
        </w:rPr>
        <w:t xml:space="preserve"> </w:t>
      </w:r>
      <w:r w:rsidR="006674C7">
        <w:rPr>
          <w:rFonts w:hint="cs"/>
          <w:rtl/>
        </w:rPr>
        <w:t xml:space="preserve">וגלאי מסוג </w:t>
      </w:r>
      <w:r w:rsidR="006674C7">
        <w:t>QE65</w:t>
      </w:r>
      <w:r w:rsidR="006674C7">
        <w:rPr>
          <w:rFonts w:hint="cs"/>
          <w:rtl/>
        </w:rPr>
        <w:t>, שניה</w:t>
      </w:r>
      <w:r w:rsidR="001C53B2">
        <w:rPr>
          <w:rFonts w:hint="cs"/>
          <w:rtl/>
        </w:rPr>
        <w:t>ם</w:t>
      </w:r>
      <w:r w:rsidR="006674C7">
        <w:rPr>
          <w:rFonts w:hint="cs"/>
          <w:rtl/>
        </w:rPr>
        <w:t xml:space="preserve"> </w:t>
      </w:r>
      <w:r w:rsidR="00313BFF">
        <w:rPr>
          <w:rFonts w:hint="cs"/>
          <w:rtl/>
        </w:rPr>
        <w:t xml:space="preserve">של חברת </w:t>
      </w:r>
      <w:proofErr w:type="spellStart"/>
      <w:r w:rsidR="00313BFF">
        <w:t>OceanOptics</w:t>
      </w:r>
      <w:proofErr w:type="spellEnd"/>
      <w:r w:rsidR="006674C7">
        <w:rPr>
          <w:rFonts w:hint="cs"/>
          <w:rtl/>
        </w:rPr>
        <w:t xml:space="preserve">. </w:t>
      </w:r>
      <w:r w:rsidR="001C53B2">
        <w:rPr>
          <w:rFonts w:hint="cs"/>
          <w:rtl/>
        </w:rPr>
        <w:t xml:space="preserve">בנוסף תבחן האפשרות לשימוש במכשיר </w:t>
      </w:r>
      <w:proofErr w:type="spellStart"/>
      <w:r w:rsidR="001C53B2">
        <w:rPr>
          <w:rFonts w:hint="cs"/>
          <w:rtl/>
        </w:rPr>
        <w:t>בספקטרומטר</w:t>
      </w:r>
      <w:proofErr w:type="spellEnd"/>
      <w:r w:rsidR="001C53B2">
        <w:rPr>
          <w:rFonts w:hint="cs"/>
          <w:rtl/>
        </w:rPr>
        <w:t xml:space="preserve"> </w:t>
      </w:r>
      <w:r w:rsidR="001C53B2">
        <w:rPr>
          <w:rFonts w:hint="cs"/>
        </w:rPr>
        <w:t>FTIR</w:t>
      </w:r>
      <w:r w:rsidR="001C53B2">
        <w:rPr>
          <w:rFonts w:hint="cs"/>
          <w:rtl/>
        </w:rPr>
        <w:t xml:space="preserve"> (מדגם </w:t>
      </w:r>
      <w:r w:rsidR="001C53B2">
        <w:t>Nicolet iS50</w:t>
      </w:r>
      <w:r w:rsidR="001C53B2">
        <w:rPr>
          <w:rFonts w:hint="cs"/>
          <w:rtl/>
        </w:rPr>
        <w:t xml:space="preserve"> של חברת </w:t>
      </w:r>
      <w:proofErr w:type="spellStart"/>
      <w:r w:rsidR="001C53B2">
        <w:t>ThermoFisher</w:t>
      </w:r>
      <w:proofErr w:type="spellEnd"/>
      <w:r w:rsidR="001C53B2">
        <w:t xml:space="preserve"> Scientific</w:t>
      </w:r>
      <w:r w:rsidR="001C53B2">
        <w:rPr>
          <w:rFonts w:hint="cs"/>
          <w:rtl/>
        </w:rPr>
        <w:t>,</w:t>
      </w:r>
      <w:r w:rsidR="008C47F6">
        <w:rPr>
          <w:rFonts w:hint="cs"/>
          <w:rtl/>
        </w:rPr>
        <w:t xml:space="preserve"> </w:t>
      </w:r>
      <w:r w:rsidR="008C47F6" w:rsidRPr="008C47F6">
        <w:t>Tewksbury, MA</w:t>
      </w:r>
      <w:r w:rsidR="008C47F6">
        <w:rPr>
          <w:rFonts w:hint="cs"/>
          <w:rtl/>
        </w:rPr>
        <w:t>, ארה"ב).</w:t>
      </w:r>
      <w:r w:rsidR="001C53B2">
        <w:rPr>
          <w:rFonts w:hint="cs"/>
          <w:rtl/>
        </w:rPr>
        <w:t xml:space="preserve"> </w:t>
      </w:r>
      <w:r w:rsidR="006674C7">
        <w:rPr>
          <w:rFonts w:hint="cs"/>
          <w:rtl/>
        </w:rPr>
        <w:t xml:space="preserve">במהלך האופטימיזציה ניצור מאגרי נתונים שעליהם </w:t>
      </w:r>
      <w:r w:rsidR="001C53B2">
        <w:rPr>
          <w:rFonts w:hint="cs"/>
          <w:rtl/>
        </w:rPr>
        <w:t>תבוצע</w:t>
      </w:r>
      <w:r w:rsidR="006674C7">
        <w:rPr>
          <w:rFonts w:hint="cs"/>
          <w:rtl/>
        </w:rPr>
        <w:t xml:space="preserve"> אנליזה סטטיסטית, מבוססת</w:t>
      </w:r>
      <w:r w:rsidR="000953EC">
        <w:rPr>
          <w:rFonts w:hint="cs"/>
          <w:rtl/>
        </w:rPr>
        <w:t xml:space="preserve"> על מודל מתמטי</w:t>
      </w:r>
      <w:r w:rsidR="006674C7">
        <w:rPr>
          <w:rFonts w:hint="cs"/>
          <w:rtl/>
        </w:rPr>
        <w:t xml:space="preserve"> </w:t>
      </w:r>
      <w:r w:rsidR="006674C7">
        <w:t>PLS</w:t>
      </w:r>
      <w:r w:rsidR="008C47F6">
        <w:rPr>
          <w:rFonts w:hint="cs"/>
          <w:rtl/>
        </w:rPr>
        <w:t xml:space="preserve"> באמצעות תוכנות </w:t>
      </w:r>
      <w:proofErr w:type="spellStart"/>
      <w:r w:rsidR="008C47F6">
        <w:t>Matlab</w:t>
      </w:r>
      <w:proofErr w:type="spellEnd"/>
      <w:r w:rsidR="008C47F6">
        <w:rPr>
          <w:rFonts w:hint="cs"/>
          <w:rtl/>
        </w:rPr>
        <w:t xml:space="preserve"> (</w:t>
      </w:r>
      <w:r w:rsidR="00DC39F0">
        <w:t xml:space="preserve">MATLAB 2015a, </w:t>
      </w:r>
      <w:r w:rsidR="008C47F6">
        <w:rPr>
          <w:rFonts w:hint="cs"/>
        </w:rPr>
        <w:t>S</w:t>
      </w:r>
      <w:r w:rsidR="008C47F6">
        <w:t>ystematics, Natick, MA</w:t>
      </w:r>
      <w:r w:rsidR="008C47F6">
        <w:rPr>
          <w:rFonts w:hint="cs"/>
          <w:rtl/>
        </w:rPr>
        <w:t>, ארה"ב) ו-</w:t>
      </w:r>
      <w:r w:rsidR="008C47F6">
        <w:rPr>
          <w:rFonts w:hint="cs"/>
        </w:rPr>
        <w:t>JMP</w:t>
      </w:r>
      <w:r w:rsidR="008C47F6">
        <w:rPr>
          <w:rFonts w:hint="cs"/>
          <w:rtl/>
        </w:rPr>
        <w:t xml:space="preserve"> (</w:t>
      </w:r>
      <w:r w:rsidR="008C47F6">
        <w:t xml:space="preserve">JMP Pro 13, SAS </w:t>
      </w:r>
      <w:r w:rsidR="008C47F6" w:rsidRPr="008C47F6">
        <w:t>Institute Inc., Cary, NC</w:t>
      </w:r>
      <w:r w:rsidR="008C47F6">
        <w:rPr>
          <w:rFonts w:hint="cs"/>
          <w:rtl/>
        </w:rPr>
        <w:t>, ארה"ב)</w:t>
      </w:r>
      <w:r w:rsidR="001C53B2">
        <w:rPr>
          <w:rFonts w:hint="cs"/>
          <w:rtl/>
        </w:rPr>
        <w:t>.</w:t>
      </w:r>
      <w:r w:rsidR="006674C7">
        <w:rPr>
          <w:rFonts w:hint="cs"/>
          <w:rtl/>
        </w:rPr>
        <w:t xml:space="preserve"> </w:t>
      </w:r>
      <w:r w:rsidR="001370A8">
        <w:rPr>
          <w:rFonts w:hint="cs"/>
          <w:rtl/>
        </w:rPr>
        <w:t xml:space="preserve">לאורך העבודה </w:t>
      </w:r>
      <w:r w:rsidR="00AA525A">
        <w:rPr>
          <w:rFonts w:hint="cs"/>
          <w:rtl/>
        </w:rPr>
        <w:t xml:space="preserve">הבדיקות יעשו על חיידקי </w:t>
      </w:r>
      <w:r w:rsidR="00AA525A">
        <w:rPr>
          <w:rFonts w:asciiTheme="minorHAnsi" w:hAnsiTheme="minorHAnsi"/>
          <w:i/>
          <w:iCs/>
        </w:rPr>
        <w:t xml:space="preserve">E. </w:t>
      </w:r>
      <w:proofErr w:type="gramStart"/>
      <w:r w:rsidR="00AA525A">
        <w:rPr>
          <w:rFonts w:asciiTheme="minorHAnsi" w:hAnsiTheme="minorHAnsi"/>
          <w:i/>
          <w:iCs/>
        </w:rPr>
        <w:t>coli</w:t>
      </w:r>
      <w:proofErr w:type="gramEnd"/>
      <w:r w:rsidR="00AA525A">
        <w:rPr>
          <w:rFonts w:asciiTheme="minorHAnsi" w:hAnsiTheme="minorHAnsi" w:hint="cs"/>
          <w:i/>
          <w:iCs/>
          <w:rtl/>
        </w:rPr>
        <w:t xml:space="preserve"> </w:t>
      </w:r>
      <w:r w:rsidR="00A32EFD">
        <w:rPr>
          <w:rFonts w:asciiTheme="minorHAnsi" w:hAnsiTheme="minorHAnsi" w:hint="cs"/>
          <w:rtl/>
        </w:rPr>
        <w:t xml:space="preserve">(זן </w:t>
      </w:r>
      <w:r w:rsidR="00A32EFD">
        <w:rPr>
          <w:rFonts w:asciiTheme="minorHAnsi" w:hAnsiTheme="minorHAnsi"/>
        </w:rPr>
        <w:t>DH5α</w:t>
      </w:r>
      <w:r w:rsidR="00A35BF9">
        <w:rPr>
          <w:rFonts w:asciiTheme="minorHAnsi" w:hAnsiTheme="minorHAnsi" w:hint="cs"/>
          <w:rtl/>
        </w:rPr>
        <w:t>).</w:t>
      </w:r>
      <w:r w:rsidR="00452069">
        <w:rPr>
          <w:rFonts w:asciiTheme="minorHAnsi" w:hAnsiTheme="minorHAnsi" w:hint="cs"/>
          <w:rtl/>
        </w:rPr>
        <w:t xml:space="preserve"> </w:t>
      </w:r>
      <w:r w:rsidR="00452069" w:rsidRPr="00AD29FC">
        <w:rPr>
          <w:rtl/>
        </w:rPr>
        <w:t xml:space="preserve">לאורך כל שלבי העבודה נשתמש בשיטות של </w:t>
      </w:r>
      <w:r w:rsidR="00452069" w:rsidRPr="00AD29FC">
        <w:t>Machine Learning</w:t>
      </w:r>
      <w:r w:rsidR="00452069" w:rsidRPr="00AD29FC">
        <w:rPr>
          <w:rtl/>
        </w:rPr>
        <w:t xml:space="preserve"> כדי לאמן (</w:t>
      </w:r>
      <w:r w:rsidR="00452069" w:rsidRPr="00AD29FC">
        <w:t>Training</w:t>
      </w:r>
      <w:r w:rsidR="00452069" w:rsidRPr="00AD29FC">
        <w:rPr>
          <w:rtl/>
        </w:rPr>
        <w:t>) את מודל החיזוי שלנו על נתונים קיימים, לבצע תיקוף (</w:t>
      </w:r>
      <w:r w:rsidR="00452069" w:rsidRPr="00AD29FC">
        <w:t>Validation</w:t>
      </w:r>
      <w:r w:rsidR="00452069" w:rsidRPr="00AD29FC">
        <w:rPr>
          <w:rtl/>
        </w:rPr>
        <w:t>) של יכולת החיזוי ואף לבדוק את יכולת החיזוי בתנאי אמת (</w:t>
      </w:r>
      <w:r w:rsidR="00452069" w:rsidRPr="00AD29FC">
        <w:t>Prediction</w:t>
      </w:r>
      <w:r w:rsidR="00452069" w:rsidRPr="00AD29FC">
        <w:rPr>
          <w:rtl/>
        </w:rPr>
        <w:t>).</w:t>
      </w:r>
      <w:r w:rsidR="00452069">
        <w:rPr>
          <w:rFonts w:hint="cs"/>
          <w:rtl/>
        </w:rPr>
        <w:t xml:space="preserve"> זאת נעשה בעזרת שימוש מגוון במודלים מבוססי </w:t>
      </w:r>
      <w:r w:rsidR="00452069">
        <w:rPr>
          <w:rFonts w:asciiTheme="minorHAnsi" w:hAnsiTheme="minorHAnsi"/>
        </w:rPr>
        <w:t>PLS</w:t>
      </w:r>
      <w:r w:rsidR="00452069">
        <w:rPr>
          <w:rFonts w:asciiTheme="minorHAnsi" w:hAnsiTheme="minorHAnsi" w:hint="cs"/>
          <w:rtl/>
        </w:rPr>
        <w:t>, בצירוף עיבוד-מקדים (</w:t>
      </w:r>
      <w:r w:rsidR="00452069">
        <w:rPr>
          <w:rFonts w:asciiTheme="minorHAnsi" w:hAnsiTheme="minorHAnsi"/>
        </w:rPr>
        <w:t>Preprocessing</w:t>
      </w:r>
      <w:r w:rsidR="00452069">
        <w:rPr>
          <w:rFonts w:asciiTheme="minorHAnsi" w:hAnsiTheme="minorHAnsi" w:hint="cs"/>
          <w:rtl/>
        </w:rPr>
        <w:t>) מתמטי כמו גזירה, חילוק בסטנדרט ועוד.</w:t>
      </w:r>
      <w:r w:rsidR="00DA621A" w:rsidRPr="00DA621A">
        <w:rPr>
          <w:rtl/>
        </w:rPr>
        <w:t xml:space="preserve"> </w:t>
      </w:r>
    </w:p>
    <w:p w14:paraId="38E073B7" w14:textId="085C8E45" w:rsidR="00DA621A" w:rsidRPr="00AD29FC" w:rsidRDefault="00BD6C3A" w:rsidP="00DA621A">
      <w:pPr>
        <w:rPr>
          <w:rtl/>
        </w:rPr>
      </w:pPr>
      <w:r>
        <w:rPr>
          <w:rFonts w:asciiTheme="minorHAnsi" w:hAnsiTheme="minorHAnsi" w:hint="cs"/>
          <w:rtl/>
        </w:rPr>
        <w:t>בשלב זה נאסוף בין 50-200 סריקות של חיידקים במים מזוקקים על מנת לבנות מודל אמין ואיכותי לזיהוי</w:t>
      </w:r>
      <w:r w:rsidR="000F675F">
        <w:rPr>
          <w:rFonts w:asciiTheme="minorHAnsi" w:hAnsiTheme="minorHAnsi" w:hint="cs"/>
          <w:rtl/>
        </w:rPr>
        <w:t xml:space="preserve"> סגולי של</w:t>
      </w:r>
      <w:r>
        <w:rPr>
          <w:rFonts w:asciiTheme="minorHAnsi" w:hAnsiTheme="minorHAnsi" w:hint="cs"/>
          <w:rtl/>
        </w:rPr>
        <w:t xml:space="preserve"> החיידקים במים. </w:t>
      </w:r>
      <w:r w:rsidR="00DA621A" w:rsidRPr="00AD29FC">
        <w:rPr>
          <w:rtl/>
        </w:rPr>
        <w:t>ככל הנראה שלב האופטימיזציה הוא הארוך ביותר ועלול לקחת מעל לשנת עבודה עד להגעה לתנאים המתאימים לזיהוי החיידקים, אך בסופו שיפור הפלטפורמה אמור להיות יחסית פשוט.</w:t>
      </w:r>
      <w:r w:rsidR="00DA621A" w:rsidRPr="00DA621A">
        <w:rPr>
          <w:rtl/>
        </w:rPr>
        <w:t xml:space="preserve"> </w:t>
      </w:r>
    </w:p>
    <w:p w14:paraId="0FE1EAB2" w14:textId="170A0BE2" w:rsidR="00A35BF9" w:rsidRPr="00BD6C3A" w:rsidRDefault="00A35BF9" w:rsidP="00BD6C3A">
      <w:pPr>
        <w:pStyle w:val="4"/>
        <w:rPr>
          <w:rFonts w:asciiTheme="minorHAnsi" w:hAnsiTheme="minorHAnsi"/>
          <w:i/>
          <w:iCs/>
          <w:rtl/>
        </w:rPr>
      </w:pPr>
      <w:r>
        <w:rPr>
          <w:rFonts w:hint="cs"/>
          <w:rtl/>
        </w:rPr>
        <w:t xml:space="preserve">שלב 2 - </w:t>
      </w:r>
      <w:r w:rsidRPr="00A35BF9">
        <w:rPr>
          <w:rtl/>
        </w:rPr>
        <w:t xml:space="preserve">בחינת סף הרגישות של המכשיר </w:t>
      </w:r>
      <w:r w:rsidR="00BD6C3A">
        <w:rPr>
          <w:rFonts w:hint="cs"/>
          <w:rtl/>
        </w:rPr>
        <w:t xml:space="preserve">לחיידקי </w:t>
      </w:r>
      <w:r w:rsidR="00BD6C3A">
        <w:rPr>
          <w:rFonts w:asciiTheme="minorHAnsi" w:hAnsiTheme="minorHAnsi"/>
          <w:i/>
          <w:iCs/>
        </w:rPr>
        <w:t xml:space="preserve">E. </w:t>
      </w:r>
      <w:proofErr w:type="gramStart"/>
      <w:r w:rsidR="00BD6C3A">
        <w:rPr>
          <w:rFonts w:asciiTheme="minorHAnsi" w:hAnsiTheme="minorHAnsi"/>
          <w:i/>
          <w:iCs/>
        </w:rPr>
        <w:t>coli</w:t>
      </w:r>
      <w:proofErr w:type="gramEnd"/>
    </w:p>
    <w:p w14:paraId="7E482A60" w14:textId="054B9B2D" w:rsidR="000B1571" w:rsidRPr="004C494A" w:rsidRDefault="000B1571" w:rsidP="00FC22F6">
      <w:pPr>
        <w:rPr>
          <w:rFonts w:asciiTheme="minorHAnsi" w:hAnsiTheme="minorHAnsi"/>
          <w:rtl/>
        </w:rPr>
      </w:pPr>
      <w:r w:rsidRPr="00AD29FC">
        <w:rPr>
          <w:rtl/>
        </w:rPr>
        <w:t>לאחר ש</w:t>
      </w:r>
      <w:r w:rsidR="008B39E0">
        <w:rPr>
          <w:rFonts w:hint="cs"/>
          <w:rtl/>
        </w:rPr>
        <w:t>תי</w:t>
      </w:r>
      <w:r w:rsidRPr="00AD29FC">
        <w:rPr>
          <w:rtl/>
        </w:rPr>
        <w:t xml:space="preserve">מצא </w:t>
      </w:r>
      <w:r w:rsidR="008B39E0">
        <w:rPr>
          <w:rFonts w:hint="cs"/>
          <w:rtl/>
        </w:rPr>
        <w:t>ה</w:t>
      </w:r>
      <w:r w:rsidRPr="00AD29FC">
        <w:rPr>
          <w:rtl/>
        </w:rPr>
        <w:t xml:space="preserve">פלטפורמה </w:t>
      </w:r>
      <w:r w:rsidR="008B39E0">
        <w:rPr>
          <w:rFonts w:hint="cs"/>
          <w:rtl/>
        </w:rPr>
        <w:t xml:space="preserve">המתאימה </w:t>
      </w:r>
      <w:r w:rsidRPr="00AD29FC">
        <w:rPr>
          <w:rtl/>
        </w:rPr>
        <w:t xml:space="preserve">(כלומר, מצב </w:t>
      </w:r>
      <w:r w:rsidR="0036773C" w:rsidRPr="00AD29FC">
        <w:rPr>
          <w:rtl/>
        </w:rPr>
        <w:t>מסוים</w:t>
      </w:r>
      <w:r w:rsidRPr="00AD29FC">
        <w:rPr>
          <w:rtl/>
        </w:rPr>
        <w:t xml:space="preserve"> של כלל הפרמטרים הנ"ל)</w:t>
      </w:r>
      <w:r w:rsidR="008B39E0">
        <w:rPr>
          <w:rFonts w:hint="cs"/>
          <w:rtl/>
        </w:rPr>
        <w:t>, תיערכנה בדיקות</w:t>
      </w:r>
      <w:r w:rsidRPr="00AD29FC">
        <w:rPr>
          <w:rtl/>
        </w:rPr>
        <w:t xml:space="preserve"> ל</w:t>
      </w:r>
      <w:r w:rsidR="008B39E0">
        <w:rPr>
          <w:rFonts w:hint="cs"/>
          <w:rtl/>
        </w:rPr>
        <w:t>בחינת</w:t>
      </w:r>
      <w:r w:rsidRPr="00AD29FC">
        <w:rPr>
          <w:rtl/>
        </w:rPr>
        <w:t xml:space="preserve"> יכולת המכשיר לזהות חיידקים בריכוזים נמוכים</w:t>
      </w:r>
      <w:r w:rsidR="0053111A" w:rsidRPr="00AD29FC">
        <w:rPr>
          <w:rtl/>
        </w:rPr>
        <w:t xml:space="preserve"> עד להגעה למינימום רגישות המכשיר</w:t>
      </w:r>
      <w:r w:rsidR="00FC22F6">
        <w:rPr>
          <w:rFonts w:hint="cs"/>
          <w:rtl/>
        </w:rPr>
        <w:t>. באופן זה נוכל לייצר מודל</w:t>
      </w:r>
      <w:r w:rsidR="0053111A" w:rsidRPr="00AD29FC">
        <w:rPr>
          <w:rtl/>
        </w:rPr>
        <w:t xml:space="preserve"> </w:t>
      </w:r>
      <w:r w:rsidR="000953EC">
        <w:rPr>
          <w:rFonts w:hint="cs"/>
          <w:rtl/>
        </w:rPr>
        <w:t>לכימות</w:t>
      </w:r>
      <w:r w:rsidR="0053111A" w:rsidRPr="00AD29FC">
        <w:rPr>
          <w:rtl/>
        </w:rPr>
        <w:t xml:space="preserve"> של חיידקים </w:t>
      </w:r>
      <w:r w:rsidR="0036773C" w:rsidRPr="00AD29FC">
        <w:rPr>
          <w:rtl/>
        </w:rPr>
        <w:t>מזן</w:t>
      </w:r>
      <w:r w:rsidR="0053111A" w:rsidRPr="00AD29FC">
        <w:rPr>
          <w:rtl/>
        </w:rPr>
        <w:t xml:space="preserve"> </w:t>
      </w:r>
      <w:r w:rsidR="0036773C" w:rsidRPr="00AD29FC">
        <w:rPr>
          <w:rtl/>
        </w:rPr>
        <w:t>יחיד</w:t>
      </w:r>
      <w:r w:rsidR="0053111A" w:rsidRPr="00AD29FC">
        <w:rPr>
          <w:rtl/>
        </w:rPr>
        <w:t xml:space="preserve"> על רקע מים מזוקקים.</w:t>
      </w:r>
      <w:r w:rsidR="004C494A">
        <w:rPr>
          <w:rFonts w:hint="cs"/>
          <w:rtl/>
        </w:rPr>
        <w:t xml:space="preserve"> בדיקה זו תעשה על ידי מיהול וסריקת דוגמאות בריכוז ידוע וניתוח התוצאות בעזרת מודל מבוסס </w:t>
      </w:r>
      <w:r w:rsidR="004C494A">
        <w:rPr>
          <w:rFonts w:asciiTheme="minorHAnsi" w:hAnsiTheme="minorHAnsi"/>
        </w:rPr>
        <w:t>PLS</w:t>
      </w:r>
      <w:r w:rsidR="00705B9A">
        <w:rPr>
          <w:rFonts w:asciiTheme="minorHAnsi" w:hAnsiTheme="minorHAnsi" w:hint="cs"/>
          <w:rtl/>
        </w:rPr>
        <w:t>.</w:t>
      </w:r>
    </w:p>
    <w:p w14:paraId="0F3AE15D" w14:textId="5258851D" w:rsidR="00F328B3" w:rsidRDefault="00F328B3" w:rsidP="00F328B3">
      <w:pPr>
        <w:pStyle w:val="4"/>
        <w:rPr>
          <w:rtl/>
        </w:rPr>
      </w:pPr>
      <w:r>
        <w:rPr>
          <w:rFonts w:hint="cs"/>
          <w:rtl/>
        </w:rPr>
        <w:t xml:space="preserve">שלב 3 </w:t>
      </w:r>
      <w:r>
        <w:rPr>
          <w:rtl/>
        </w:rPr>
        <w:t>–</w:t>
      </w:r>
      <w:r>
        <w:rPr>
          <w:rFonts w:hint="cs"/>
          <w:rtl/>
        </w:rPr>
        <w:t xml:space="preserve"> שיפור המודל להתמודדות עם מי שתייה</w:t>
      </w:r>
    </w:p>
    <w:p w14:paraId="318EA335" w14:textId="28F7931C" w:rsidR="0053111A" w:rsidRPr="00AD29FC" w:rsidRDefault="0053111A" w:rsidP="00705B9A">
      <w:pPr>
        <w:rPr>
          <w:rtl/>
        </w:rPr>
      </w:pPr>
      <w:r w:rsidRPr="00AD29FC">
        <w:rPr>
          <w:rtl/>
        </w:rPr>
        <w:t>עלינו לבחון את השפעתם של מי ברז על המערכת</w:t>
      </w:r>
      <w:r w:rsidR="00705B9A">
        <w:rPr>
          <w:rFonts w:hint="cs"/>
          <w:rtl/>
        </w:rPr>
        <w:t>. במי ברז ישנו מספר רב של מומסים אורגניים ואנאורגניים אשר עלולים להשפיע על יכולת הבדיקה. בהתאם לכך, ככל הנראה נידרש</w:t>
      </w:r>
      <w:r w:rsidRPr="00AD29FC">
        <w:rPr>
          <w:rtl/>
        </w:rPr>
        <w:t xml:space="preserve"> לבצע </w:t>
      </w:r>
      <w:r w:rsidRPr="00AD29FC">
        <w:rPr>
          <w:rtl/>
        </w:rPr>
        <w:lastRenderedPageBreak/>
        <w:t>חידודים הן במודל החיזוי והן בשיטת הכנת הדוגמה על מנת לבחון האם ניתן לשמר את יכולת החיזוי גם במי ברז.</w:t>
      </w:r>
    </w:p>
    <w:p w14:paraId="3CD37064" w14:textId="26968267" w:rsidR="00F328B3" w:rsidRPr="00F328B3" w:rsidRDefault="00F328B3" w:rsidP="00BB3AE5">
      <w:pPr>
        <w:pStyle w:val="4"/>
        <w:rPr>
          <w:rFonts w:asciiTheme="minorHAnsi" w:hAnsiTheme="minorHAnsi"/>
          <w:i/>
          <w:iCs/>
          <w:rtl/>
        </w:rPr>
      </w:pPr>
      <w:r>
        <w:rPr>
          <w:rFonts w:hint="cs"/>
          <w:rtl/>
        </w:rPr>
        <w:t xml:space="preserve">שלב 4 </w:t>
      </w:r>
      <w:r>
        <w:rPr>
          <w:rtl/>
        </w:rPr>
        <w:t>–</w:t>
      </w:r>
      <w:r>
        <w:rPr>
          <w:rFonts w:hint="cs"/>
          <w:rtl/>
        </w:rPr>
        <w:t xml:space="preserve"> בחינת יכולת אבחנה </w:t>
      </w:r>
      <w:r w:rsidR="00093F1B">
        <w:rPr>
          <w:rFonts w:hint="cs"/>
          <w:rtl/>
        </w:rPr>
        <w:t xml:space="preserve">סגולית </w:t>
      </w:r>
      <w:r>
        <w:rPr>
          <w:rFonts w:hint="cs"/>
          <w:rtl/>
        </w:rPr>
        <w:t xml:space="preserve">בין חיידקי </w:t>
      </w:r>
      <w:r>
        <w:rPr>
          <w:rFonts w:asciiTheme="minorHAnsi" w:hAnsiTheme="minorHAnsi"/>
          <w:i/>
          <w:iCs/>
        </w:rPr>
        <w:t xml:space="preserve">E. </w:t>
      </w:r>
      <w:proofErr w:type="gramStart"/>
      <w:r>
        <w:rPr>
          <w:rFonts w:asciiTheme="minorHAnsi" w:hAnsiTheme="minorHAnsi"/>
          <w:i/>
          <w:iCs/>
        </w:rPr>
        <w:t>coli</w:t>
      </w:r>
      <w:proofErr w:type="gramEnd"/>
      <w:r>
        <w:rPr>
          <w:rFonts w:asciiTheme="minorHAnsi" w:hAnsiTheme="minorHAnsi" w:hint="cs"/>
          <w:i/>
          <w:iCs/>
          <w:rtl/>
        </w:rPr>
        <w:t xml:space="preserve"> </w:t>
      </w:r>
      <w:r>
        <w:rPr>
          <w:rFonts w:asciiTheme="minorHAnsi" w:hAnsiTheme="minorHAnsi" w:hint="cs"/>
          <w:rtl/>
        </w:rPr>
        <w:t>ו-</w:t>
      </w:r>
      <w:r>
        <w:rPr>
          <w:rFonts w:asciiTheme="minorHAnsi" w:hAnsiTheme="minorHAnsi"/>
          <w:i/>
          <w:iCs/>
        </w:rPr>
        <w:t>Bacillus subtilis</w:t>
      </w:r>
    </w:p>
    <w:p w14:paraId="57C5560D" w14:textId="1E13DC41" w:rsidR="00BA4B4B" w:rsidRPr="00AD29FC" w:rsidRDefault="00C42145" w:rsidP="00A32EFD">
      <w:pPr>
        <w:rPr>
          <w:rtl/>
        </w:rPr>
      </w:pPr>
      <w:r>
        <w:rPr>
          <w:rFonts w:hint="cs"/>
          <w:rtl/>
        </w:rPr>
        <w:t xml:space="preserve">בהמשך </w:t>
      </w:r>
      <w:r w:rsidR="00BA4B4B" w:rsidRPr="00AD29FC">
        <w:rPr>
          <w:rtl/>
        </w:rPr>
        <w:t>לזיהוי חיידק המודל (</w:t>
      </w:r>
      <w:r w:rsidR="00BA4B4B" w:rsidRPr="00AD29FC">
        <w:rPr>
          <w:i/>
          <w:iCs/>
        </w:rPr>
        <w:t xml:space="preserve">E. </w:t>
      </w:r>
      <w:proofErr w:type="gramStart"/>
      <w:r w:rsidR="00BA4B4B" w:rsidRPr="00AD29FC">
        <w:rPr>
          <w:i/>
          <w:iCs/>
        </w:rPr>
        <w:t>coli</w:t>
      </w:r>
      <w:proofErr w:type="gramEnd"/>
      <w:r w:rsidR="00BA4B4B" w:rsidRPr="00AD29FC">
        <w:rPr>
          <w:rtl/>
        </w:rPr>
        <w:t xml:space="preserve">) ננסה להבחין בין זן אחר של חיידקים – </w:t>
      </w:r>
      <w:r w:rsidR="00BA4B4B" w:rsidRPr="00AD29FC">
        <w:rPr>
          <w:i/>
          <w:iCs/>
        </w:rPr>
        <w:t>B. subtilis</w:t>
      </w:r>
      <w:r w:rsidR="00A35BF9">
        <w:rPr>
          <w:rFonts w:hint="cs"/>
          <w:i/>
          <w:iCs/>
          <w:rtl/>
        </w:rPr>
        <w:t xml:space="preserve"> (זן </w:t>
      </w:r>
      <w:r w:rsidR="00A32EFD" w:rsidRPr="00A32EFD">
        <w:rPr>
          <w:i/>
          <w:iCs/>
        </w:rPr>
        <w:t>NCIB 3610</w:t>
      </w:r>
      <w:r w:rsidR="00A35BF9">
        <w:rPr>
          <w:rFonts w:hint="cs"/>
          <w:i/>
          <w:iCs/>
          <w:rtl/>
        </w:rPr>
        <w:t>)</w:t>
      </w:r>
      <w:r w:rsidR="00BA4B4B" w:rsidRPr="00AD29FC">
        <w:rPr>
          <w:rtl/>
        </w:rPr>
        <w:t>.</w:t>
      </w:r>
      <w:r w:rsidR="0091625B">
        <w:rPr>
          <w:rFonts w:hint="cs"/>
          <w:rtl/>
        </w:rPr>
        <w:t xml:space="preserve"> חיידק זה נבחר היות והוא חיידק מסוג </w:t>
      </w:r>
      <w:proofErr w:type="spellStart"/>
      <w:r w:rsidR="0091625B">
        <w:rPr>
          <w:rFonts w:hint="cs"/>
          <w:rtl/>
        </w:rPr>
        <w:t>גראם</w:t>
      </w:r>
      <w:proofErr w:type="spellEnd"/>
      <w:r w:rsidR="0091625B">
        <w:rPr>
          <w:rFonts w:hint="cs"/>
          <w:rtl/>
        </w:rPr>
        <w:t xml:space="preserve"> חיובי, בעל חשיבות בתעשיית המזון.</w:t>
      </w:r>
      <w:r w:rsidR="00BA4B4B" w:rsidRPr="00AD29FC">
        <w:rPr>
          <w:rtl/>
        </w:rPr>
        <w:t xml:space="preserve"> ננסה לבחון את האפשרות של המערכת להבחין בין החיידקים השונים או להפעיל את מודל הכימות שלנו על שניהם יחד ולקבל למעשה ספירה כללית של חיידקים.</w:t>
      </w:r>
    </w:p>
    <w:p w14:paraId="4F368147" w14:textId="27564AB0" w:rsidR="00C02B60" w:rsidRDefault="00C02B60" w:rsidP="00887D82">
      <w:pPr>
        <w:rPr>
          <w:rtl/>
        </w:rPr>
      </w:pPr>
      <w:commentRangeStart w:id="22"/>
      <w:r w:rsidRPr="00AD29FC">
        <w:rPr>
          <w:rtl/>
        </w:rPr>
        <w:t xml:space="preserve">את כל שלבי העבודה יבצע התלמיד (אמיר נקר) בשיתוף פעולה מלא עם </w:t>
      </w:r>
      <w:r w:rsidR="001E7AAF" w:rsidRPr="00AD29FC">
        <w:rPr>
          <w:rtl/>
        </w:rPr>
        <w:t>החוקרים מהמכון להנדסה חקלאית (</w:t>
      </w:r>
      <w:r w:rsidR="00887D82">
        <w:rPr>
          <w:rFonts w:hint="cs"/>
          <w:rtl/>
        </w:rPr>
        <w:t xml:space="preserve">ד"ר זאב </w:t>
      </w:r>
      <w:proofErr w:type="spellStart"/>
      <w:r w:rsidR="00887D82">
        <w:rPr>
          <w:rFonts w:hint="cs"/>
          <w:rtl/>
        </w:rPr>
        <w:t>שמילוביץ</w:t>
      </w:r>
      <w:proofErr w:type="spellEnd"/>
      <w:r w:rsidR="00887D82">
        <w:rPr>
          <w:rFonts w:hint="cs"/>
          <w:rtl/>
        </w:rPr>
        <w:t>' ו</w:t>
      </w:r>
      <w:r w:rsidR="001E7AAF" w:rsidRPr="00AD29FC">
        <w:rPr>
          <w:rtl/>
        </w:rPr>
        <w:t xml:space="preserve">ד"ר </w:t>
      </w:r>
      <w:proofErr w:type="spellStart"/>
      <w:r w:rsidR="001E7AAF" w:rsidRPr="00AD29FC">
        <w:rPr>
          <w:rtl/>
        </w:rPr>
        <w:t>תימאה</w:t>
      </w:r>
      <w:proofErr w:type="spellEnd"/>
      <w:r w:rsidR="001E7AAF" w:rsidRPr="00AD29FC">
        <w:rPr>
          <w:rtl/>
        </w:rPr>
        <w:t xml:space="preserve"> </w:t>
      </w:r>
      <w:proofErr w:type="spellStart"/>
      <w:r w:rsidR="001E7AAF" w:rsidRPr="00AD29FC">
        <w:rPr>
          <w:rtl/>
        </w:rPr>
        <w:t>איגנ</w:t>
      </w:r>
      <w:r w:rsidR="00887D82">
        <w:rPr>
          <w:rFonts w:hint="cs"/>
          <w:rtl/>
        </w:rPr>
        <w:t>ת</w:t>
      </w:r>
      <w:proofErr w:type="spellEnd"/>
      <w:r w:rsidR="001E7AAF" w:rsidRPr="00AD29FC">
        <w:rPr>
          <w:rtl/>
        </w:rPr>
        <w:t>) וחוקרים מהמעבדה של פרופ' שלמה סלע מהמכון לאיכות ובטיחות מזון של מרכז המחקר החקלאי.</w:t>
      </w:r>
      <w:commentRangeEnd w:id="22"/>
      <w:r w:rsidR="00887D82">
        <w:rPr>
          <w:rStyle w:val="af7"/>
          <w:rtl/>
        </w:rPr>
        <w:commentReference w:id="22"/>
      </w:r>
    </w:p>
    <w:p w14:paraId="2EF1323A" w14:textId="203B108D" w:rsidR="00384138" w:rsidRDefault="00384138" w:rsidP="00384138">
      <w:pPr>
        <w:pStyle w:val="3"/>
        <w:rPr>
          <w:rtl/>
        </w:rPr>
      </w:pPr>
      <w:r>
        <w:rPr>
          <w:rFonts w:hint="cs"/>
          <w:rtl/>
        </w:rPr>
        <w:t>פלו</w:t>
      </w:r>
      <w:r w:rsidR="00B01CA2">
        <w:rPr>
          <w:rFonts w:hint="cs"/>
          <w:rtl/>
        </w:rPr>
        <w:t>או</w:t>
      </w:r>
      <w:r>
        <w:rPr>
          <w:rFonts w:hint="cs"/>
          <w:rtl/>
        </w:rPr>
        <w:t>רסנציה</w:t>
      </w:r>
    </w:p>
    <w:p w14:paraId="5B8D7112" w14:textId="14F6C1A0" w:rsidR="00384138" w:rsidRPr="00DC39F0" w:rsidRDefault="00384138" w:rsidP="00137ACF">
      <w:pPr>
        <w:rPr>
          <w:rFonts w:asciiTheme="minorHAnsi" w:hAnsiTheme="minorHAnsi"/>
          <w:rtl/>
        </w:rPr>
      </w:pPr>
      <w:r>
        <w:rPr>
          <w:rFonts w:hint="cs"/>
          <w:rtl/>
        </w:rPr>
        <w:t xml:space="preserve">במקביל לעבודה על זיהוי החיידקים בטכנולוגיית ראמאן, </w:t>
      </w:r>
      <w:r w:rsidR="00DC39F0">
        <w:rPr>
          <w:rFonts w:hint="cs"/>
          <w:rtl/>
        </w:rPr>
        <w:t xml:space="preserve">אנחנו נשתמש </w:t>
      </w:r>
      <w:proofErr w:type="spellStart"/>
      <w:r w:rsidR="00DC39F0">
        <w:rPr>
          <w:rFonts w:hint="cs"/>
          <w:rtl/>
        </w:rPr>
        <w:t>בספקטרוסקופיית</w:t>
      </w:r>
      <w:proofErr w:type="spellEnd"/>
      <w:r w:rsidR="00DC39F0">
        <w:rPr>
          <w:rFonts w:hint="cs"/>
          <w:rtl/>
        </w:rPr>
        <w:t xml:space="preserve"> פלו</w:t>
      </w:r>
      <w:r w:rsidR="008F6858">
        <w:rPr>
          <w:rFonts w:hint="cs"/>
          <w:rtl/>
        </w:rPr>
        <w:t>או</w:t>
      </w:r>
      <w:r w:rsidR="00DC39F0">
        <w:rPr>
          <w:rFonts w:hint="cs"/>
          <w:rtl/>
        </w:rPr>
        <w:t xml:space="preserve">רסנציה מבוססת עירור-הארה על מנת לאפיין דוגמאות מים ולקשר בין תגובות הארה לנוכחות מיקרואורגניזמים במים. את הדוגמאות נקבל ממספר אתרי דיגום של חברת "מקורות" </w:t>
      </w:r>
      <w:r w:rsidR="00F3590D">
        <w:rPr>
          <w:rFonts w:hint="cs"/>
          <w:rtl/>
        </w:rPr>
        <w:t xml:space="preserve">ומכל דגימה נקבל דוגמה גולמית ודוגמה לאחר טיפול סינון והכלרה במתקן של "מקורות". את הדוגמאות </w:t>
      </w:r>
      <w:r w:rsidR="00DC39F0">
        <w:rPr>
          <w:rFonts w:hint="cs"/>
          <w:rtl/>
        </w:rPr>
        <w:t>נבדוק באמצעות מכשיר ספקטרוסקופיית פלו</w:t>
      </w:r>
      <w:r w:rsidR="00B01CA2">
        <w:rPr>
          <w:rFonts w:hint="cs"/>
          <w:rtl/>
        </w:rPr>
        <w:t>או</w:t>
      </w:r>
      <w:r w:rsidR="00DC39F0">
        <w:rPr>
          <w:rFonts w:hint="cs"/>
          <w:rtl/>
        </w:rPr>
        <w:t>רסנציה (</w:t>
      </w:r>
      <w:r w:rsidR="00137ACF">
        <w:rPr>
          <w:rFonts w:asciiTheme="minorHAnsi" w:hAnsiTheme="minorHAnsi" w:hint="cs"/>
          <w:rtl/>
        </w:rPr>
        <w:t xml:space="preserve">מדגם </w:t>
      </w:r>
      <w:r w:rsidR="00137ACF">
        <w:rPr>
          <w:rFonts w:asciiTheme="minorHAnsi" w:hAnsiTheme="minorHAnsi"/>
        </w:rPr>
        <w:t>RF-5301PC</w:t>
      </w:r>
      <w:r w:rsidR="00137ACF">
        <w:rPr>
          <w:rFonts w:asciiTheme="minorHAnsi" w:hAnsiTheme="minorHAnsi" w:hint="cs"/>
          <w:rtl/>
        </w:rPr>
        <w:t xml:space="preserve"> של חברת </w:t>
      </w:r>
      <w:r w:rsidR="00137ACF">
        <w:rPr>
          <w:rFonts w:asciiTheme="minorHAnsi" w:hAnsiTheme="minorHAnsi"/>
        </w:rPr>
        <w:t>Shimadzu</w:t>
      </w:r>
      <w:r w:rsidR="00137ACF">
        <w:rPr>
          <w:rFonts w:asciiTheme="minorHAnsi" w:hAnsiTheme="minorHAnsi" w:hint="cs"/>
          <w:rtl/>
        </w:rPr>
        <w:t xml:space="preserve">, </w:t>
      </w:r>
      <w:proofErr w:type="spellStart"/>
      <w:r w:rsidR="00137ACF">
        <w:rPr>
          <w:rFonts w:asciiTheme="minorHAnsi" w:hAnsiTheme="minorHAnsi" w:hint="cs"/>
          <w:rtl/>
        </w:rPr>
        <w:t>קיוטו</w:t>
      </w:r>
      <w:proofErr w:type="spellEnd"/>
      <w:r w:rsidR="00137ACF">
        <w:rPr>
          <w:rFonts w:asciiTheme="minorHAnsi" w:hAnsiTheme="minorHAnsi" w:hint="cs"/>
          <w:rtl/>
        </w:rPr>
        <w:t>, יפן</w:t>
      </w:r>
      <w:r w:rsidR="00DC39F0">
        <w:rPr>
          <w:rFonts w:asciiTheme="minorHAnsi" w:hAnsiTheme="minorHAnsi" w:hint="cs"/>
          <w:rtl/>
        </w:rPr>
        <w:t xml:space="preserve">). לאחר סריקת הדוגמאות ואיסוף נתוני </w:t>
      </w:r>
      <w:r w:rsidR="00DC39F0">
        <w:rPr>
          <w:rFonts w:asciiTheme="minorHAnsi" w:hAnsiTheme="minorHAnsi"/>
        </w:rPr>
        <w:t>EEMs</w:t>
      </w:r>
      <w:r w:rsidR="00DC39F0">
        <w:rPr>
          <w:rFonts w:asciiTheme="minorHAnsi" w:hAnsiTheme="minorHAnsi" w:hint="cs"/>
          <w:rtl/>
        </w:rPr>
        <w:t xml:space="preserve"> נבצע אנליזה מבוססת על המודל המתמטי </w:t>
      </w:r>
      <w:r w:rsidR="00DC39F0">
        <w:rPr>
          <w:rFonts w:asciiTheme="minorHAnsi" w:hAnsiTheme="minorHAnsi"/>
        </w:rPr>
        <w:t>PARAFAC</w:t>
      </w:r>
      <w:r w:rsidR="00DC39F0">
        <w:rPr>
          <w:rFonts w:asciiTheme="minorHAnsi" w:hAnsiTheme="minorHAnsi" w:hint="cs"/>
          <w:rtl/>
        </w:rPr>
        <w:t xml:space="preserve"> (</w:t>
      </w:r>
      <w:r w:rsidR="00DC39F0">
        <w:rPr>
          <w:rFonts w:asciiTheme="minorHAnsi" w:hAnsiTheme="minorHAnsi"/>
        </w:rPr>
        <w:t>Parallel Factor Analysis</w:t>
      </w:r>
      <w:r w:rsidR="00DC39F0">
        <w:rPr>
          <w:rFonts w:asciiTheme="minorHAnsi" w:hAnsiTheme="minorHAnsi" w:hint="cs"/>
          <w:rtl/>
        </w:rPr>
        <w:t>). מודל זה מאפשר ניתוח רב-גורמי על מנת לאתר את "אזורי העניין" במפות ה-</w:t>
      </w:r>
      <w:r w:rsidR="00DC39F0">
        <w:rPr>
          <w:rFonts w:asciiTheme="minorHAnsi" w:hAnsiTheme="minorHAnsi"/>
        </w:rPr>
        <w:t>EEM</w:t>
      </w:r>
      <w:r w:rsidR="00DC39F0">
        <w:rPr>
          <w:rFonts w:asciiTheme="minorHAnsi" w:hAnsiTheme="minorHAnsi" w:hint="cs"/>
          <w:rtl/>
        </w:rPr>
        <w:t xml:space="preserve">. נשתמש בתוכנת </w:t>
      </w:r>
      <w:proofErr w:type="spellStart"/>
      <w:r w:rsidR="00DC39F0">
        <w:rPr>
          <w:rFonts w:asciiTheme="minorHAnsi" w:hAnsiTheme="minorHAnsi"/>
        </w:rPr>
        <w:t>Matlab</w:t>
      </w:r>
      <w:proofErr w:type="spellEnd"/>
      <w:r w:rsidR="00DC39F0">
        <w:rPr>
          <w:rFonts w:asciiTheme="minorHAnsi" w:hAnsiTheme="minorHAnsi" w:hint="cs"/>
          <w:rtl/>
        </w:rPr>
        <w:t xml:space="preserve"> (</w:t>
      </w:r>
      <w:r w:rsidR="00330AB4">
        <w:t xml:space="preserve">MATLAB 2015a, </w:t>
      </w:r>
      <w:r w:rsidR="00330AB4">
        <w:rPr>
          <w:rFonts w:hint="cs"/>
        </w:rPr>
        <w:t>S</w:t>
      </w:r>
      <w:r w:rsidR="00330AB4">
        <w:t>ystematics, Natick, MA</w:t>
      </w:r>
      <w:r w:rsidR="00330AB4">
        <w:rPr>
          <w:rFonts w:hint="cs"/>
          <w:rtl/>
        </w:rPr>
        <w:t>, ארה"ב)</w:t>
      </w:r>
      <w:r w:rsidR="00F80DD6">
        <w:rPr>
          <w:rFonts w:hint="cs"/>
          <w:rtl/>
        </w:rPr>
        <w:t xml:space="preserve"> </w:t>
      </w:r>
      <w:r w:rsidR="00DC39F0">
        <w:rPr>
          <w:rFonts w:asciiTheme="minorHAnsi" w:hAnsiTheme="minorHAnsi" w:hint="cs"/>
          <w:rtl/>
        </w:rPr>
        <w:t>על מנת לבצע את האנליזה</w:t>
      </w:r>
      <w:r w:rsidR="00F80DD6">
        <w:rPr>
          <w:rFonts w:asciiTheme="minorHAnsi" w:hAnsiTheme="minorHAnsi" w:hint="cs"/>
          <w:rtl/>
        </w:rPr>
        <w:t xml:space="preserve">. אנחנו נבחן את אזורי העירור-הארה שבין </w:t>
      </w:r>
      <w:r w:rsidR="00F80DD6">
        <w:rPr>
          <w:rFonts w:asciiTheme="minorHAnsi" w:hAnsiTheme="minorHAnsi"/>
        </w:rPr>
        <w:t>200-800 nm</w:t>
      </w:r>
      <w:r w:rsidR="00F80DD6">
        <w:rPr>
          <w:rFonts w:asciiTheme="minorHAnsi" w:hAnsiTheme="minorHAnsi" w:hint="cs"/>
          <w:rtl/>
        </w:rPr>
        <w:t xml:space="preserve"> ונמדוד בנוסף מספר פרמטרים כלליים על המים, על מנת לאבחן דוגמאות חריגות (</w:t>
      </w:r>
      <w:r w:rsidR="00F80DD6">
        <w:rPr>
          <w:rFonts w:asciiTheme="minorHAnsi" w:hAnsiTheme="minorHAnsi"/>
        </w:rPr>
        <w:t>pH, EC</w:t>
      </w:r>
      <w:r w:rsidR="00F80DD6">
        <w:rPr>
          <w:rFonts w:asciiTheme="minorHAnsi" w:hAnsiTheme="minorHAnsi" w:hint="cs"/>
          <w:rtl/>
        </w:rPr>
        <w:t>).</w:t>
      </w:r>
    </w:p>
    <w:p w14:paraId="479EA88D" w14:textId="5BA7F1C8" w:rsidR="00D72D59" w:rsidRPr="00D72D59" w:rsidRDefault="00B05942" w:rsidP="00D72D59">
      <w:pPr>
        <w:rPr>
          <w:rFonts w:asciiTheme="minorHAnsi" w:hAnsiTheme="minorHAnsi"/>
          <w:rtl/>
        </w:rPr>
      </w:pPr>
      <w:r>
        <w:rPr>
          <w:rFonts w:hint="cs"/>
          <w:rtl/>
        </w:rPr>
        <w:t xml:space="preserve">הדגימות יבוצעו לאורך שנה אחת, בהתאם </w:t>
      </w:r>
      <w:proofErr w:type="spellStart"/>
      <w:r>
        <w:rPr>
          <w:rFonts w:hint="cs"/>
          <w:rtl/>
        </w:rPr>
        <w:t>ללו"ז</w:t>
      </w:r>
      <w:proofErr w:type="spellEnd"/>
      <w:r>
        <w:rPr>
          <w:rFonts w:hint="cs"/>
          <w:rtl/>
        </w:rPr>
        <w:t xml:space="preserve"> דגימות של חברת </w:t>
      </w:r>
      <w:r w:rsidR="00D72D59">
        <w:rPr>
          <w:rFonts w:hint="cs"/>
          <w:rtl/>
        </w:rPr>
        <w:t>"</w:t>
      </w:r>
      <w:r>
        <w:rPr>
          <w:rFonts w:hint="cs"/>
          <w:rtl/>
        </w:rPr>
        <w:t>מקורות</w:t>
      </w:r>
      <w:r w:rsidR="00D72D59">
        <w:rPr>
          <w:rFonts w:hint="cs"/>
          <w:rtl/>
        </w:rPr>
        <w:t>"</w:t>
      </w:r>
      <w:r>
        <w:rPr>
          <w:rFonts w:hint="cs"/>
          <w:rtl/>
        </w:rPr>
        <w:t xml:space="preserve">, כאשר תדירות הדגימות אינה אחידה (זאת מכיוון שהחשש מזיהום מיקרוביולוגי אינו אחיד לאורך השנה). בסיום שנה של דיגום יהיו </w:t>
      </w:r>
      <w:r w:rsidR="00D72D59">
        <w:rPr>
          <w:rFonts w:hint="cs"/>
          <w:rtl/>
        </w:rPr>
        <w:t>ברשותנו</w:t>
      </w:r>
      <w:r>
        <w:rPr>
          <w:rFonts w:hint="cs"/>
          <w:rtl/>
        </w:rPr>
        <w:t xml:space="preserve"> כ-300 דוגמאות מים שעברו בדיקות.</w:t>
      </w:r>
      <w:r w:rsidR="00D72D59">
        <w:rPr>
          <w:rFonts w:hint="cs"/>
          <w:rtl/>
        </w:rPr>
        <w:t xml:space="preserve"> לאורך שנת הדגימה נבצע אנליזות סטטיסטיות </w:t>
      </w:r>
      <w:r w:rsidR="00D72D59">
        <w:rPr>
          <w:rFonts w:asciiTheme="minorHAnsi" w:hAnsiTheme="minorHAnsi" w:hint="cs"/>
          <w:rtl/>
        </w:rPr>
        <w:t>על מנת לאפיין את אזורי העניין ולבחון את התאמת השיטה לתוצאות בדיקה מיקרוביולוגית של מעבדת "מקורות".</w:t>
      </w:r>
    </w:p>
    <w:p w14:paraId="45C0AD3C" w14:textId="06DBF1A3" w:rsidR="00DF1B3E" w:rsidRDefault="00DF1B3E" w:rsidP="00A80070">
      <w:pPr>
        <w:rPr>
          <w:rtl/>
        </w:rPr>
      </w:pPr>
      <w:r>
        <w:rPr>
          <w:rFonts w:hint="cs"/>
          <w:rtl/>
        </w:rPr>
        <w:t>הדיגום</w:t>
      </w:r>
      <w:r w:rsidR="00A80070">
        <w:rPr>
          <w:rFonts w:hint="cs"/>
          <w:rtl/>
        </w:rPr>
        <w:t xml:space="preserve"> והבדיקה </w:t>
      </w:r>
      <w:proofErr w:type="spellStart"/>
      <w:r w:rsidR="00A80070">
        <w:rPr>
          <w:rFonts w:hint="cs"/>
          <w:rtl/>
        </w:rPr>
        <w:t>המיקרביולוגית</w:t>
      </w:r>
      <w:proofErr w:type="spellEnd"/>
      <w:r w:rsidR="00A80070">
        <w:rPr>
          <w:rFonts w:hint="cs"/>
          <w:rtl/>
        </w:rPr>
        <w:t xml:space="preserve"> הסטנדרטית</w:t>
      </w:r>
      <w:r>
        <w:rPr>
          <w:rFonts w:hint="cs"/>
          <w:rtl/>
        </w:rPr>
        <w:t xml:space="preserve"> בעבודה זו יעשה על ידי עובדי חברת "מקורות". איסוף הנתונים מדוגמאות המים והניתוח הסטטיסטי שלהם יבוצע על ידי התלמיד (אמיר נקר) בשיתוף פעולה מלא עם המעבדה של ד"ר מיכאל </w:t>
      </w:r>
      <w:proofErr w:type="spellStart"/>
      <w:r>
        <w:rPr>
          <w:rFonts w:hint="cs"/>
          <w:rtl/>
        </w:rPr>
        <w:t>בוריסובר</w:t>
      </w:r>
      <w:proofErr w:type="spellEnd"/>
      <w:r>
        <w:rPr>
          <w:rFonts w:hint="cs"/>
          <w:rtl/>
        </w:rPr>
        <w:t>.</w:t>
      </w:r>
    </w:p>
    <w:p w14:paraId="42100FF3" w14:textId="77777777" w:rsidR="00D64A80" w:rsidRDefault="00D64A80">
      <w:pPr>
        <w:bidi w:val="0"/>
        <w:spacing w:line="264" w:lineRule="auto"/>
        <w:rPr>
          <w:u w:val="single"/>
          <w:rtl/>
        </w:rPr>
      </w:pPr>
      <w:r>
        <w:rPr>
          <w:rtl/>
        </w:rPr>
        <w:br w:type="page"/>
      </w:r>
    </w:p>
    <w:p w14:paraId="1C996EE1" w14:textId="50BEC81E" w:rsidR="00F3590D" w:rsidRPr="00F3590D" w:rsidRDefault="00D277F4" w:rsidP="00101F99">
      <w:pPr>
        <w:pStyle w:val="3"/>
        <w:rPr>
          <w:rtl/>
        </w:rPr>
      </w:pPr>
      <w:r>
        <w:rPr>
          <w:rFonts w:hint="cs"/>
          <w:rtl/>
        </w:rPr>
        <w:lastRenderedPageBreak/>
        <w:t>לוח הזמנים</w:t>
      </w:r>
    </w:p>
    <w:tbl>
      <w:tblPr>
        <w:tblStyle w:val="aff8"/>
        <w:bidiVisual/>
        <w:tblW w:w="9923" w:type="dxa"/>
        <w:tblInd w:w="-1008" w:type="dxa"/>
        <w:tblLook w:val="04A0" w:firstRow="1" w:lastRow="0" w:firstColumn="1" w:lastColumn="0" w:noHBand="0" w:noVBand="1"/>
      </w:tblPr>
      <w:tblGrid>
        <w:gridCol w:w="2126"/>
        <w:gridCol w:w="1985"/>
        <w:gridCol w:w="5812"/>
      </w:tblGrid>
      <w:tr w:rsidR="00CF30B7" w:rsidRPr="00AD29FC" w14:paraId="51B64C31" w14:textId="77777777" w:rsidTr="007064B5">
        <w:trPr>
          <w:trHeight w:val="311"/>
        </w:trPr>
        <w:tc>
          <w:tcPr>
            <w:tcW w:w="2126" w:type="dxa"/>
          </w:tcPr>
          <w:p w14:paraId="790A5EE6" w14:textId="77777777" w:rsidR="00CF30B7" w:rsidRPr="00AD29FC" w:rsidRDefault="00CF30B7" w:rsidP="000A5824">
            <w:pPr>
              <w:rPr>
                <w:rtl/>
              </w:rPr>
            </w:pPr>
            <w:r w:rsidRPr="00AD29FC">
              <w:rPr>
                <w:rtl/>
              </w:rPr>
              <w:t>תאריך התחלה משוער</w:t>
            </w:r>
          </w:p>
        </w:tc>
        <w:tc>
          <w:tcPr>
            <w:tcW w:w="1985" w:type="dxa"/>
          </w:tcPr>
          <w:p w14:paraId="1DE7A327" w14:textId="77777777" w:rsidR="00CF30B7" w:rsidRPr="00AD29FC" w:rsidRDefault="00CF30B7" w:rsidP="000A5824">
            <w:pPr>
              <w:rPr>
                <w:rtl/>
              </w:rPr>
            </w:pPr>
            <w:r w:rsidRPr="00AD29FC">
              <w:rPr>
                <w:rtl/>
              </w:rPr>
              <w:t>תאריך סיום משוער</w:t>
            </w:r>
          </w:p>
        </w:tc>
        <w:tc>
          <w:tcPr>
            <w:tcW w:w="5812" w:type="dxa"/>
          </w:tcPr>
          <w:p w14:paraId="5A6AE3E9" w14:textId="77777777" w:rsidR="00CF30B7" w:rsidRPr="00AD29FC" w:rsidRDefault="00CF30B7" w:rsidP="000A5824">
            <w:pPr>
              <w:rPr>
                <w:rtl/>
              </w:rPr>
            </w:pPr>
            <w:r w:rsidRPr="00AD29FC">
              <w:rPr>
                <w:rtl/>
              </w:rPr>
              <w:t>פעולה</w:t>
            </w:r>
          </w:p>
        </w:tc>
      </w:tr>
      <w:tr w:rsidR="00CF30B7" w:rsidRPr="00AD29FC" w14:paraId="3BA55E38" w14:textId="77777777" w:rsidTr="007064B5">
        <w:trPr>
          <w:trHeight w:val="311"/>
        </w:trPr>
        <w:tc>
          <w:tcPr>
            <w:tcW w:w="2126" w:type="dxa"/>
          </w:tcPr>
          <w:p w14:paraId="5995D8E1" w14:textId="0B9FD32F" w:rsidR="00D2059A" w:rsidRPr="00AD29FC" w:rsidRDefault="00D2059A" w:rsidP="000A5824">
            <w:pPr>
              <w:rPr>
                <w:rtl/>
              </w:rPr>
            </w:pPr>
            <w:r>
              <w:rPr>
                <w:rFonts w:hint="cs"/>
                <w:rtl/>
              </w:rPr>
              <w:t>11.2016</w:t>
            </w:r>
          </w:p>
        </w:tc>
        <w:tc>
          <w:tcPr>
            <w:tcW w:w="1985" w:type="dxa"/>
          </w:tcPr>
          <w:p w14:paraId="64AE0AD9" w14:textId="240E823E" w:rsidR="00CF30B7" w:rsidRPr="00AD29FC" w:rsidRDefault="00D2059A" w:rsidP="000A5824">
            <w:pPr>
              <w:rPr>
                <w:rtl/>
              </w:rPr>
            </w:pPr>
            <w:r>
              <w:rPr>
                <w:rFonts w:hint="cs"/>
                <w:rtl/>
              </w:rPr>
              <w:t>10.</w:t>
            </w:r>
            <w:r w:rsidR="00CF30B7" w:rsidRPr="00AD29FC">
              <w:rPr>
                <w:rtl/>
              </w:rPr>
              <w:t>2017</w:t>
            </w:r>
          </w:p>
        </w:tc>
        <w:tc>
          <w:tcPr>
            <w:tcW w:w="5812" w:type="dxa"/>
          </w:tcPr>
          <w:p w14:paraId="03E3223E" w14:textId="1E569987" w:rsidR="00CF30B7" w:rsidRPr="00AD29FC" w:rsidRDefault="00CF30B7" w:rsidP="000A5824">
            <w:pPr>
              <w:rPr>
                <w:rtl/>
              </w:rPr>
            </w:pPr>
            <w:r w:rsidRPr="00AD29FC">
              <w:rPr>
                <w:rtl/>
              </w:rPr>
              <w:t xml:space="preserve">אופטימיזציה של הפלטפורמה ושיטת הכנת הדוגמה לזיהוי חיידקי </w:t>
            </w:r>
            <w:r w:rsidRPr="00AD29FC">
              <w:rPr>
                <w:i/>
                <w:iCs/>
              </w:rPr>
              <w:t xml:space="preserve">E. </w:t>
            </w:r>
            <w:proofErr w:type="gramStart"/>
            <w:r w:rsidRPr="00AD29FC">
              <w:rPr>
                <w:i/>
                <w:iCs/>
              </w:rPr>
              <w:t>coli</w:t>
            </w:r>
            <w:proofErr w:type="gramEnd"/>
            <w:r w:rsidRPr="00AD29FC">
              <w:rPr>
                <w:rtl/>
              </w:rPr>
              <w:t xml:space="preserve"> בעזרת מכשיר ראמאן. </w:t>
            </w:r>
          </w:p>
        </w:tc>
      </w:tr>
      <w:tr w:rsidR="00F3590D" w:rsidRPr="00AD29FC" w14:paraId="717C64D7" w14:textId="77777777" w:rsidTr="007064B5">
        <w:trPr>
          <w:trHeight w:val="311"/>
        </w:trPr>
        <w:tc>
          <w:tcPr>
            <w:tcW w:w="2126" w:type="dxa"/>
          </w:tcPr>
          <w:p w14:paraId="6FDE1550" w14:textId="4C358590" w:rsidR="00F3590D" w:rsidRPr="00101F99" w:rsidRDefault="00F3590D" w:rsidP="000A5824">
            <w:pPr>
              <w:rPr>
                <w:b/>
                <w:bCs/>
                <w:rtl/>
              </w:rPr>
            </w:pPr>
            <w:r w:rsidRPr="00101F99">
              <w:rPr>
                <w:rFonts w:hint="cs"/>
                <w:b/>
                <w:bCs/>
                <w:rtl/>
              </w:rPr>
              <w:t>7.2017</w:t>
            </w:r>
          </w:p>
        </w:tc>
        <w:tc>
          <w:tcPr>
            <w:tcW w:w="1985" w:type="dxa"/>
          </w:tcPr>
          <w:p w14:paraId="35E49F3D" w14:textId="2E86878A" w:rsidR="00F3590D" w:rsidRPr="00101F99" w:rsidRDefault="00101F99" w:rsidP="000A5824">
            <w:pPr>
              <w:rPr>
                <w:b/>
                <w:bCs/>
                <w:rtl/>
              </w:rPr>
            </w:pPr>
            <w:r w:rsidRPr="00101F99">
              <w:rPr>
                <w:rFonts w:hint="cs"/>
                <w:b/>
                <w:bCs/>
                <w:rtl/>
              </w:rPr>
              <w:t>7</w:t>
            </w:r>
            <w:r w:rsidR="00F3590D" w:rsidRPr="00101F99">
              <w:rPr>
                <w:rFonts w:hint="cs"/>
                <w:b/>
                <w:bCs/>
                <w:rtl/>
              </w:rPr>
              <w:t>.2018</w:t>
            </w:r>
          </w:p>
        </w:tc>
        <w:tc>
          <w:tcPr>
            <w:tcW w:w="5812" w:type="dxa"/>
          </w:tcPr>
          <w:p w14:paraId="1EBDC6B2" w14:textId="2665325A" w:rsidR="00F3590D" w:rsidRPr="00101F99" w:rsidRDefault="00F3590D" w:rsidP="000A5824">
            <w:pPr>
              <w:rPr>
                <w:rFonts w:asciiTheme="minorHAnsi" w:hAnsiTheme="minorHAnsi"/>
                <w:b/>
                <w:bCs/>
                <w:rtl/>
              </w:rPr>
            </w:pPr>
            <w:r w:rsidRPr="00101F99">
              <w:rPr>
                <w:rFonts w:hint="cs"/>
                <w:b/>
                <w:bCs/>
                <w:rtl/>
              </w:rPr>
              <w:t xml:space="preserve">סדרת דגימות של חברת </w:t>
            </w:r>
            <w:r w:rsidR="00101F99">
              <w:rPr>
                <w:rFonts w:hint="cs"/>
                <w:b/>
                <w:bCs/>
                <w:rtl/>
              </w:rPr>
              <w:t>"</w:t>
            </w:r>
            <w:r w:rsidRPr="00101F99">
              <w:rPr>
                <w:rFonts w:hint="cs"/>
                <w:b/>
                <w:bCs/>
                <w:rtl/>
              </w:rPr>
              <w:t>מקורות</w:t>
            </w:r>
            <w:r w:rsidR="00101F99">
              <w:rPr>
                <w:rFonts w:hint="cs"/>
                <w:b/>
                <w:bCs/>
                <w:rtl/>
              </w:rPr>
              <w:t xml:space="preserve">" והכנת </w:t>
            </w:r>
            <w:r w:rsidR="00101F99">
              <w:rPr>
                <w:rFonts w:hint="cs"/>
                <w:b/>
                <w:bCs/>
              </w:rPr>
              <w:t>EEM</w:t>
            </w:r>
            <w:r w:rsidR="00101F99">
              <w:rPr>
                <w:rFonts w:asciiTheme="minorHAnsi" w:hAnsiTheme="minorHAnsi"/>
                <w:b/>
                <w:bCs/>
              </w:rPr>
              <w:t>s</w:t>
            </w:r>
            <w:r w:rsidR="00101F99">
              <w:rPr>
                <w:rFonts w:asciiTheme="minorHAnsi" w:hAnsiTheme="minorHAnsi" w:hint="cs"/>
                <w:b/>
                <w:bCs/>
                <w:rtl/>
              </w:rPr>
              <w:t xml:space="preserve"> באמצעות ספקטרוסקופיית </w:t>
            </w:r>
            <w:proofErr w:type="spellStart"/>
            <w:r w:rsidR="00101F99">
              <w:rPr>
                <w:rFonts w:asciiTheme="minorHAnsi" w:hAnsiTheme="minorHAnsi" w:hint="cs"/>
                <w:b/>
                <w:bCs/>
                <w:rtl/>
              </w:rPr>
              <w:t>פלורסנציה</w:t>
            </w:r>
            <w:proofErr w:type="spellEnd"/>
          </w:p>
        </w:tc>
      </w:tr>
      <w:tr w:rsidR="00CF30B7" w:rsidRPr="00AD29FC" w14:paraId="2BEEDF17" w14:textId="77777777" w:rsidTr="007064B5">
        <w:trPr>
          <w:trHeight w:val="311"/>
        </w:trPr>
        <w:tc>
          <w:tcPr>
            <w:tcW w:w="2126" w:type="dxa"/>
          </w:tcPr>
          <w:p w14:paraId="65A9E856" w14:textId="3F654CB0" w:rsidR="00CF30B7" w:rsidRPr="00AD29FC" w:rsidRDefault="00887D82" w:rsidP="000A5824">
            <w:pPr>
              <w:rPr>
                <w:rtl/>
              </w:rPr>
            </w:pPr>
            <w:r>
              <w:rPr>
                <w:rFonts w:hint="cs"/>
                <w:rtl/>
              </w:rPr>
              <w:t>10.2017</w:t>
            </w:r>
          </w:p>
        </w:tc>
        <w:tc>
          <w:tcPr>
            <w:tcW w:w="1985" w:type="dxa"/>
          </w:tcPr>
          <w:p w14:paraId="424315B7" w14:textId="3F0FF902" w:rsidR="00CF30B7" w:rsidRPr="00AD29FC" w:rsidRDefault="00887D82" w:rsidP="000A5824">
            <w:pPr>
              <w:rPr>
                <w:rtl/>
              </w:rPr>
            </w:pPr>
            <w:r>
              <w:rPr>
                <w:rFonts w:hint="cs"/>
                <w:rtl/>
              </w:rPr>
              <w:t>12.2017</w:t>
            </w:r>
          </w:p>
        </w:tc>
        <w:tc>
          <w:tcPr>
            <w:tcW w:w="5812" w:type="dxa"/>
          </w:tcPr>
          <w:p w14:paraId="7B1B77ED" w14:textId="00141AD9" w:rsidR="0053504E" w:rsidRPr="00BD6C3A" w:rsidRDefault="0053504E" w:rsidP="0053504E">
            <w:pPr>
              <w:rPr>
                <w:rFonts w:asciiTheme="minorHAnsi" w:hAnsiTheme="minorHAnsi"/>
                <w:i/>
                <w:iCs/>
                <w:rtl/>
              </w:rPr>
            </w:pPr>
            <w:r w:rsidRPr="00A35BF9">
              <w:rPr>
                <w:rtl/>
              </w:rPr>
              <w:t xml:space="preserve">בחינת סף הרגישות של המכשיר </w:t>
            </w:r>
            <w:r>
              <w:rPr>
                <w:rFonts w:hint="cs"/>
                <w:rtl/>
              </w:rPr>
              <w:t xml:space="preserve">לחיידקי </w:t>
            </w:r>
            <w:r>
              <w:rPr>
                <w:rFonts w:asciiTheme="minorHAnsi" w:hAnsiTheme="minorHAnsi"/>
                <w:i/>
                <w:iCs/>
              </w:rPr>
              <w:t>E. coli</w:t>
            </w:r>
          </w:p>
          <w:p w14:paraId="22A4EB98" w14:textId="58EC44E2" w:rsidR="00CF30B7" w:rsidRPr="00AD29FC" w:rsidRDefault="00CF30B7" w:rsidP="000A5824">
            <w:pPr>
              <w:rPr>
                <w:rtl/>
              </w:rPr>
            </w:pPr>
          </w:p>
        </w:tc>
      </w:tr>
      <w:tr w:rsidR="00E63FF2" w:rsidRPr="00AD29FC" w14:paraId="31448EC2" w14:textId="77777777" w:rsidTr="007064B5">
        <w:trPr>
          <w:trHeight w:val="311"/>
        </w:trPr>
        <w:tc>
          <w:tcPr>
            <w:tcW w:w="2126" w:type="dxa"/>
          </w:tcPr>
          <w:p w14:paraId="77190821" w14:textId="1FCD3800" w:rsidR="00E63FF2" w:rsidRPr="00AD29FC" w:rsidRDefault="00887D82" w:rsidP="000A5824">
            <w:pPr>
              <w:rPr>
                <w:rtl/>
              </w:rPr>
            </w:pPr>
            <w:r>
              <w:rPr>
                <w:rFonts w:hint="cs"/>
                <w:rtl/>
              </w:rPr>
              <w:t>12.2017</w:t>
            </w:r>
          </w:p>
        </w:tc>
        <w:tc>
          <w:tcPr>
            <w:tcW w:w="1985" w:type="dxa"/>
          </w:tcPr>
          <w:p w14:paraId="1659D59F" w14:textId="01ECB0A4" w:rsidR="00E63FF2" w:rsidRPr="00AD29FC" w:rsidRDefault="00887D82" w:rsidP="000A5824">
            <w:pPr>
              <w:rPr>
                <w:rtl/>
              </w:rPr>
            </w:pPr>
            <w:r>
              <w:rPr>
                <w:rFonts w:hint="cs"/>
                <w:rtl/>
              </w:rPr>
              <w:t>03.2018</w:t>
            </w:r>
          </w:p>
        </w:tc>
        <w:tc>
          <w:tcPr>
            <w:tcW w:w="5812" w:type="dxa"/>
          </w:tcPr>
          <w:p w14:paraId="0F650384" w14:textId="78EEE6AB" w:rsidR="00E63FF2" w:rsidRPr="00AD29FC" w:rsidRDefault="0053504E" w:rsidP="0053504E">
            <w:pPr>
              <w:rPr>
                <w:rtl/>
              </w:rPr>
            </w:pPr>
            <w:r>
              <w:rPr>
                <w:rFonts w:hint="cs"/>
                <w:rtl/>
              </w:rPr>
              <w:t>שיפור המודל להתמודדות עם מי שתייה</w:t>
            </w:r>
          </w:p>
        </w:tc>
      </w:tr>
      <w:tr w:rsidR="00E63FF2" w:rsidRPr="00AD29FC" w14:paraId="0030E380" w14:textId="77777777" w:rsidTr="007064B5">
        <w:trPr>
          <w:trHeight w:val="311"/>
        </w:trPr>
        <w:tc>
          <w:tcPr>
            <w:tcW w:w="2126" w:type="dxa"/>
          </w:tcPr>
          <w:p w14:paraId="2E257DF9" w14:textId="0F1BA523" w:rsidR="00E63FF2" w:rsidRPr="00AD29FC" w:rsidRDefault="00887D82" w:rsidP="000A5824">
            <w:pPr>
              <w:rPr>
                <w:rtl/>
              </w:rPr>
            </w:pPr>
            <w:r>
              <w:rPr>
                <w:rFonts w:hint="cs"/>
                <w:rtl/>
              </w:rPr>
              <w:t>12.2017</w:t>
            </w:r>
          </w:p>
        </w:tc>
        <w:tc>
          <w:tcPr>
            <w:tcW w:w="1985" w:type="dxa"/>
          </w:tcPr>
          <w:p w14:paraId="6F5E7699" w14:textId="273B5AAD" w:rsidR="00E63FF2" w:rsidRPr="00AD29FC" w:rsidRDefault="00887D82" w:rsidP="000A5824">
            <w:pPr>
              <w:rPr>
                <w:rtl/>
              </w:rPr>
            </w:pPr>
            <w:r>
              <w:rPr>
                <w:rFonts w:hint="cs"/>
                <w:rtl/>
              </w:rPr>
              <w:t>03.2018</w:t>
            </w:r>
          </w:p>
        </w:tc>
        <w:tc>
          <w:tcPr>
            <w:tcW w:w="5812" w:type="dxa"/>
          </w:tcPr>
          <w:p w14:paraId="15F8ADD1" w14:textId="16E20BE4" w:rsidR="00E63FF2" w:rsidRPr="00AD29FC" w:rsidRDefault="00E63FF2" w:rsidP="000A5824">
            <w:pPr>
              <w:rPr>
                <w:rtl/>
              </w:rPr>
            </w:pPr>
            <w:r w:rsidRPr="00AD29FC">
              <w:rPr>
                <w:rtl/>
              </w:rPr>
              <w:t xml:space="preserve">בחינת יכולת אבחנה בין חיידקי </w:t>
            </w:r>
            <w:r w:rsidRPr="00AD29FC">
              <w:rPr>
                <w:i/>
                <w:iCs/>
              </w:rPr>
              <w:t xml:space="preserve">E. </w:t>
            </w:r>
            <w:proofErr w:type="gramStart"/>
            <w:r w:rsidRPr="00AD29FC">
              <w:rPr>
                <w:i/>
                <w:iCs/>
              </w:rPr>
              <w:t>coli</w:t>
            </w:r>
            <w:proofErr w:type="gramEnd"/>
            <w:r w:rsidRPr="00AD29FC">
              <w:rPr>
                <w:i/>
                <w:iCs/>
                <w:rtl/>
              </w:rPr>
              <w:t xml:space="preserve"> ו-</w:t>
            </w:r>
            <w:r w:rsidRPr="00AD29FC">
              <w:rPr>
                <w:i/>
                <w:iCs/>
              </w:rPr>
              <w:t>B. subtilis</w:t>
            </w:r>
            <w:r w:rsidRPr="00AD29FC">
              <w:rPr>
                <w:rtl/>
              </w:rPr>
              <w:t xml:space="preserve"> במודל יחיד לזיהוי "פתוגנים" בחיידקי מודל</w:t>
            </w:r>
          </w:p>
        </w:tc>
      </w:tr>
      <w:tr w:rsidR="00E63FF2" w:rsidRPr="00AD29FC" w14:paraId="5EF94DEB" w14:textId="77777777" w:rsidTr="007064B5">
        <w:trPr>
          <w:trHeight w:val="311"/>
        </w:trPr>
        <w:tc>
          <w:tcPr>
            <w:tcW w:w="2126" w:type="dxa"/>
          </w:tcPr>
          <w:p w14:paraId="6E945E4B" w14:textId="1CEB2457" w:rsidR="00E63FF2" w:rsidRPr="00AD29FC" w:rsidRDefault="00887D82" w:rsidP="000A5824">
            <w:pPr>
              <w:rPr>
                <w:rtl/>
              </w:rPr>
            </w:pPr>
            <w:r>
              <w:rPr>
                <w:rFonts w:hint="cs"/>
                <w:rtl/>
              </w:rPr>
              <w:t>12.2017</w:t>
            </w:r>
          </w:p>
        </w:tc>
        <w:tc>
          <w:tcPr>
            <w:tcW w:w="1985" w:type="dxa"/>
          </w:tcPr>
          <w:p w14:paraId="4CF25750" w14:textId="7FB4D908" w:rsidR="00E63FF2" w:rsidRPr="00AD29FC" w:rsidRDefault="00887D82" w:rsidP="000A5824">
            <w:pPr>
              <w:rPr>
                <w:rtl/>
              </w:rPr>
            </w:pPr>
            <w:r>
              <w:rPr>
                <w:rFonts w:hint="cs"/>
                <w:rtl/>
              </w:rPr>
              <w:t>04.2018</w:t>
            </w:r>
          </w:p>
        </w:tc>
        <w:tc>
          <w:tcPr>
            <w:tcW w:w="5812" w:type="dxa"/>
          </w:tcPr>
          <w:p w14:paraId="080C67DD" w14:textId="77777777" w:rsidR="00E63FF2" w:rsidRPr="00AD29FC" w:rsidRDefault="00E63FF2" w:rsidP="000A5824">
            <w:pPr>
              <w:rPr>
                <w:rtl/>
              </w:rPr>
            </w:pPr>
            <w:r w:rsidRPr="00AD29FC">
              <w:rPr>
                <w:rtl/>
              </w:rPr>
              <w:t xml:space="preserve">בחינת יכולת כימות כמות חיידקים כללית בדוגמה מעורבת של </w:t>
            </w:r>
            <w:r w:rsidRPr="00AD29FC">
              <w:rPr>
                <w:i/>
                <w:iCs/>
              </w:rPr>
              <w:t xml:space="preserve">E. </w:t>
            </w:r>
            <w:proofErr w:type="gramStart"/>
            <w:r w:rsidRPr="00AD29FC">
              <w:rPr>
                <w:i/>
                <w:iCs/>
              </w:rPr>
              <w:t>coli</w:t>
            </w:r>
            <w:proofErr w:type="gramEnd"/>
            <w:r w:rsidRPr="00AD29FC">
              <w:rPr>
                <w:i/>
                <w:iCs/>
                <w:rtl/>
              </w:rPr>
              <w:t xml:space="preserve"> </w:t>
            </w:r>
            <w:r w:rsidRPr="00AD29FC">
              <w:rPr>
                <w:rtl/>
              </w:rPr>
              <w:t>ו-</w:t>
            </w:r>
            <w:r w:rsidRPr="00AD29FC">
              <w:rPr>
                <w:i/>
                <w:iCs/>
              </w:rPr>
              <w:t xml:space="preserve">B. </w:t>
            </w:r>
            <w:proofErr w:type="gramStart"/>
            <w:r w:rsidRPr="00AD29FC">
              <w:rPr>
                <w:i/>
                <w:iCs/>
              </w:rPr>
              <w:t>subtilis</w:t>
            </w:r>
            <w:proofErr w:type="gramEnd"/>
            <w:r w:rsidRPr="00AD29FC">
              <w:rPr>
                <w:rtl/>
              </w:rPr>
              <w:t>.</w:t>
            </w:r>
          </w:p>
        </w:tc>
      </w:tr>
      <w:tr w:rsidR="00101F99" w:rsidRPr="00AD29FC" w14:paraId="2DA85E5A" w14:textId="77777777" w:rsidTr="007064B5">
        <w:trPr>
          <w:trHeight w:val="311"/>
        </w:trPr>
        <w:tc>
          <w:tcPr>
            <w:tcW w:w="2126" w:type="dxa"/>
          </w:tcPr>
          <w:p w14:paraId="57A6A304" w14:textId="2F387A96" w:rsidR="00101F99" w:rsidRPr="00101F99" w:rsidRDefault="00101F99" w:rsidP="000A5824">
            <w:pPr>
              <w:rPr>
                <w:b/>
                <w:bCs/>
                <w:rtl/>
              </w:rPr>
            </w:pPr>
            <w:r w:rsidRPr="00101F99">
              <w:rPr>
                <w:rFonts w:hint="cs"/>
                <w:b/>
                <w:bCs/>
                <w:rtl/>
              </w:rPr>
              <w:t>1.2018</w:t>
            </w:r>
          </w:p>
        </w:tc>
        <w:tc>
          <w:tcPr>
            <w:tcW w:w="1985" w:type="dxa"/>
          </w:tcPr>
          <w:p w14:paraId="2EC8C33F" w14:textId="24C3A8CE" w:rsidR="00101F99" w:rsidRPr="00101F99" w:rsidRDefault="00101F99" w:rsidP="000A5824">
            <w:pPr>
              <w:rPr>
                <w:b/>
                <w:bCs/>
                <w:rtl/>
              </w:rPr>
            </w:pPr>
            <w:r w:rsidRPr="00101F99">
              <w:rPr>
                <w:rFonts w:hint="cs"/>
                <w:b/>
                <w:bCs/>
                <w:rtl/>
              </w:rPr>
              <w:t>2.2018</w:t>
            </w:r>
          </w:p>
        </w:tc>
        <w:tc>
          <w:tcPr>
            <w:tcW w:w="5812" w:type="dxa"/>
          </w:tcPr>
          <w:p w14:paraId="66F705DA" w14:textId="362A1354" w:rsidR="00101F99" w:rsidRPr="00101F99" w:rsidRDefault="00101F99" w:rsidP="00101F99">
            <w:pPr>
              <w:rPr>
                <w:b/>
                <w:bCs/>
                <w:rtl/>
              </w:rPr>
            </w:pPr>
            <w:r w:rsidRPr="00101F99">
              <w:rPr>
                <w:rFonts w:hint="cs"/>
                <w:b/>
                <w:bCs/>
                <w:rtl/>
              </w:rPr>
              <w:t xml:space="preserve">אנליזה רחבה של </w:t>
            </w:r>
            <w:r w:rsidRPr="00101F99">
              <w:rPr>
                <w:rFonts w:asciiTheme="minorHAnsi" w:hAnsiTheme="minorHAnsi"/>
                <w:b/>
                <w:bCs/>
              </w:rPr>
              <w:t>EEMs</w:t>
            </w:r>
            <w:r w:rsidRPr="00101F99">
              <w:rPr>
                <w:rFonts w:asciiTheme="minorHAnsi" w:hAnsiTheme="minorHAnsi" w:hint="cs"/>
                <w:b/>
                <w:bCs/>
                <w:rtl/>
              </w:rPr>
              <w:t xml:space="preserve"> של</w:t>
            </w:r>
            <w:r w:rsidRPr="00101F99">
              <w:rPr>
                <w:rFonts w:hint="cs"/>
                <w:b/>
                <w:bCs/>
                <w:rtl/>
              </w:rPr>
              <w:t xml:space="preserve"> דגימות מים של "מקורות" באמצעות </w:t>
            </w:r>
            <w:r w:rsidRPr="00101F99">
              <w:rPr>
                <w:rFonts w:hint="cs"/>
                <w:b/>
                <w:bCs/>
              </w:rPr>
              <w:t>PARAFAC</w:t>
            </w:r>
            <w:r w:rsidRPr="00101F99">
              <w:rPr>
                <w:rFonts w:hint="cs"/>
                <w:b/>
                <w:bCs/>
                <w:rtl/>
              </w:rPr>
              <w:t xml:space="preserve"> וזיהוי </w:t>
            </w:r>
            <w:proofErr w:type="spellStart"/>
            <w:r w:rsidRPr="00101F99">
              <w:rPr>
                <w:rFonts w:hint="cs"/>
                <w:b/>
                <w:bCs/>
                <w:rtl/>
              </w:rPr>
              <w:t>איזורי</w:t>
            </w:r>
            <w:proofErr w:type="spellEnd"/>
            <w:r w:rsidRPr="00101F99">
              <w:rPr>
                <w:rFonts w:hint="cs"/>
                <w:b/>
                <w:bCs/>
                <w:rtl/>
              </w:rPr>
              <w:t xml:space="preserve"> עניין </w:t>
            </w:r>
          </w:p>
        </w:tc>
      </w:tr>
      <w:tr w:rsidR="00101F99" w:rsidRPr="00AD29FC" w14:paraId="78314E4A" w14:textId="77777777" w:rsidTr="007064B5">
        <w:trPr>
          <w:trHeight w:val="311"/>
        </w:trPr>
        <w:tc>
          <w:tcPr>
            <w:tcW w:w="2126" w:type="dxa"/>
          </w:tcPr>
          <w:p w14:paraId="7FC27749" w14:textId="16956C57" w:rsidR="00101F99" w:rsidRPr="00101F99" w:rsidRDefault="00101F99" w:rsidP="00101F99">
            <w:pPr>
              <w:rPr>
                <w:b/>
                <w:bCs/>
                <w:rtl/>
              </w:rPr>
            </w:pPr>
            <w:r w:rsidRPr="00101F99">
              <w:rPr>
                <w:rFonts w:hint="cs"/>
                <w:b/>
                <w:bCs/>
                <w:rtl/>
              </w:rPr>
              <w:t>7.2018</w:t>
            </w:r>
          </w:p>
        </w:tc>
        <w:tc>
          <w:tcPr>
            <w:tcW w:w="1985" w:type="dxa"/>
          </w:tcPr>
          <w:p w14:paraId="62672F8B" w14:textId="7D69F807" w:rsidR="00101F99" w:rsidRPr="00101F99" w:rsidRDefault="00101F99" w:rsidP="00101F99">
            <w:pPr>
              <w:rPr>
                <w:b/>
                <w:bCs/>
                <w:rtl/>
              </w:rPr>
            </w:pPr>
            <w:r w:rsidRPr="00101F99">
              <w:rPr>
                <w:rFonts w:hint="cs"/>
                <w:b/>
                <w:bCs/>
                <w:rtl/>
              </w:rPr>
              <w:t>8.2018</w:t>
            </w:r>
            <w:bookmarkStart w:id="23" w:name="_GoBack"/>
            <w:bookmarkEnd w:id="23"/>
          </w:p>
        </w:tc>
        <w:tc>
          <w:tcPr>
            <w:tcW w:w="5812" w:type="dxa"/>
          </w:tcPr>
          <w:p w14:paraId="2B97C36F" w14:textId="166C909D" w:rsidR="00101F99" w:rsidRPr="00101F99" w:rsidRDefault="00101F99" w:rsidP="00101F99">
            <w:pPr>
              <w:rPr>
                <w:b/>
                <w:bCs/>
                <w:rtl/>
              </w:rPr>
            </w:pPr>
            <w:r w:rsidRPr="00101F99">
              <w:rPr>
                <w:rFonts w:hint="cs"/>
                <w:b/>
                <w:bCs/>
                <w:rtl/>
              </w:rPr>
              <w:t xml:space="preserve">אנליזה סופית של </w:t>
            </w:r>
            <w:r w:rsidRPr="00101F99">
              <w:rPr>
                <w:rFonts w:asciiTheme="minorHAnsi" w:hAnsiTheme="minorHAnsi"/>
                <w:b/>
                <w:bCs/>
              </w:rPr>
              <w:t>EEMs</w:t>
            </w:r>
            <w:r w:rsidRPr="00101F99">
              <w:rPr>
                <w:rFonts w:asciiTheme="minorHAnsi" w:hAnsiTheme="minorHAnsi" w:hint="cs"/>
                <w:b/>
                <w:bCs/>
                <w:rtl/>
              </w:rPr>
              <w:t xml:space="preserve"> של</w:t>
            </w:r>
            <w:r w:rsidRPr="00101F99">
              <w:rPr>
                <w:rFonts w:hint="cs"/>
                <w:b/>
                <w:bCs/>
                <w:rtl/>
              </w:rPr>
              <w:t xml:space="preserve"> דגימות מים של "מקורות" באמצעות </w:t>
            </w:r>
            <w:r w:rsidRPr="00101F99">
              <w:rPr>
                <w:rFonts w:hint="cs"/>
                <w:b/>
                <w:bCs/>
              </w:rPr>
              <w:t>PARAFAC</w:t>
            </w:r>
            <w:r w:rsidRPr="00101F99">
              <w:rPr>
                <w:rFonts w:hint="cs"/>
                <w:b/>
                <w:bCs/>
                <w:rtl/>
              </w:rPr>
              <w:t xml:space="preserve"> והשוואה לבדיקות סטנדרטיות של "מקורות" </w:t>
            </w:r>
          </w:p>
        </w:tc>
      </w:tr>
      <w:tr w:rsidR="00101F99" w:rsidRPr="00AD29FC" w14:paraId="4CA63385" w14:textId="77777777" w:rsidTr="007064B5">
        <w:trPr>
          <w:trHeight w:val="311"/>
        </w:trPr>
        <w:tc>
          <w:tcPr>
            <w:tcW w:w="2126" w:type="dxa"/>
          </w:tcPr>
          <w:p w14:paraId="3723C7C3" w14:textId="084B6754" w:rsidR="00101F99" w:rsidRPr="00AD29FC" w:rsidRDefault="00101F99" w:rsidP="00101F99">
            <w:pPr>
              <w:rPr>
                <w:rtl/>
              </w:rPr>
            </w:pPr>
            <w:r>
              <w:rPr>
                <w:rFonts w:hint="cs"/>
                <w:rtl/>
              </w:rPr>
              <w:t>06.2018</w:t>
            </w:r>
          </w:p>
        </w:tc>
        <w:tc>
          <w:tcPr>
            <w:tcW w:w="1985" w:type="dxa"/>
          </w:tcPr>
          <w:p w14:paraId="72B366AB" w14:textId="27AB0987" w:rsidR="00101F99" w:rsidRPr="00AD29FC" w:rsidRDefault="00101F99" w:rsidP="00101F99">
            <w:pPr>
              <w:rPr>
                <w:rtl/>
              </w:rPr>
            </w:pPr>
            <w:r>
              <w:rPr>
                <w:rFonts w:hint="cs"/>
                <w:rtl/>
              </w:rPr>
              <w:t>10.2018</w:t>
            </w:r>
          </w:p>
        </w:tc>
        <w:tc>
          <w:tcPr>
            <w:tcW w:w="5812" w:type="dxa"/>
          </w:tcPr>
          <w:p w14:paraId="67769E5D" w14:textId="77777777" w:rsidR="00101F99" w:rsidRPr="00AD29FC" w:rsidRDefault="00101F99" w:rsidP="00101F99">
            <w:pPr>
              <w:rPr>
                <w:rtl/>
              </w:rPr>
            </w:pPr>
            <w:r w:rsidRPr="00AD29FC">
              <w:rPr>
                <w:rtl/>
              </w:rPr>
              <w:t>כתיבת דוח העבודה והגשתו.</w:t>
            </w:r>
          </w:p>
        </w:tc>
      </w:tr>
    </w:tbl>
    <w:p w14:paraId="1F135813" w14:textId="77777777" w:rsidR="00AD29FC" w:rsidRDefault="00AD29FC" w:rsidP="000A5824">
      <w:pPr>
        <w:pStyle w:val="1"/>
        <w:rPr>
          <w:rtl/>
        </w:rPr>
        <w:sectPr w:rsidR="00AD29FC" w:rsidSect="00065B9C">
          <w:pgSz w:w="11906" w:h="16838" w:code="9"/>
          <w:pgMar w:top="1728" w:right="1800" w:bottom="1440" w:left="1800" w:header="720" w:footer="720" w:gutter="0"/>
          <w:pgNumType w:start="0"/>
          <w:cols w:space="720"/>
          <w:titlePg/>
          <w:docGrid w:linePitch="360"/>
        </w:sectPr>
      </w:pPr>
    </w:p>
    <w:p w14:paraId="442693D0" w14:textId="64ABD96D" w:rsidR="00CF30B7" w:rsidRDefault="00BB4D01" w:rsidP="000A5824">
      <w:pPr>
        <w:pStyle w:val="1"/>
        <w:rPr>
          <w:ins w:id="24" w:author="Shlomo Sela" w:date="2017-07-12T14:48:00Z"/>
          <w:rtl/>
        </w:rPr>
      </w:pPr>
      <w:r w:rsidRPr="00AD29FC">
        <w:rPr>
          <w:rtl/>
        </w:rPr>
        <w:lastRenderedPageBreak/>
        <w:t>מקורות</w:t>
      </w:r>
    </w:p>
    <w:p w14:paraId="2FC10809" w14:textId="4658ADA2" w:rsidR="00C43744" w:rsidRDefault="00C43744">
      <w:pPr>
        <w:rPr>
          <w:ins w:id="25" w:author="Shlomo Sela" w:date="2017-07-12T14:48:00Z"/>
          <w:rtl/>
        </w:rPr>
        <w:pPrChange w:id="26" w:author="Shlomo Sela" w:date="2017-07-12T14:48:00Z">
          <w:pPr>
            <w:pStyle w:val="1"/>
          </w:pPr>
        </w:pPrChange>
      </w:pPr>
      <w:ins w:id="27" w:author="Shlomo Sela" w:date="2017-07-12T14:48:00Z">
        <w:r>
          <w:rPr>
            <w:rFonts w:hint="cs"/>
            <w:rtl/>
          </w:rPr>
          <w:t>נא הפרד בין מאמרים בעברית מימין לשמאל לבין אלה באנגלית.</w:t>
        </w:r>
      </w:ins>
    </w:p>
    <w:p w14:paraId="5309F99D" w14:textId="55F9EE4E" w:rsidR="00C43744" w:rsidRPr="00C43744" w:rsidRDefault="00C43744">
      <w:pPr>
        <w:rPr>
          <w:rtl/>
        </w:rPr>
        <w:pPrChange w:id="28" w:author="Shlomo Sela" w:date="2017-07-12T14:48:00Z">
          <w:pPr>
            <w:pStyle w:val="1"/>
          </w:pPr>
        </w:pPrChange>
      </w:pPr>
      <w:commentRangeStart w:id="29"/>
      <w:ins w:id="30" w:author="Shlomo Sela" w:date="2017-07-12T14:48:00Z">
        <w:r>
          <w:rPr>
            <w:rFonts w:hint="cs"/>
            <w:rtl/>
          </w:rPr>
          <w:t>האם סדר המאמרים הוא סדר ההופעה?</w:t>
        </w:r>
      </w:ins>
      <w:ins w:id="31" w:author="Shlomo Sela" w:date="2017-07-12T14:49:00Z">
        <w:r>
          <w:rPr>
            <w:rFonts w:hint="cs"/>
            <w:rtl/>
          </w:rPr>
          <w:t xml:space="preserve"> </w:t>
        </w:r>
      </w:ins>
      <w:commentRangeEnd w:id="29"/>
      <w:r w:rsidR="00DF0F12">
        <w:rPr>
          <w:rStyle w:val="af7"/>
          <w:rtl/>
        </w:rPr>
        <w:commentReference w:id="29"/>
      </w:r>
    </w:p>
    <w:commentRangeStart w:id="32"/>
    <w:p w14:paraId="50982E0A" w14:textId="77777777" w:rsidR="00C42145" w:rsidRPr="00C42145" w:rsidRDefault="000A5824" w:rsidP="00C42145">
      <w:pPr>
        <w:pStyle w:val="EndNoteBibliography"/>
        <w:spacing w:after="0"/>
        <w:ind w:left="720" w:hanging="720"/>
      </w:pPr>
      <w:r w:rsidRPr="000A5824">
        <w:fldChar w:fldCharType="begin"/>
      </w:r>
      <w:r w:rsidRPr="000A5824">
        <w:instrText xml:space="preserve"> ADDIN EN.REFLIST </w:instrText>
      </w:r>
      <w:r w:rsidRPr="000A5824">
        <w:fldChar w:fldCharType="separate"/>
      </w:r>
      <w:r w:rsidR="00C42145" w:rsidRPr="00C42145">
        <w:t>1.</w:t>
      </w:r>
      <w:r w:rsidR="00C42145" w:rsidRPr="00C42145">
        <w:tab/>
        <w:t xml:space="preserve">Oliver SP, Jayarao BM, Almeida RA: </w:t>
      </w:r>
      <w:r w:rsidR="00C42145" w:rsidRPr="00C42145">
        <w:rPr>
          <w:b/>
        </w:rPr>
        <w:t>Foodborne pathogens in milk and the dairy farm environment: food safety and public health implications</w:t>
      </w:r>
      <w:r w:rsidR="00C42145" w:rsidRPr="00C42145">
        <w:t xml:space="preserve">. </w:t>
      </w:r>
      <w:r w:rsidR="00C42145" w:rsidRPr="00C42145">
        <w:rPr>
          <w:i/>
        </w:rPr>
        <w:t xml:space="preserve">Foodborne Pathog Dis </w:t>
      </w:r>
      <w:r w:rsidR="00C42145" w:rsidRPr="00C42145">
        <w:t xml:space="preserve">2005, </w:t>
      </w:r>
      <w:r w:rsidR="00C42145" w:rsidRPr="00C42145">
        <w:rPr>
          <w:b/>
        </w:rPr>
        <w:t>2</w:t>
      </w:r>
      <w:r w:rsidR="00C42145" w:rsidRPr="00C42145">
        <w:t>(2):115-129.</w:t>
      </w:r>
    </w:p>
    <w:p w14:paraId="58C91CD8" w14:textId="77777777" w:rsidR="00C42145" w:rsidRPr="00C42145" w:rsidRDefault="00C42145" w:rsidP="00C42145">
      <w:pPr>
        <w:pStyle w:val="EndNoteBibliography"/>
        <w:spacing w:after="0"/>
        <w:ind w:left="720" w:hanging="720"/>
      </w:pPr>
      <w:r w:rsidRPr="00C42145">
        <w:t>2.</w:t>
      </w:r>
      <w:r w:rsidRPr="00C42145">
        <w:tab/>
        <w:t xml:space="preserve">Collier SA, Stockman LJ, Hicks LA, Garrison LE, Zhou FJ, Beach MJ: </w:t>
      </w:r>
      <w:r w:rsidRPr="00C42145">
        <w:rPr>
          <w:b/>
        </w:rPr>
        <w:t>Direct healthcare costs of selected diseases primarily or partially transmitted by water</w:t>
      </w:r>
      <w:r w:rsidRPr="00C42145">
        <w:t xml:space="preserve">. </w:t>
      </w:r>
      <w:r w:rsidRPr="00C42145">
        <w:rPr>
          <w:i/>
        </w:rPr>
        <w:t xml:space="preserve">Epidemiol Infect </w:t>
      </w:r>
      <w:r w:rsidRPr="00C42145">
        <w:t xml:space="preserve">2012, </w:t>
      </w:r>
      <w:r w:rsidRPr="00C42145">
        <w:rPr>
          <w:b/>
        </w:rPr>
        <w:t>140</w:t>
      </w:r>
      <w:r w:rsidRPr="00C42145">
        <w:t>(11):2003-2013.</w:t>
      </w:r>
    </w:p>
    <w:p w14:paraId="39852DFE" w14:textId="77777777" w:rsidR="00C42145" w:rsidRPr="00C42145" w:rsidRDefault="00C42145" w:rsidP="00C42145">
      <w:pPr>
        <w:pStyle w:val="EndNoteBibliography"/>
        <w:spacing w:after="0"/>
        <w:ind w:left="720" w:hanging="720"/>
      </w:pPr>
      <w:r w:rsidRPr="00C42145">
        <w:t>3.</w:t>
      </w:r>
      <w:r w:rsidRPr="00C42145">
        <w:tab/>
        <w:t xml:space="preserve">Ashbolt NJ: </w:t>
      </w:r>
      <w:r w:rsidRPr="00C42145">
        <w:rPr>
          <w:b/>
        </w:rPr>
        <w:t>Microbial Contamination of Drinking Water and Human Health from Community Water Systems</w:t>
      </w:r>
      <w:r w:rsidRPr="00C42145">
        <w:t xml:space="preserve">. </w:t>
      </w:r>
      <w:r w:rsidRPr="00C42145">
        <w:rPr>
          <w:i/>
        </w:rPr>
        <w:t xml:space="preserve">Curr Environ Health Rep </w:t>
      </w:r>
      <w:r w:rsidRPr="00C42145">
        <w:t xml:space="preserve">2015, </w:t>
      </w:r>
      <w:r w:rsidRPr="00C42145">
        <w:rPr>
          <w:b/>
        </w:rPr>
        <w:t>2</w:t>
      </w:r>
      <w:r w:rsidRPr="00C42145">
        <w:t>(1):95-106.</w:t>
      </w:r>
    </w:p>
    <w:p w14:paraId="1B3D93E4" w14:textId="77777777" w:rsidR="00C42145" w:rsidRPr="00C42145" w:rsidRDefault="00C42145" w:rsidP="00C42145">
      <w:pPr>
        <w:pStyle w:val="EndNoteBibliography"/>
        <w:spacing w:after="0"/>
        <w:ind w:left="720" w:hanging="720"/>
      </w:pPr>
      <w:r w:rsidRPr="00C42145">
        <w:t>4.</w:t>
      </w:r>
      <w:r w:rsidRPr="00C42145">
        <w:tab/>
      </w:r>
      <w:r w:rsidRPr="00C42145">
        <w:rPr>
          <w:b/>
          <w:rtl/>
        </w:rPr>
        <w:t>תקנות בריאות העם - איכותם התברואית של מי־שתיה ומיתקני מי שתיה</w:t>
      </w:r>
      <w:r w:rsidRPr="00C42145">
        <w:t>. In</w:t>
      </w:r>
      <w:r w:rsidRPr="00C42145">
        <w:rPr>
          <w:i/>
        </w:rPr>
        <w:t>.</w:t>
      </w:r>
      <w:r w:rsidRPr="00C42145">
        <w:t>; 2013.</w:t>
      </w:r>
    </w:p>
    <w:p w14:paraId="7582780C" w14:textId="77777777" w:rsidR="00C42145" w:rsidRPr="00C42145" w:rsidRDefault="00C42145" w:rsidP="00C42145">
      <w:pPr>
        <w:pStyle w:val="EndNoteBibliography"/>
        <w:spacing w:after="0"/>
        <w:ind w:left="720" w:hanging="720"/>
      </w:pPr>
      <w:r w:rsidRPr="00C42145">
        <w:t>5.</w:t>
      </w:r>
      <w:r w:rsidRPr="00C42145">
        <w:tab/>
      </w:r>
      <w:r w:rsidRPr="00C42145">
        <w:rPr>
          <w:b/>
          <w:rtl/>
        </w:rPr>
        <w:t>הנחיות לדיגום מים</w:t>
      </w:r>
      <w:r w:rsidRPr="00C42145">
        <w:t>. In</w:t>
      </w:r>
      <w:r w:rsidRPr="00C42145">
        <w:rPr>
          <w:i/>
        </w:rPr>
        <w:t>.</w:t>
      </w:r>
      <w:r w:rsidRPr="00C42145">
        <w:t>; 2016.</w:t>
      </w:r>
    </w:p>
    <w:p w14:paraId="40D84E5E" w14:textId="77777777" w:rsidR="00C42145" w:rsidRPr="00C42145" w:rsidRDefault="00C42145" w:rsidP="00C42145">
      <w:pPr>
        <w:pStyle w:val="EndNoteBibliography"/>
        <w:spacing w:after="0"/>
        <w:ind w:left="720" w:hanging="720"/>
      </w:pPr>
      <w:r w:rsidRPr="00C42145">
        <w:t>6.</w:t>
      </w:r>
      <w:r w:rsidRPr="00C42145">
        <w:tab/>
      </w:r>
      <w:r w:rsidRPr="00C42145">
        <w:rPr>
          <w:b/>
          <w:rtl/>
        </w:rPr>
        <w:t>הנחיות המנהל להגשת תכנית, לתפעול וניטור מתקן טיפול במי שתיה</w:t>
      </w:r>
      <w:r w:rsidRPr="00C42145">
        <w:t>. In</w:t>
      </w:r>
      <w:r w:rsidRPr="00C42145">
        <w:rPr>
          <w:i/>
        </w:rPr>
        <w:t>.</w:t>
      </w:r>
      <w:r w:rsidRPr="00C42145">
        <w:t>; 2017.</w:t>
      </w:r>
    </w:p>
    <w:p w14:paraId="1165873F" w14:textId="77777777" w:rsidR="00C42145" w:rsidRPr="00C42145" w:rsidRDefault="00C42145" w:rsidP="00C42145">
      <w:pPr>
        <w:pStyle w:val="EndNoteBibliography"/>
        <w:spacing w:after="0"/>
        <w:ind w:left="720" w:hanging="720"/>
      </w:pPr>
      <w:r w:rsidRPr="00C42145">
        <w:t>7.</w:t>
      </w:r>
      <w:r w:rsidRPr="00C42145">
        <w:tab/>
      </w:r>
      <w:r w:rsidRPr="00C42145">
        <w:rPr>
          <w:b/>
          <w:rtl/>
        </w:rPr>
        <w:t>צו הפיקוח על מצרכים ושירותים - איכות חלב</w:t>
      </w:r>
      <w:r w:rsidRPr="00C42145">
        <w:t>. In</w:t>
      </w:r>
      <w:r w:rsidRPr="00C42145">
        <w:rPr>
          <w:i/>
        </w:rPr>
        <w:t>.</w:t>
      </w:r>
      <w:r w:rsidRPr="00C42145">
        <w:t>; 1958.</w:t>
      </w:r>
    </w:p>
    <w:p w14:paraId="1532AE2E" w14:textId="77777777" w:rsidR="00C42145" w:rsidRPr="00C42145" w:rsidRDefault="00C42145" w:rsidP="00C42145">
      <w:pPr>
        <w:pStyle w:val="EndNoteBibliography"/>
        <w:spacing w:after="0"/>
        <w:ind w:left="720" w:hanging="720"/>
      </w:pPr>
      <w:r w:rsidRPr="00C42145">
        <w:t>8.</w:t>
      </w:r>
      <w:r w:rsidRPr="00C42145">
        <w:tab/>
        <w:t xml:space="preserve">Tabit FT: </w:t>
      </w:r>
      <w:r w:rsidRPr="00C42145">
        <w:rPr>
          <w:b/>
        </w:rPr>
        <w:t>Advantages and limitations of potential methods for the analysis of bacteria in milk: a review</w:t>
      </w:r>
      <w:r w:rsidRPr="00C42145">
        <w:t xml:space="preserve">. </w:t>
      </w:r>
      <w:r w:rsidRPr="00C42145">
        <w:rPr>
          <w:i/>
        </w:rPr>
        <w:t xml:space="preserve">J Food Sci Technol </w:t>
      </w:r>
      <w:r w:rsidRPr="00C42145">
        <w:t xml:space="preserve">2016, </w:t>
      </w:r>
      <w:r w:rsidRPr="00C42145">
        <w:rPr>
          <w:b/>
        </w:rPr>
        <w:t>53</w:t>
      </w:r>
      <w:r w:rsidRPr="00C42145">
        <w:t>(1):42-49.</w:t>
      </w:r>
    </w:p>
    <w:p w14:paraId="0AD13DA2" w14:textId="77777777" w:rsidR="00C42145" w:rsidRPr="00C42145" w:rsidRDefault="00C42145" w:rsidP="00C42145">
      <w:pPr>
        <w:pStyle w:val="EndNoteBibliography"/>
        <w:spacing w:after="0"/>
        <w:ind w:left="720" w:hanging="720"/>
      </w:pPr>
      <w:r w:rsidRPr="00C42145">
        <w:t>9.</w:t>
      </w:r>
      <w:r w:rsidRPr="00C42145">
        <w:tab/>
        <w:t xml:space="preserve">Edberg SC, Rice EW, Karlin RJ, Allen MJ: </w:t>
      </w:r>
      <w:r w:rsidRPr="00C42145">
        <w:rPr>
          <w:b/>
        </w:rPr>
        <w:t>Escherichia coli: the best biological drinking water indicator for public health protection</w:t>
      </w:r>
      <w:r w:rsidRPr="00C42145">
        <w:t xml:space="preserve">. </w:t>
      </w:r>
      <w:r w:rsidRPr="00C42145">
        <w:rPr>
          <w:i/>
        </w:rPr>
        <w:t xml:space="preserve">Symp Ser Soc Appl Microbiol </w:t>
      </w:r>
      <w:r w:rsidRPr="00C42145">
        <w:t>2000(29):106S-116S.</w:t>
      </w:r>
    </w:p>
    <w:p w14:paraId="60283A16" w14:textId="77777777" w:rsidR="00C42145" w:rsidRPr="00C42145" w:rsidRDefault="00C42145" w:rsidP="00C42145">
      <w:pPr>
        <w:pStyle w:val="EndNoteBibliography"/>
        <w:spacing w:after="0"/>
        <w:ind w:left="720" w:hanging="720"/>
      </w:pPr>
      <w:r w:rsidRPr="00C42145">
        <w:t>10.</w:t>
      </w:r>
      <w:r w:rsidRPr="00C42145">
        <w:tab/>
        <w:t xml:space="preserve">Hennekinne JA, De Buyser ML, Dragacci S: </w:t>
      </w:r>
      <w:r w:rsidRPr="00C42145">
        <w:rPr>
          <w:b/>
        </w:rPr>
        <w:t>Staphylococcus aureus and its food poisoning toxins: characterization and outbreak investigation</w:t>
      </w:r>
      <w:r w:rsidRPr="00C42145">
        <w:t xml:space="preserve">. </w:t>
      </w:r>
      <w:r w:rsidRPr="00C42145">
        <w:rPr>
          <w:i/>
        </w:rPr>
        <w:t xml:space="preserve">FEMS Microbiol Rev </w:t>
      </w:r>
      <w:r w:rsidRPr="00C42145">
        <w:t xml:space="preserve">2012, </w:t>
      </w:r>
      <w:r w:rsidRPr="00C42145">
        <w:rPr>
          <w:b/>
        </w:rPr>
        <w:t>36</w:t>
      </w:r>
      <w:r w:rsidRPr="00C42145">
        <w:t>(4):815-836.</w:t>
      </w:r>
    </w:p>
    <w:p w14:paraId="4E573365" w14:textId="77777777" w:rsidR="00C42145" w:rsidRPr="00C42145" w:rsidRDefault="00C42145" w:rsidP="00C42145">
      <w:pPr>
        <w:pStyle w:val="EndNoteBibliography"/>
        <w:spacing w:after="0"/>
        <w:ind w:left="720" w:hanging="720"/>
      </w:pPr>
      <w:r w:rsidRPr="00C42145">
        <w:t>11.</w:t>
      </w:r>
      <w:r w:rsidRPr="00C42145">
        <w:tab/>
        <w:t xml:space="preserve">Cabral JP: </w:t>
      </w:r>
      <w:r w:rsidRPr="00C42145">
        <w:rPr>
          <w:b/>
        </w:rPr>
        <w:t>Water microbiology. Bacterial pathogens and water</w:t>
      </w:r>
      <w:r w:rsidRPr="00C42145">
        <w:t xml:space="preserve">. </w:t>
      </w:r>
      <w:r w:rsidRPr="00C42145">
        <w:rPr>
          <w:i/>
        </w:rPr>
        <w:t xml:space="preserve">Int J Environ Res Public Health </w:t>
      </w:r>
      <w:r w:rsidRPr="00C42145">
        <w:t xml:space="preserve">2010, </w:t>
      </w:r>
      <w:r w:rsidRPr="00C42145">
        <w:rPr>
          <w:b/>
        </w:rPr>
        <w:t>7</w:t>
      </w:r>
      <w:r w:rsidRPr="00C42145">
        <w:t>(10):3657-3703.</w:t>
      </w:r>
    </w:p>
    <w:p w14:paraId="42C2582D" w14:textId="77777777" w:rsidR="00C42145" w:rsidRPr="00C42145" w:rsidRDefault="00C42145" w:rsidP="00C42145">
      <w:pPr>
        <w:pStyle w:val="EndNoteBibliography"/>
        <w:spacing w:after="0"/>
        <w:ind w:left="720" w:hanging="720"/>
      </w:pPr>
      <w:r w:rsidRPr="00C42145">
        <w:t>12.</w:t>
      </w:r>
      <w:r w:rsidRPr="00C42145">
        <w:tab/>
        <w:t xml:space="preserve">Jarvis RM, Goodacre R: </w:t>
      </w:r>
      <w:r w:rsidRPr="00C42145">
        <w:rPr>
          <w:b/>
        </w:rPr>
        <w:t>Discrimination of bacteria using surface-enhanced Raman spectroscopy</w:t>
      </w:r>
      <w:r w:rsidRPr="00C42145">
        <w:t xml:space="preserve">. </w:t>
      </w:r>
      <w:r w:rsidRPr="00C42145">
        <w:rPr>
          <w:i/>
        </w:rPr>
        <w:t xml:space="preserve">Anal Chem </w:t>
      </w:r>
      <w:r w:rsidRPr="00C42145">
        <w:t xml:space="preserve">2004, </w:t>
      </w:r>
      <w:r w:rsidRPr="00C42145">
        <w:rPr>
          <w:b/>
        </w:rPr>
        <w:t>76</w:t>
      </w:r>
      <w:r w:rsidRPr="00C42145">
        <w:t>(1):40-47.</w:t>
      </w:r>
    </w:p>
    <w:p w14:paraId="5B6A2FA3" w14:textId="77777777" w:rsidR="00C42145" w:rsidRPr="00C42145" w:rsidRDefault="00C42145" w:rsidP="00C42145">
      <w:pPr>
        <w:pStyle w:val="EndNoteBibliography"/>
        <w:spacing w:after="0"/>
        <w:ind w:left="720" w:hanging="720"/>
      </w:pPr>
      <w:r w:rsidRPr="00C42145">
        <w:t>13.</w:t>
      </w:r>
      <w:r w:rsidRPr="00C42145">
        <w:tab/>
        <w:t>Willemse-Erix DF, Scholtes-Timmerman MJ, Jachtenberg JW, van Leeuwen WB, Horst-Kreft D, Bakker Schut TC, Deurenberg RH, Puppels GJ, van Belkum A, Vos MC</w:t>
      </w:r>
      <w:r w:rsidRPr="00C42145">
        <w:rPr>
          <w:i/>
        </w:rPr>
        <w:t xml:space="preserve"> et al</w:t>
      </w:r>
      <w:r w:rsidRPr="00C42145">
        <w:t xml:space="preserve">: </w:t>
      </w:r>
      <w:r w:rsidRPr="00C42145">
        <w:rPr>
          <w:b/>
        </w:rPr>
        <w:t>Optical fingerprinting in bacterial epidemiology: Raman spectroscopy as a real-time typing method</w:t>
      </w:r>
      <w:r w:rsidRPr="00C42145">
        <w:t xml:space="preserve">. </w:t>
      </w:r>
      <w:r w:rsidRPr="00C42145">
        <w:rPr>
          <w:i/>
        </w:rPr>
        <w:t xml:space="preserve">J Clin Microbiol </w:t>
      </w:r>
      <w:r w:rsidRPr="00C42145">
        <w:t xml:space="preserve">2009, </w:t>
      </w:r>
      <w:r w:rsidRPr="00C42145">
        <w:rPr>
          <w:b/>
        </w:rPr>
        <w:t>47</w:t>
      </w:r>
      <w:r w:rsidRPr="00C42145">
        <w:t>(3):652-659.</w:t>
      </w:r>
    </w:p>
    <w:p w14:paraId="3D88CD7F" w14:textId="77777777" w:rsidR="00C42145" w:rsidRPr="00C42145" w:rsidRDefault="00C42145" w:rsidP="00C42145">
      <w:pPr>
        <w:pStyle w:val="EndNoteBibliography"/>
        <w:spacing w:after="0"/>
        <w:ind w:left="720" w:hanging="720"/>
        <w:rPr>
          <w:b/>
        </w:rPr>
      </w:pPr>
      <w:r w:rsidRPr="00C42145">
        <w:t>14.</w:t>
      </w:r>
      <w:r w:rsidRPr="00C42145">
        <w:tab/>
      </w:r>
      <w:r w:rsidRPr="00C42145">
        <w:rPr>
          <w:b/>
        </w:rPr>
        <w:t xml:space="preserve">Sir Chandrasekhara Venkata Raman - Biographical </w:t>
      </w:r>
    </w:p>
    <w:p w14:paraId="1E0EBBAC" w14:textId="77777777" w:rsidR="00C42145" w:rsidRPr="00C42145" w:rsidRDefault="00C42145" w:rsidP="00C42145">
      <w:pPr>
        <w:pStyle w:val="EndNoteBibliography"/>
        <w:spacing w:after="0"/>
        <w:ind w:left="720" w:hanging="720"/>
      </w:pPr>
      <w:r w:rsidRPr="00C42145">
        <w:t>15.</w:t>
      </w:r>
      <w:r w:rsidRPr="00C42145">
        <w:tab/>
        <w:t xml:space="preserve">Bernhard S: </w:t>
      </w:r>
      <w:r w:rsidRPr="00C42145">
        <w:rPr>
          <w:b/>
        </w:rPr>
        <w:t>General survey of vibrational spectroscopy</w:t>
      </w:r>
      <w:r w:rsidRPr="00C42145">
        <w:t xml:space="preserve">. In: </w:t>
      </w:r>
      <w:r w:rsidRPr="00C42145">
        <w:rPr>
          <w:i/>
        </w:rPr>
        <w:t>Infrared and Raman Spectroscopy - Methods and Application.</w:t>
      </w:r>
      <w:r w:rsidRPr="00C42145">
        <w:t xml:space="preserve"> Edited by Bernhard S. Weinheim, Federal Republic of Germany: VCH Verlagsgesellschaft; 1995.</w:t>
      </w:r>
    </w:p>
    <w:p w14:paraId="2E42A5B6" w14:textId="77777777" w:rsidR="00C42145" w:rsidRPr="00C42145" w:rsidRDefault="00C42145" w:rsidP="00C42145">
      <w:pPr>
        <w:pStyle w:val="EndNoteBibliography"/>
        <w:spacing w:after="0"/>
        <w:ind w:left="720" w:hanging="720"/>
        <w:rPr>
          <w:i/>
        </w:rPr>
      </w:pPr>
      <w:r w:rsidRPr="00C42145">
        <w:t>16.</w:t>
      </w:r>
      <w:r w:rsidRPr="00C42145">
        <w:tab/>
      </w:r>
      <w:r w:rsidRPr="00C42145">
        <w:rPr>
          <w:b/>
        </w:rPr>
        <w:t>Kaiser Optical Systems -  Raman Spectroscopy - A Tutorial</w:t>
      </w:r>
      <w:r w:rsidRPr="00C42145">
        <w:t>. In</w:t>
      </w:r>
      <w:r w:rsidRPr="00C42145">
        <w:rPr>
          <w:i/>
        </w:rPr>
        <w:t>.</w:t>
      </w:r>
    </w:p>
    <w:p w14:paraId="46B7B4FB" w14:textId="77777777" w:rsidR="00C42145" w:rsidRPr="00C42145" w:rsidRDefault="00C42145" w:rsidP="00C42145">
      <w:pPr>
        <w:pStyle w:val="EndNoteBibliography"/>
        <w:spacing w:after="0"/>
        <w:ind w:left="720" w:hanging="720"/>
      </w:pPr>
      <w:r w:rsidRPr="00C42145">
        <w:t>17.</w:t>
      </w:r>
      <w:r w:rsidRPr="00C42145">
        <w:tab/>
        <w:t xml:space="preserve">Stöckel S, Kirchhoff J, Neugebauer U, Röscha P, Popp J: </w:t>
      </w:r>
      <w:r w:rsidRPr="00C42145">
        <w:rPr>
          <w:b/>
        </w:rPr>
        <w:t>The application of Raman spectroscopy for the  detection and identification of microorganisms   </w:t>
      </w:r>
      <w:r w:rsidRPr="00C42145">
        <w:rPr>
          <w:i/>
        </w:rPr>
        <w:t xml:space="preserve">Journal of Raman Spectroscopy </w:t>
      </w:r>
      <w:r w:rsidRPr="00C42145">
        <w:t>2015(47):89-109.</w:t>
      </w:r>
    </w:p>
    <w:p w14:paraId="6A41BCF7" w14:textId="77777777" w:rsidR="00C42145" w:rsidRPr="00C42145" w:rsidRDefault="00C42145" w:rsidP="00C42145">
      <w:pPr>
        <w:pStyle w:val="EndNoteBibliography"/>
        <w:spacing w:after="0"/>
        <w:ind w:left="720" w:hanging="720"/>
        <w:rPr>
          <w:b/>
        </w:rPr>
      </w:pPr>
      <w:r w:rsidRPr="00C42145">
        <w:t>18.</w:t>
      </w:r>
      <w:r w:rsidRPr="00C42145">
        <w:tab/>
      </w:r>
      <w:r w:rsidRPr="00C42145">
        <w:rPr>
          <w:b/>
        </w:rPr>
        <w:t xml:space="preserve">Infrared and Raman SpectroscopyInfrared and Raman Spectroscopy </w:t>
      </w:r>
    </w:p>
    <w:p w14:paraId="60FCAC92" w14:textId="77777777" w:rsidR="00C42145" w:rsidRPr="00C42145" w:rsidRDefault="00C42145" w:rsidP="00C42145">
      <w:pPr>
        <w:pStyle w:val="EndNoteBibliography"/>
        <w:spacing w:after="0"/>
        <w:ind w:left="720" w:hanging="720"/>
      </w:pPr>
      <w:r w:rsidRPr="00C42145">
        <w:lastRenderedPageBreak/>
        <w:t>19.</w:t>
      </w:r>
      <w:r w:rsidRPr="00C42145">
        <w:tab/>
        <w:t xml:space="preserve">Pahlow S, Meisel S, Cialla-May D, Weber K, Rösch P, Popp J: </w:t>
      </w:r>
      <w:r w:rsidRPr="00C42145">
        <w:rPr>
          <w:b/>
        </w:rPr>
        <w:t>Isolation and identification of bacteria by means of Raman spectroscopy</w:t>
      </w:r>
      <w:r w:rsidRPr="00C42145">
        <w:t xml:space="preserve">. </w:t>
      </w:r>
      <w:r w:rsidRPr="00C42145">
        <w:rPr>
          <w:i/>
        </w:rPr>
        <w:t xml:space="preserve">Adv Drug Deliv Rev </w:t>
      </w:r>
      <w:r w:rsidRPr="00C42145">
        <w:t xml:space="preserve">2015, </w:t>
      </w:r>
      <w:r w:rsidRPr="00C42145">
        <w:rPr>
          <w:b/>
        </w:rPr>
        <w:t>89</w:t>
      </w:r>
      <w:r w:rsidRPr="00C42145">
        <w:t>:105-120.</w:t>
      </w:r>
    </w:p>
    <w:p w14:paraId="0E0ACD41" w14:textId="77777777" w:rsidR="00C42145" w:rsidRPr="00C42145" w:rsidRDefault="00C42145" w:rsidP="00C42145">
      <w:pPr>
        <w:pStyle w:val="EndNoteBibliography"/>
        <w:spacing w:after="0"/>
        <w:ind w:left="720" w:hanging="720"/>
      </w:pPr>
      <w:r w:rsidRPr="00C42145">
        <w:t>20.</w:t>
      </w:r>
      <w:r w:rsidRPr="00C42145">
        <w:tab/>
        <w:t xml:space="preserve">Zeiri L, Bronk BV, Shabtai Y, Eichler J, Efrima S: </w:t>
      </w:r>
      <w:r w:rsidRPr="00C42145">
        <w:rPr>
          <w:b/>
        </w:rPr>
        <w:t>Surface-enhanced Raman spectroscopy as a tool for probing specific biochemical components in bacteria</w:t>
      </w:r>
      <w:r w:rsidRPr="00C42145">
        <w:t xml:space="preserve">. </w:t>
      </w:r>
      <w:r w:rsidRPr="00C42145">
        <w:rPr>
          <w:i/>
        </w:rPr>
        <w:t xml:space="preserve">Appl Spectrosc </w:t>
      </w:r>
      <w:r w:rsidRPr="00C42145">
        <w:t xml:space="preserve">2004, </w:t>
      </w:r>
      <w:r w:rsidRPr="00C42145">
        <w:rPr>
          <w:b/>
        </w:rPr>
        <w:t>58</w:t>
      </w:r>
      <w:r w:rsidRPr="00C42145">
        <w:t>(1):33-40.</w:t>
      </w:r>
    </w:p>
    <w:p w14:paraId="39F98438" w14:textId="77777777" w:rsidR="00C42145" w:rsidRPr="00C42145" w:rsidRDefault="00C42145" w:rsidP="00C42145">
      <w:pPr>
        <w:pStyle w:val="EndNoteBibliography"/>
        <w:spacing w:after="0"/>
        <w:ind w:left="720" w:hanging="720"/>
      </w:pPr>
      <w:r w:rsidRPr="00C42145">
        <w:t>21.</w:t>
      </w:r>
      <w:r w:rsidRPr="00C42145">
        <w:tab/>
        <w:t xml:space="preserve">L Z, S E: </w:t>
      </w:r>
      <w:r w:rsidRPr="00C42145">
        <w:rPr>
          <w:b/>
        </w:rPr>
        <w:t>Surface-enhanced Raman spectroscopy of bacteria: the effect of excitation wavelength and chemical modification of the colloidal milieu</w:t>
      </w:r>
      <w:r w:rsidRPr="00C42145">
        <w:t xml:space="preserve">. </w:t>
      </w:r>
      <w:r w:rsidRPr="00C42145">
        <w:rPr>
          <w:i/>
        </w:rPr>
        <w:t xml:space="preserve">Journal of Raman Spectroscopy </w:t>
      </w:r>
      <w:r w:rsidRPr="00C42145">
        <w:t xml:space="preserve">2005, </w:t>
      </w:r>
      <w:r w:rsidRPr="00C42145">
        <w:rPr>
          <w:b/>
        </w:rPr>
        <w:t>36</w:t>
      </w:r>
      <w:r w:rsidRPr="00C42145">
        <w:t>(6-7):667-675.</w:t>
      </w:r>
    </w:p>
    <w:p w14:paraId="3CDE73A4" w14:textId="77777777" w:rsidR="00C42145" w:rsidRPr="00C42145" w:rsidRDefault="00C42145" w:rsidP="00C42145">
      <w:pPr>
        <w:pStyle w:val="EndNoteBibliography"/>
        <w:spacing w:after="0"/>
        <w:ind w:left="720" w:hanging="720"/>
      </w:pPr>
      <w:r w:rsidRPr="00C42145">
        <w:t>22.</w:t>
      </w:r>
      <w:r w:rsidRPr="00C42145">
        <w:tab/>
        <w:t xml:space="preserve">Premasiri WR, Chen Y, Williamson PM, Bandarage DC, Pyles C, Ziegler LD: </w:t>
      </w:r>
      <w:r w:rsidRPr="00C42145">
        <w:rPr>
          <w:b/>
        </w:rPr>
        <w:t>Rapid urinary tract infection diagnostics by surface-enhanced Raman spectroscopy (SERS): identification and antibiotic susceptibilities</w:t>
      </w:r>
      <w:r w:rsidRPr="00C42145">
        <w:t xml:space="preserve">. </w:t>
      </w:r>
      <w:r w:rsidRPr="00C42145">
        <w:rPr>
          <w:i/>
        </w:rPr>
        <w:t xml:space="preserve">Anal Bioanal Chem </w:t>
      </w:r>
      <w:r w:rsidRPr="00C42145">
        <w:t xml:space="preserve">2017, </w:t>
      </w:r>
      <w:r w:rsidRPr="00C42145">
        <w:rPr>
          <w:b/>
        </w:rPr>
        <w:t>409</w:t>
      </w:r>
      <w:r w:rsidRPr="00C42145">
        <w:t>(11):3043-3054.</w:t>
      </w:r>
    </w:p>
    <w:p w14:paraId="0BCBEF38" w14:textId="77777777" w:rsidR="00C42145" w:rsidRPr="00C42145" w:rsidRDefault="00C42145" w:rsidP="00C42145">
      <w:pPr>
        <w:pStyle w:val="EndNoteBibliography"/>
        <w:spacing w:after="0"/>
        <w:ind w:left="720" w:hanging="720"/>
      </w:pPr>
      <w:r w:rsidRPr="00C42145">
        <w:t>23.</w:t>
      </w:r>
      <w:r w:rsidRPr="00C42145">
        <w:tab/>
        <w:t xml:space="preserve">Nicolaou N, Xu Y, Goodacre R: </w:t>
      </w:r>
      <w:r w:rsidRPr="00C42145">
        <w:rPr>
          <w:b/>
        </w:rPr>
        <w:t>Fourier transform infrared and Raman spectroscopies for the rapid detection, enumeration, and growth interaction of the bacteria Staphylococcus aureus and Lactococcus lactis ssp. cremoris in milk</w:t>
      </w:r>
      <w:r w:rsidRPr="00C42145">
        <w:t xml:space="preserve">. </w:t>
      </w:r>
      <w:r w:rsidRPr="00C42145">
        <w:rPr>
          <w:i/>
        </w:rPr>
        <w:t xml:space="preserve">Anal Chem </w:t>
      </w:r>
      <w:r w:rsidRPr="00C42145">
        <w:t xml:space="preserve">2011, </w:t>
      </w:r>
      <w:r w:rsidRPr="00C42145">
        <w:rPr>
          <w:b/>
        </w:rPr>
        <w:t>83</w:t>
      </w:r>
      <w:r w:rsidRPr="00C42145">
        <w:t>(14):5681-5687.</w:t>
      </w:r>
    </w:p>
    <w:p w14:paraId="339E015B" w14:textId="77777777" w:rsidR="00C42145" w:rsidRPr="00C42145" w:rsidRDefault="00C42145" w:rsidP="00C42145">
      <w:pPr>
        <w:pStyle w:val="EndNoteBibliography"/>
        <w:spacing w:after="0"/>
        <w:ind w:left="720" w:hanging="720"/>
      </w:pPr>
      <w:r w:rsidRPr="00C42145">
        <w:t>24.</w:t>
      </w:r>
      <w:r w:rsidRPr="00C42145">
        <w:tab/>
        <w:t xml:space="preserve">Chen F, Flaherty BR, Cohen CE, Peterson DS, Zhao Y: </w:t>
      </w:r>
      <w:r w:rsidRPr="00C42145">
        <w:rPr>
          <w:b/>
        </w:rPr>
        <w:t>Direct detection of malaria infected red blood cells by surface enhanced Raman spectroscopy</w:t>
      </w:r>
      <w:r w:rsidRPr="00C42145">
        <w:t xml:space="preserve">. </w:t>
      </w:r>
      <w:r w:rsidRPr="00C42145">
        <w:rPr>
          <w:i/>
        </w:rPr>
        <w:t xml:space="preserve">Nanomedicine </w:t>
      </w:r>
      <w:r w:rsidRPr="00C42145">
        <w:t xml:space="preserve">2016, </w:t>
      </w:r>
      <w:r w:rsidRPr="00C42145">
        <w:rPr>
          <w:b/>
        </w:rPr>
        <w:t>12</w:t>
      </w:r>
      <w:r w:rsidRPr="00C42145">
        <w:t>(6):1445-1451.</w:t>
      </w:r>
    </w:p>
    <w:p w14:paraId="2F1D9119" w14:textId="77777777" w:rsidR="00C42145" w:rsidRPr="00C42145" w:rsidRDefault="00C42145" w:rsidP="00C42145">
      <w:pPr>
        <w:pStyle w:val="EndNoteBibliography"/>
        <w:spacing w:after="0"/>
        <w:ind w:left="720" w:hanging="720"/>
      </w:pPr>
      <w:r w:rsidRPr="00C42145">
        <w:t>25.</w:t>
      </w:r>
      <w:r w:rsidRPr="00C42145">
        <w:tab/>
        <w:t>Kusi</w:t>
      </w:r>
      <w:r w:rsidRPr="00C42145">
        <w:rPr>
          <w:rFonts w:ascii="Calibri" w:hAnsi="Calibri" w:cs="Calibri"/>
        </w:rPr>
        <w:t>ć</w:t>
      </w:r>
      <w:r w:rsidRPr="00C42145">
        <w:t xml:space="preserve"> D, Kampe B, Ramoji A, Neugebauer U, Rösch P, Popp J: </w:t>
      </w:r>
      <w:r w:rsidRPr="00C42145">
        <w:rPr>
          <w:b/>
        </w:rPr>
        <w:t>Raman spectroscopic differentiation of planktonic bacteria and biofilms</w:t>
      </w:r>
      <w:r w:rsidRPr="00C42145">
        <w:t xml:space="preserve">. </w:t>
      </w:r>
      <w:r w:rsidRPr="00C42145">
        <w:rPr>
          <w:i/>
        </w:rPr>
        <w:t xml:space="preserve">Anal Bioanal Chem </w:t>
      </w:r>
      <w:r w:rsidRPr="00C42145">
        <w:t xml:space="preserve">2015, </w:t>
      </w:r>
      <w:r w:rsidRPr="00C42145">
        <w:rPr>
          <w:b/>
        </w:rPr>
        <w:t>407</w:t>
      </w:r>
      <w:r w:rsidRPr="00C42145">
        <w:t>(22):6803-6813.</w:t>
      </w:r>
    </w:p>
    <w:p w14:paraId="7EF317E3" w14:textId="77777777" w:rsidR="00C42145" w:rsidRPr="00C42145" w:rsidRDefault="00C42145" w:rsidP="00C42145">
      <w:pPr>
        <w:pStyle w:val="EndNoteBibliography"/>
        <w:spacing w:after="0"/>
        <w:ind w:left="720" w:hanging="720"/>
      </w:pPr>
      <w:r w:rsidRPr="00C42145">
        <w:t>26.</w:t>
      </w:r>
      <w:r w:rsidRPr="00C42145">
        <w:tab/>
        <w:t xml:space="preserve">Fehrmann A, Franz M, Hoffmann A, Rudzik L, Wüst E: </w:t>
      </w:r>
      <w:r w:rsidRPr="00C42145">
        <w:rPr>
          <w:b/>
        </w:rPr>
        <w:t>Dairy product analysis: identification of microorganisms by mid-infrared spectroscopy and determination of constituents by Raman spectroscopy</w:t>
      </w:r>
      <w:r w:rsidRPr="00C42145">
        <w:t xml:space="preserve">. </w:t>
      </w:r>
      <w:r w:rsidRPr="00C42145">
        <w:rPr>
          <w:i/>
        </w:rPr>
        <w:t xml:space="preserve">J AOAC Int </w:t>
      </w:r>
      <w:r w:rsidRPr="00C42145">
        <w:t xml:space="preserve">1995, </w:t>
      </w:r>
      <w:r w:rsidRPr="00C42145">
        <w:rPr>
          <w:b/>
        </w:rPr>
        <w:t>78</w:t>
      </w:r>
      <w:r w:rsidRPr="00C42145">
        <w:t>(6):1537-1542.</w:t>
      </w:r>
    </w:p>
    <w:p w14:paraId="6923976C" w14:textId="77777777" w:rsidR="00C42145" w:rsidRPr="00C42145" w:rsidRDefault="00C42145" w:rsidP="00C42145">
      <w:pPr>
        <w:pStyle w:val="EndNoteBibliography"/>
        <w:spacing w:after="0"/>
        <w:ind w:left="720" w:hanging="720"/>
      </w:pPr>
      <w:r w:rsidRPr="00C42145">
        <w:t>27.</w:t>
      </w:r>
      <w:r w:rsidRPr="00C42145">
        <w:tab/>
        <w:t xml:space="preserve">Maquelin K, Choo-Smith LP, van Vreeswijk T, Endtz HP, Smith B, Bennett R, Bruining HA, Puppels GJ: </w:t>
      </w:r>
      <w:r w:rsidRPr="00C42145">
        <w:rPr>
          <w:b/>
        </w:rPr>
        <w:t>Raman spectroscopic method for identification of clinically relevant microorganisms growing on solid culture medium</w:t>
      </w:r>
      <w:r w:rsidRPr="00C42145">
        <w:t xml:space="preserve">. </w:t>
      </w:r>
      <w:r w:rsidRPr="00C42145">
        <w:rPr>
          <w:i/>
        </w:rPr>
        <w:t xml:space="preserve">Anal Chem </w:t>
      </w:r>
      <w:r w:rsidRPr="00C42145">
        <w:t xml:space="preserve">2000, </w:t>
      </w:r>
      <w:r w:rsidRPr="00C42145">
        <w:rPr>
          <w:b/>
        </w:rPr>
        <w:t>72</w:t>
      </w:r>
      <w:r w:rsidRPr="00C42145">
        <w:t>(1):12-19.</w:t>
      </w:r>
    </w:p>
    <w:p w14:paraId="253A7A85" w14:textId="77777777" w:rsidR="00C42145" w:rsidRPr="00C42145" w:rsidRDefault="00C42145" w:rsidP="00C42145">
      <w:pPr>
        <w:pStyle w:val="EndNoteBibliography"/>
        <w:spacing w:after="0"/>
        <w:ind w:left="720" w:hanging="720"/>
      </w:pPr>
      <w:r w:rsidRPr="00C42145">
        <w:t>28.</w:t>
      </w:r>
      <w:r w:rsidRPr="00C42145">
        <w:tab/>
        <w:t xml:space="preserve">Mello C, Ribeiro D, Novaes F, Poppi RJ: </w:t>
      </w:r>
      <w:r w:rsidRPr="00C42145">
        <w:rPr>
          <w:b/>
        </w:rPr>
        <w:t>Rapid differentiation among bacteria that cause gastroenteritis by use of low-resolution Raman spectroscopy and PLS discriminant analysis</w:t>
      </w:r>
      <w:r w:rsidRPr="00C42145">
        <w:t xml:space="preserve">. </w:t>
      </w:r>
      <w:r w:rsidRPr="00C42145">
        <w:rPr>
          <w:i/>
        </w:rPr>
        <w:t xml:space="preserve">Anal Bioanal Chem </w:t>
      </w:r>
      <w:r w:rsidRPr="00C42145">
        <w:t xml:space="preserve">2005, </w:t>
      </w:r>
      <w:r w:rsidRPr="00C42145">
        <w:rPr>
          <w:b/>
        </w:rPr>
        <w:t>383</w:t>
      </w:r>
      <w:r w:rsidRPr="00C42145">
        <w:t>(4):701-706.</w:t>
      </w:r>
    </w:p>
    <w:p w14:paraId="32A913D3" w14:textId="77777777" w:rsidR="00C42145" w:rsidRPr="00C42145" w:rsidRDefault="00C42145" w:rsidP="00C42145">
      <w:pPr>
        <w:pStyle w:val="EndNoteBibliography"/>
        <w:spacing w:after="0"/>
        <w:ind w:left="720" w:hanging="720"/>
      </w:pPr>
      <w:r w:rsidRPr="00C42145">
        <w:t>29.</w:t>
      </w:r>
      <w:r w:rsidRPr="00C42145">
        <w:tab/>
        <w:t>Rösch P, Harz M, Schmitt M, Peschke KD, Ronneberger O, Burkhardt H, Motzkus HW, Lankers M, Hofer S, Thiele H</w:t>
      </w:r>
      <w:r w:rsidRPr="00C42145">
        <w:rPr>
          <w:i/>
        </w:rPr>
        <w:t xml:space="preserve"> et al</w:t>
      </w:r>
      <w:r w:rsidRPr="00C42145">
        <w:t xml:space="preserve">: </w:t>
      </w:r>
      <w:r w:rsidRPr="00C42145">
        <w:rPr>
          <w:b/>
        </w:rPr>
        <w:t>Chemotaxonomic identification of single bacteria by micro-Raman spectroscopy: application to clean-room-relevant biological contaminations</w:t>
      </w:r>
      <w:r w:rsidRPr="00C42145">
        <w:t xml:space="preserve">. </w:t>
      </w:r>
      <w:r w:rsidRPr="00C42145">
        <w:rPr>
          <w:i/>
        </w:rPr>
        <w:t xml:space="preserve">Appl Environ Microbiol </w:t>
      </w:r>
      <w:r w:rsidRPr="00C42145">
        <w:t xml:space="preserve">2005, </w:t>
      </w:r>
      <w:r w:rsidRPr="00C42145">
        <w:rPr>
          <w:b/>
        </w:rPr>
        <w:t>71</w:t>
      </w:r>
      <w:r w:rsidRPr="00C42145">
        <w:t>(3):1626-1637.</w:t>
      </w:r>
    </w:p>
    <w:p w14:paraId="4528837E" w14:textId="77777777" w:rsidR="00C42145" w:rsidRPr="00C42145" w:rsidRDefault="00C42145" w:rsidP="00C42145">
      <w:pPr>
        <w:pStyle w:val="EndNoteBibliography"/>
        <w:spacing w:after="0"/>
        <w:ind w:left="720" w:hanging="720"/>
      </w:pPr>
      <w:r w:rsidRPr="00C42145">
        <w:t>30.</w:t>
      </w:r>
      <w:r w:rsidRPr="00C42145">
        <w:tab/>
        <w:t xml:space="preserve">Schuster KC, Urlaub E, Gapes JR: </w:t>
      </w:r>
      <w:r w:rsidRPr="00C42145">
        <w:rPr>
          <w:b/>
        </w:rPr>
        <w:t>Single-cell analysis of bacteria by Raman microscopy: spectral information on the chemical composition of cells and on the heterogeneity in a culture</w:t>
      </w:r>
      <w:r w:rsidRPr="00C42145">
        <w:t xml:space="preserve">. </w:t>
      </w:r>
      <w:r w:rsidRPr="00C42145">
        <w:rPr>
          <w:i/>
        </w:rPr>
        <w:t xml:space="preserve">J Microbiol Methods </w:t>
      </w:r>
      <w:r w:rsidRPr="00C42145">
        <w:t xml:space="preserve">2000, </w:t>
      </w:r>
      <w:r w:rsidRPr="00C42145">
        <w:rPr>
          <w:b/>
        </w:rPr>
        <w:t>42</w:t>
      </w:r>
      <w:r w:rsidRPr="00C42145">
        <w:t>(1):29-38.</w:t>
      </w:r>
    </w:p>
    <w:p w14:paraId="1CE20EFF" w14:textId="77777777" w:rsidR="00C42145" w:rsidRPr="00C42145" w:rsidRDefault="00C42145" w:rsidP="00C42145">
      <w:pPr>
        <w:pStyle w:val="EndNoteBibliography"/>
        <w:spacing w:after="0"/>
        <w:ind w:left="720" w:hanging="720"/>
      </w:pPr>
      <w:r w:rsidRPr="00C42145">
        <w:t>31.</w:t>
      </w:r>
      <w:r w:rsidRPr="00C42145">
        <w:tab/>
        <w:t>!!! INVALID CITATION !!! {}.</w:t>
      </w:r>
    </w:p>
    <w:p w14:paraId="103BBD68" w14:textId="77777777" w:rsidR="00C42145" w:rsidRPr="00C42145" w:rsidRDefault="00C42145" w:rsidP="00C42145">
      <w:pPr>
        <w:pStyle w:val="EndNoteBibliography"/>
        <w:spacing w:after="0"/>
        <w:ind w:left="720" w:hanging="720"/>
      </w:pPr>
      <w:r w:rsidRPr="00C42145">
        <w:t>32.</w:t>
      </w:r>
      <w:r w:rsidRPr="00C42145">
        <w:tab/>
        <w:t xml:space="preserve">Keller G: </w:t>
      </w:r>
      <w:r w:rsidRPr="00C42145">
        <w:rPr>
          <w:b/>
        </w:rPr>
        <w:t>Raman studies bacteria one by one</w:t>
      </w:r>
      <w:r w:rsidRPr="00C42145">
        <w:t xml:space="preserve">. </w:t>
      </w:r>
      <w:r w:rsidRPr="00C42145">
        <w:rPr>
          <w:i/>
        </w:rPr>
        <w:t xml:space="preserve">Anal Chem </w:t>
      </w:r>
      <w:r w:rsidRPr="00C42145">
        <w:t xml:space="preserve">2000, </w:t>
      </w:r>
      <w:r w:rsidRPr="00C42145">
        <w:rPr>
          <w:b/>
        </w:rPr>
        <w:t>72</w:t>
      </w:r>
      <w:r w:rsidRPr="00C42145">
        <w:t>(23):732A-733A.</w:t>
      </w:r>
    </w:p>
    <w:p w14:paraId="2EF95AE8" w14:textId="77777777" w:rsidR="00C42145" w:rsidRPr="00C42145" w:rsidRDefault="00C42145" w:rsidP="00C42145">
      <w:pPr>
        <w:pStyle w:val="EndNoteBibliography"/>
        <w:spacing w:after="0"/>
        <w:ind w:left="720" w:hanging="720"/>
      </w:pPr>
      <w:r w:rsidRPr="00C42145">
        <w:t>33.</w:t>
      </w:r>
      <w:r w:rsidRPr="00C42145">
        <w:tab/>
        <w:t xml:space="preserve">Meisel S, Stöckel S, Elschner M, Melzer F, Rösch P, Popp J: </w:t>
      </w:r>
      <w:r w:rsidRPr="00C42145">
        <w:rPr>
          <w:b/>
        </w:rPr>
        <w:t>Raman spectroscopy as a potential tool for detection of Brucella spp. in milk</w:t>
      </w:r>
      <w:r w:rsidRPr="00C42145">
        <w:t xml:space="preserve">. </w:t>
      </w:r>
      <w:r w:rsidRPr="00C42145">
        <w:rPr>
          <w:i/>
        </w:rPr>
        <w:t xml:space="preserve">Appl Environ Microbiol </w:t>
      </w:r>
      <w:r w:rsidRPr="00C42145">
        <w:t xml:space="preserve">2012, </w:t>
      </w:r>
      <w:r w:rsidRPr="00C42145">
        <w:rPr>
          <w:b/>
        </w:rPr>
        <w:t>78</w:t>
      </w:r>
      <w:r w:rsidRPr="00C42145">
        <w:t>(16):5575-5583.</w:t>
      </w:r>
    </w:p>
    <w:p w14:paraId="49E7022C" w14:textId="77777777" w:rsidR="00C42145" w:rsidRPr="00C42145" w:rsidRDefault="00C42145" w:rsidP="00C42145">
      <w:pPr>
        <w:pStyle w:val="EndNoteBibliography"/>
        <w:spacing w:after="0"/>
        <w:ind w:left="720" w:hanging="720"/>
      </w:pPr>
      <w:r w:rsidRPr="00C42145">
        <w:lastRenderedPageBreak/>
        <w:t>34.</w:t>
      </w:r>
      <w:r w:rsidRPr="00C42145">
        <w:tab/>
        <w:t xml:space="preserve">Albanell E, Cáceres P, Caja G, Molina E, Gargouri A: </w:t>
      </w:r>
      <w:r w:rsidRPr="00C42145">
        <w:rPr>
          <w:b/>
        </w:rPr>
        <w:t>Determination of fat, protein, and total solids in ovine milk by near-infrared spectroscopy</w:t>
      </w:r>
      <w:r w:rsidRPr="00C42145">
        <w:t xml:space="preserve">. </w:t>
      </w:r>
      <w:r w:rsidRPr="00C42145">
        <w:rPr>
          <w:i/>
        </w:rPr>
        <w:t xml:space="preserve">J AOAC Int </w:t>
      </w:r>
      <w:r w:rsidRPr="00C42145">
        <w:t xml:space="preserve">1999, </w:t>
      </w:r>
      <w:r w:rsidRPr="00C42145">
        <w:rPr>
          <w:b/>
        </w:rPr>
        <w:t>82</w:t>
      </w:r>
      <w:r w:rsidRPr="00C42145">
        <w:t>(3):753-758.</w:t>
      </w:r>
    </w:p>
    <w:p w14:paraId="64FCADE6" w14:textId="77777777" w:rsidR="00C42145" w:rsidRPr="00C42145" w:rsidRDefault="00C42145" w:rsidP="00C42145">
      <w:pPr>
        <w:pStyle w:val="EndNoteBibliography"/>
        <w:spacing w:after="0"/>
        <w:ind w:left="720" w:hanging="720"/>
      </w:pPr>
      <w:r w:rsidRPr="00C42145">
        <w:t>35.</w:t>
      </w:r>
      <w:r w:rsidRPr="00C42145">
        <w:tab/>
        <w:t xml:space="preserve">Meisel S, Stöckel S, Rösch P, Popp J: </w:t>
      </w:r>
      <w:r w:rsidRPr="00C42145">
        <w:rPr>
          <w:b/>
        </w:rPr>
        <w:t>Identification of meat-associated pathogens via Raman microspectroscopy</w:t>
      </w:r>
      <w:r w:rsidRPr="00C42145">
        <w:t xml:space="preserve">. </w:t>
      </w:r>
      <w:r w:rsidRPr="00C42145">
        <w:rPr>
          <w:i/>
        </w:rPr>
        <w:t xml:space="preserve">Food Microbiol </w:t>
      </w:r>
      <w:r w:rsidRPr="00C42145">
        <w:t xml:space="preserve">2014, </w:t>
      </w:r>
      <w:r w:rsidRPr="00C42145">
        <w:rPr>
          <w:b/>
        </w:rPr>
        <w:t>38</w:t>
      </w:r>
      <w:r w:rsidRPr="00C42145">
        <w:t>:36-43.</w:t>
      </w:r>
    </w:p>
    <w:p w14:paraId="2F1E3C05" w14:textId="77777777" w:rsidR="00C42145" w:rsidRPr="00C42145" w:rsidRDefault="00C42145" w:rsidP="00C42145">
      <w:pPr>
        <w:pStyle w:val="EndNoteBibliography"/>
        <w:spacing w:after="0"/>
        <w:ind w:left="720" w:hanging="720"/>
      </w:pPr>
      <w:r w:rsidRPr="00C42145">
        <w:t>36.</w:t>
      </w:r>
      <w:r w:rsidRPr="00C42145">
        <w:tab/>
        <w:t xml:space="preserve">Wang J, Xie X, Feng J, Chen JC, Du XJ, Luo J, Lu X, Wang S: </w:t>
      </w:r>
      <w:r w:rsidRPr="00C42145">
        <w:rPr>
          <w:b/>
        </w:rPr>
        <w:t>Rapid detection of Listeria monocytogenes in milk using confocal micro-Raman spectroscopy and chemometric analysis</w:t>
      </w:r>
      <w:r w:rsidRPr="00C42145">
        <w:t xml:space="preserve">. </w:t>
      </w:r>
      <w:r w:rsidRPr="00C42145">
        <w:rPr>
          <w:i/>
        </w:rPr>
        <w:t xml:space="preserve">Int J Food Microbiol </w:t>
      </w:r>
      <w:r w:rsidRPr="00C42145">
        <w:t xml:space="preserve">2015, </w:t>
      </w:r>
      <w:r w:rsidRPr="00C42145">
        <w:rPr>
          <w:b/>
        </w:rPr>
        <w:t>204</w:t>
      </w:r>
      <w:r w:rsidRPr="00C42145">
        <w:t>:66-74.</w:t>
      </w:r>
    </w:p>
    <w:p w14:paraId="074EC14C" w14:textId="77777777" w:rsidR="00C42145" w:rsidRPr="00C42145" w:rsidRDefault="00C42145" w:rsidP="00C42145">
      <w:pPr>
        <w:pStyle w:val="EndNoteBibliography"/>
        <w:spacing w:after="0"/>
        <w:ind w:left="720" w:hanging="720"/>
      </w:pPr>
      <w:r w:rsidRPr="00C42145">
        <w:t>37.</w:t>
      </w:r>
      <w:r w:rsidRPr="00C42145">
        <w:tab/>
        <w:t xml:space="preserve">Su LH, Chiu CH: </w:t>
      </w:r>
      <w:r w:rsidRPr="00C42145">
        <w:rPr>
          <w:b/>
        </w:rPr>
        <w:t>Salmonella: clinical importance and evolution of nomenclature</w:t>
      </w:r>
      <w:r w:rsidRPr="00C42145">
        <w:t xml:space="preserve">. </w:t>
      </w:r>
      <w:r w:rsidRPr="00C42145">
        <w:rPr>
          <w:i/>
        </w:rPr>
        <w:t xml:space="preserve">Chang Gung Med J </w:t>
      </w:r>
      <w:r w:rsidRPr="00C42145">
        <w:t xml:space="preserve">2007, </w:t>
      </w:r>
      <w:r w:rsidRPr="00C42145">
        <w:rPr>
          <w:b/>
        </w:rPr>
        <w:t>30</w:t>
      </w:r>
      <w:r w:rsidRPr="00C42145">
        <w:t>(3):210-219.</w:t>
      </w:r>
    </w:p>
    <w:p w14:paraId="0DDC7AAD" w14:textId="77777777" w:rsidR="00C42145" w:rsidRPr="00C42145" w:rsidRDefault="00C42145" w:rsidP="00C42145">
      <w:pPr>
        <w:pStyle w:val="EndNoteBibliography"/>
        <w:spacing w:after="0"/>
        <w:ind w:left="720" w:hanging="720"/>
      </w:pPr>
      <w:r w:rsidRPr="00C42145">
        <w:t>38.</w:t>
      </w:r>
      <w:r w:rsidRPr="00C42145">
        <w:tab/>
        <w:t xml:space="preserve">Sundaram J, Park B, Hinton A, Lawrence KC, Kwon Y: </w:t>
      </w:r>
      <w:r w:rsidRPr="00C42145">
        <w:rPr>
          <w:b/>
        </w:rPr>
        <w:t>Detection and differentiation of Salmonella serotypes using surface enhanced Raman scattering (SERS) technique</w:t>
      </w:r>
      <w:r w:rsidRPr="00C42145">
        <w:t xml:space="preserve">. </w:t>
      </w:r>
      <w:r w:rsidRPr="00C42145">
        <w:rPr>
          <w:i/>
        </w:rPr>
        <w:t xml:space="preserve">Journal of Food Measurement and Characterization </w:t>
      </w:r>
      <w:r w:rsidRPr="00C42145">
        <w:t xml:space="preserve">2013, </w:t>
      </w:r>
      <w:r w:rsidRPr="00C42145">
        <w:rPr>
          <w:b/>
        </w:rPr>
        <w:t>7</w:t>
      </w:r>
      <w:r w:rsidRPr="00C42145">
        <w:t>(1):1-12.</w:t>
      </w:r>
    </w:p>
    <w:p w14:paraId="20C87EA6" w14:textId="77777777" w:rsidR="00C42145" w:rsidRPr="00C42145" w:rsidRDefault="00C42145" w:rsidP="00C42145">
      <w:pPr>
        <w:pStyle w:val="EndNoteBibliography"/>
        <w:spacing w:after="0"/>
        <w:ind w:left="720" w:hanging="720"/>
      </w:pPr>
      <w:r w:rsidRPr="00C42145">
        <w:t>39.</w:t>
      </w:r>
      <w:r w:rsidRPr="00C42145">
        <w:tab/>
        <w:t xml:space="preserve">Jarvis RM, Brooker A, Goodacre R: </w:t>
      </w:r>
      <w:r w:rsidRPr="00C42145">
        <w:rPr>
          <w:b/>
        </w:rPr>
        <w:t>Surface-enhanced Raman scattering for the rapid discrimination of bacteria</w:t>
      </w:r>
      <w:r w:rsidRPr="00C42145">
        <w:t xml:space="preserve">. </w:t>
      </w:r>
      <w:r w:rsidRPr="00C42145">
        <w:rPr>
          <w:i/>
        </w:rPr>
        <w:t xml:space="preserve">Faraday Discuss </w:t>
      </w:r>
      <w:r w:rsidRPr="00C42145">
        <w:t xml:space="preserve">2006, </w:t>
      </w:r>
      <w:r w:rsidRPr="00C42145">
        <w:rPr>
          <w:b/>
        </w:rPr>
        <w:t>132</w:t>
      </w:r>
      <w:r w:rsidRPr="00C42145">
        <w:t>:281-292; discussion 309-219.</w:t>
      </w:r>
    </w:p>
    <w:p w14:paraId="409D2BE8" w14:textId="77777777" w:rsidR="00C42145" w:rsidRPr="00C42145" w:rsidRDefault="00C42145" w:rsidP="00C42145">
      <w:pPr>
        <w:pStyle w:val="EndNoteBibliography"/>
        <w:spacing w:after="0"/>
        <w:ind w:left="720" w:hanging="720"/>
      </w:pPr>
      <w:r w:rsidRPr="00C42145">
        <w:t>40.</w:t>
      </w:r>
      <w:r w:rsidRPr="00C42145">
        <w:tab/>
        <w:t xml:space="preserve">Sundaram J, Park B, Kwon Y, Lawrence KC: </w:t>
      </w:r>
      <w:r w:rsidRPr="00C42145">
        <w:rPr>
          <w:b/>
        </w:rPr>
        <w:t>Surface enhanced Raman scattering (SERS) with biopolymer encapsulated silver nanosubstrates for rapid detection of foodborne pathogens</w:t>
      </w:r>
      <w:r w:rsidRPr="00C42145">
        <w:t xml:space="preserve">. </w:t>
      </w:r>
      <w:r w:rsidRPr="00C42145">
        <w:rPr>
          <w:i/>
        </w:rPr>
        <w:t xml:space="preserve">Int J Food Microbiol </w:t>
      </w:r>
      <w:r w:rsidRPr="00C42145">
        <w:t xml:space="preserve">2013, </w:t>
      </w:r>
      <w:r w:rsidRPr="00C42145">
        <w:rPr>
          <w:b/>
        </w:rPr>
        <w:t>167</w:t>
      </w:r>
      <w:r w:rsidRPr="00C42145">
        <w:t>(1):67-73.</w:t>
      </w:r>
    </w:p>
    <w:p w14:paraId="7B21AD2B" w14:textId="77777777" w:rsidR="00C42145" w:rsidRPr="00C42145" w:rsidRDefault="00C42145" w:rsidP="00C42145">
      <w:pPr>
        <w:pStyle w:val="EndNoteBibliography"/>
        <w:spacing w:after="0"/>
        <w:ind w:left="720" w:hanging="720"/>
      </w:pPr>
      <w:r w:rsidRPr="00C42145">
        <w:t>41.</w:t>
      </w:r>
      <w:r w:rsidRPr="00C42145">
        <w:tab/>
        <w:t xml:space="preserve">Jarvis RM, Brooker A, Goodacre R: </w:t>
      </w:r>
      <w:r w:rsidRPr="00C42145">
        <w:rPr>
          <w:b/>
        </w:rPr>
        <w:t>Surface-enhanced Raman spectroscopy for bacterial discrimination utilizing a scanning electron microscope with a Raman spectroscopy interface</w:t>
      </w:r>
      <w:r w:rsidRPr="00C42145">
        <w:t xml:space="preserve">. </w:t>
      </w:r>
      <w:r w:rsidRPr="00C42145">
        <w:rPr>
          <w:i/>
        </w:rPr>
        <w:t xml:space="preserve">Anal Chem </w:t>
      </w:r>
      <w:r w:rsidRPr="00C42145">
        <w:t xml:space="preserve">2004, </w:t>
      </w:r>
      <w:r w:rsidRPr="00C42145">
        <w:rPr>
          <w:b/>
        </w:rPr>
        <w:t>76</w:t>
      </w:r>
      <w:r w:rsidRPr="00C42145">
        <w:t>(17):5198-5202.</w:t>
      </w:r>
    </w:p>
    <w:p w14:paraId="5BD74E23" w14:textId="77777777" w:rsidR="00C42145" w:rsidRPr="00C42145" w:rsidRDefault="00C42145" w:rsidP="00C42145">
      <w:pPr>
        <w:pStyle w:val="EndNoteBibliography"/>
        <w:spacing w:after="0"/>
        <w:ind w:left="720" w:hanging="720"/>
      </w:pPr>
      <w:r w:rsidRPr="00C42145">
        <w:t>42.</w:t>
      </w:r>
      <w:r w:rsidRPr="00C42145">
        <w:tab/>
        <w:t xml:space="preserve">Kumar S, Verma T, Mukherjee R, Ariese F, Somasundaram K, Umapathy S: </w:t>
      </w:r>
      <w:r w:rsidRPr="00C42145">
        <w:rPr>
          <w:b/>
        </w:rPr>
        <w:t>Raman and infra-red microspectroscopy: towards quantitative evaluation for clinical research by ratiometric analysis</w:t>
      </w:r>
      <w:r w:rsidRPr="00C42145">
        <w:t xml:space="preserve">. </w:t>
      </w:r>
      <w:r w:rsidRPr="00C42145">
        <w:rPr>
          <w:i/>
        </w:rPr>
        <w:t xml:space="preserve">Chem Soc Rev </w:t>
      </w:r>
      <w:r w:rsidRPr="00C42145">
        <w:t xml:space="preserve">2016, </w:t>
      </w:r>
      <w:r w:rsidRPr="00C42145">
        <w:rPr>
          <w:b/>
        </w:rPr>
        <w:t>45</w:t>
      </w:r>
      <w:r w:rsidRPr="00C42145">
        <w:t>(7):1879-1900.</w:t>
      </w:r>
    </w:p>
    <w:p w14:paraId="63AA8676" w14:textId="77777777" w:rsidR="00C42145" w:rsidRPr="00C42145" w:rsidRDefault="00C42145" w:rsidP="00C42145">
      <w:pPr>
        <w:pStyle w:val="EndNoteBibliography"/>
        <w:spacing w:after="0"/>
        <w:ind w:left="720" w:hanging="720"/>
      </w:pPr>
      <w:r w:rsidRPr="00C42145">
        <w:t>43.</w:t>
      </w:r>
      <w:r w:rsidRPr="00C42145">
        <w:tab/>
        <w:t xml:space="preserve">Zhou H, Yang D, Ivleva NP, Mircescu NE, Niessner R, Haisch C: </w:t>
      </w:r>
      <w:r w:rsidRPr="00C42145">
        <w:rPr>
          <w:b/>
        </w:rPr>
        <w:t>SERS detection of bacteria in water by in situ coating with Ag nanoparticles</w:t>
      </w:r>
      <w:r w:rsidRPr="00C42145">
        <w:t xml:space="preserve">. </w:t>
      </w:r>
      <w:r w:rsidRPr="00C42145">
        <w:rPr>
          <w:i/>
        </w:rPr>
        <w:t xml:space="preserve">Anal Chem </w:t>
      </w:r>
      <w:r w:rsidRPr="00C42145">
        <w:t xml:space="preserve">2014, </w:t>
      </w:r>
      <w:r w:rsidRPr="00C42145">
        <w:rPr>
          <w:b/>
        </w:rPr>
        <w:t>86</w:t>
      </w:r>
      <w:r w:rsidRPr="00C42145">
        <w:t>(3):1525-1533.</w:t>
      </w:r>
    </w:p>
    <w:p w14:paraId="04E6D098" w14:textId="77777777" w:rsidR="00C42145" w:rsidRPr="00C42145" w:rsidRDefault="00C42145" w:rsidP="00C42145">
      <w:pPr>
        <w:pStyle w:val="EndNoteBibliography"/>
        <w:spacing w:after="0"/>
        <w:ind w:left="720" w:hanging="720"/>
      </w:pPr>
      <w:r w:rsidRPr="00C42145">
        <w:t>44.</w:t>
      </w:r>
      <w:r w:rsidRPr="00C42145">
        <w:tab/>
        <w:t>Witkowska E, Korsak D, Kowalska A, Ksi</w:t>
      </w:r>
      <w:r w:rsidRPr="00C42145">
        <w:rPr>
          <w:rFonts w:ascii="Calibri" w:hAnsi="Calibri" w:cs="Calibri"/>
        </w:rPr>
        <w:t>ęż</w:t>
      </w:r>
      <w:r w:rsidRPr="00C42145">
        <w:t>opolska-Gocalska M, Niedzió</w:t>
      </w:r>
      <w:r w:rsidRPr="00C42145">
        <w:rPr>
          <w:rFonts w:ascii="Calibri" w:hAnsi="Calibri" w:cs="Calibri"/>
        </w:rPr>
        <w:t>ł</w:t>
      </w:r>
      <w:r w:rsidRPr="00C42145">
        <w:t>ka-Jönsson J, Ro</w:t>
      </w:r>
      <w:r w:rsidRPr="00C42145">
        <w:rPr>
          <w:rFonts w:ascii="Calibri" w:hAnsi="Calibri" w:cs="Calibri"/>
        </w:rPr>
        <w:t>ź</w:t>
      </w:r>
      <w:r w:rsidRPr="00C42145">
        <w:t>niecka E, Micha</w:t>
      </w:r>
      <w:r w:rsidRPr="00C42145">
        <w:rPr>
          <w:rFonts w:ascii="Calibri" w:hAnsi="Calibri" w:cs="Calibri"/>
        </w:rPr>
        <w:t>ł</w:t>
      </w:r>
      <w:r w:rsidRPr="00C42145">
        <w:t>owicz W, Albrycht P, Podra</w:t>
      </w:r>
      <w:r w:rsidRPr="00C42145">
        <w:rPr>
          <w:rFonts w:ascii="Calibri" w:hAnsi="Calibri" w:cs="Calibri"/>
        </w:rPr>
        <w:t>ż</w:t>
      </w:r>
      <w:r w:rsidRPr="00C42145">
        <w:t>ka M, Ho</w:t>
      </w:r>
      <w:r w:rsidRPr="00C42145">
        <w:rPr>
          <w:rFonts w:ascii="Calibri" w:hAnsi="Calibri" w:cs="Calibri"/>
        </w:rPr>
        <w:t>ł</w:t>
      </w:r>
      <w:r w:rsidRPr="00C42145">
        <w:t>yst R</w:t>
      </w:r>
      <w:r w:rsidRPr="00C42145">
        <w:rPr>
          <w:i/>
        </w:rPr>
        <w:t xml:space="preserve"> et al</w:t>
      </w:r>
      <w:r w:rsidRPr="00C42145">
        <w:t xml:space="preserve">: </w:t>
      </w:r>
      <w:r w:rsidRPr="00C42145">
        <w:rPr>
          <w:b/>
        </w:rPr>
        <w:t>Surface-enhanced Raman spectroscopy introduced into the International Standard Organization (ISO) regulations as an alternative method for detection and identification of pathogens in the food industry</w:t>
      </w:r>
      <w:r w:rsidRPr="00C42145">
        <w:t xml:space="preserve">. </w:t>
      </w:r>
      <w:r w:rsidRPr="00C42145">
        <w:rPr>
          <w:i/>
        </w:rPr>
        <w:t xml:space="preserve">Anal Bioanal Chem </w:t>
      </w:r>
      <w:r w:rsidRPr="00C42145">
        <w:t>2016.</w:t>
      </w:r>
    </w:p>
    <w:p w14:paraId="3A5F9930" w14:textId="77777777" w:rsidR="00C42145" w:rsidRPr="00C42145" w:rsidRDefault="00C42145" w:rsidP="00C42145">
      <w:pPr>
        <w:pStyle w:val="EndNoteBibliography"/>
        <w:spacing w:after="0"/>
        <w:ind w:left="720" w:hanging="720"/>
      </w:pPr>
      <w:r w:rsidRPr="00C42145">
        <w:t>45.</w:t>
      </w:r>
      <w:r w:rsidRPr="00C42145">
        <w:tab/>
        <w:t xml:space="preserve">Schmilovitch Z, Mizrach A, Alchanatis V, Kritzman G, Korotic R, Irudayaraj J, Debroy C: </w:t>
      </w:r>
      <w:r w:rsidRPr="00C42145">
        <w:rPr>
          <w:b/>
        </w:rPr>
        <w:t>DETECTION OF BACTERIA WITH LOW-RESOLUTION  RAMAN SPECTROSCOPY   </w:t>
      </w:r>
      <w:r w:rsidRPr="00C42145">
        <w:rPr>
          <w:i/>
        </w:rPr>
        <w:t xml:space="preserve">Transactions of the American Society of Agricultural Engineers </w:t>
      </w:r>
      <w:r w:rsidRPr="00C42145">
        <w:t xml:space="preserve">2005, </w:t>
      </w:r>
      <w:r w:rsidRPr="00C42145">
        <w:rPr>
          <w:b/>
        </w:rPr>
        <w:t>48</w:t>
      </w:r>
      <w:r w:rsidRPr="00C42145">
        <w:t>(5):1843-1850.</w:t>
      </w:r>
    </w:p>
    <w:p w14:paraId="7A397EA5" w14:textId="77777777" w:rsidR="00C42145" w:rsidRPr="00C42145" w:rsidRDefault="00C42145" w:rsidP="00C42145">
      <w:pPr>
        <w:pStyle w:val="EndNoteBibliography"/>
        <w:spacing w:after="0"/>
        <w:ind w:left="720" w:hanging="720"/>
      </w:pPr>
      <w:r w:rsidRPr="00C42145">
        <w:t>46.</w:t>
      </w:r>
      <w:r w:rsidRPr="00C42145">
        <w:tab/>
        <w:t xml:space="preserve">Luo BS, Lin MIN: </w:t>
      </w:r>
      <w:r w:rsidRPr="00C42145">
        <w:rPr>
          <w:b/>
        </w:rPr>
        <w:t>A PORTABLE RAMAN SYSTEM FOR THE IDENTIFICATION OF FOODBORNE PATHOGENIC BACTERIA</w:t>
      </w:r>
      <w:r w:rsidRPr="00C42145">
        <w:t xml:space="preserve">. </w:t>
      </w:r>
      <w:r w:rsidRPr="00C42145">
        <w:rPr>
          <w:i/>
        </w:rPr>
        <w:t xml:space="preserve">Journal of Rapid Methods &amp; Automation in Microbiology </w:t>
      </w:r>
      <w:r w:rsidRPr="00C42145">
        <w:t xml:space="preserve">2008, </w:t>
      </w:r>
      <w:r w:rsidRPr="00C42145">
        <w:rPr>
          <w:b/>
        </w:rPr>
        <w:t>16</w:t>
      </w:r>
      <w:r w:rsidRPr="00C42145">
        <w:t>(3):238-255.</w:t>
      </w:r>
    </w:p>
    <w:p w14:paraId="77199FB0" w14:textId="77777777" w:rsidR="00C42145" w:rsidRPr="00C42145" w:rsidRDefault="00C42145" w:rsidP="00C42145">
      <w:pPr>
        <w:pStyle w:val="EndNoteBibliography"/>
        <w:spacing w:after="0"/>
        <w:ind w:left="720" w:hanging="720"/>
      </w:pPr>
      <w:r w:rsidRPr="00C42145">
        <w:t>47.</w:t>
      </w:r>
      <w:r w:rsidRPr="00C42145">
        <w:tab/>
      </w:r>
      <w:r w:rsidRPr="00C42145">
        <w:rPr>
          <w:rtl/>
        </w:rPr>
        <w:t>בוריסוב</w:t>
      </w:r>
      <w:r w:rsidRPr="00C42145">
        <w:rPr>
          <w:rFonts w:hint="cs"/>
          <w:rtl/>
        </w:rPr>
        <w:t>ר</w:t>
      </w:r>
      <w:r w:rsidRPr="00C42145">
        <w:rPr>
          <w:rtl/>
        </w:rPr>
        <w:t xml:space="preserve"> מ, זילברברנד מ, כוהן א, בוחנובסקי נד: </w:t>
      </w:r>
      <w:r w:rsidRPr="00C42145">
        <w:rPr>
          <w:b/>
          <w:rtl/>
        </w:rPr>
        <w:t>סקר הרכב של חומר אורגאני טבעי במי התהום באגן ירת " ן</w:t>
      </w:r>
      <w:r w:rsidRPr="00C42145">
        <w:t>. In</w:t>
      </w:r>
      <w:r w:rsidRPr="00C42145">
        <w:rPr>
          <w:i/>
        </w:rPr>
        <w:t>.</w:t>
      </w:r>
      <w:r w:rsidRPr="00C42145">
        <w:t>; 2013.</w:t>
      </w:r>
    </w:p>
    <w:p w14:paraId="4CBD5D2B" w14:textId="77777777" w:rsidR="00C42145" w:rsidRPr="00C42145" w:rsidRDefault="00C42145" w:rsidP="00C42145">
      <w:pPr>
        <w:pStyle w:val="EndNoteBibliography"/>
        <w:spacing w:after="0"/>
        <w:ind w:left="720" w:hanging="720"/>
      </w:pPr>
      <w:r w:rsidRPr="00C42145">
        <w:t>48.</w:t>
      </w:r>
      <w:r w:rsidRPr="00C42145">
        <w:tab/>
        <w:t xml:space="preserve">Stedmon C, Seredynska-Sobecka B, Boe-Hansen R, Le Tallec N, Waul C, Arvin E: </w:t>
      </w:r>
      <w:r w:rsidRPr="00C42145">
        <w:rPr>
          <w:b/>
        </w:rPr>
        <w:t xml:space="preserve">A potential approach for monitoring drinking water quality from </w:t>
      </w:r>
      <w:r w:rsidRPr="00C42145">
        <w:rPr>
          <w:b/>
        </w:rPr>
        <w:lastRenderedPageBreak/>
        <w:t>groundwater systems using organic matter fluorescence as an early warning for contamination events</w:t>
      </w:r>
      <w:r w:rsidRPr="00C42145">
        <w:t xml:space="preserve">. </w:t>
      </w:r>
      <w:r w:rsidRPr="00C42145">
        <w:rPr>
          <w:i/>
        </w:rPr>
        <w:t xml:space="preserve">Water Research </w:t>
      </w:r>
      <w:r w:rsidRPr="00C42145">
        <w:t xml:space="preserve">2011, </w:t>
      </w:r>
      <w:r w:rsidRPr="00C42145">
        <w:rPr>
          <w:b/>
        </w:rPr>
        <w:t>45</w:t>
      </w:r>
      <w:r w:rsidRPr="00C42145">
        <w:t>(18):6030-6038.</w:t>
      </w:r>
    </w:p>
    <w:p w14:paraId="45BEF100" w14:textId="77777777" w:rsidR="00C42145" w:rsidRPr="00C42145" w:rsidRDefault="00C42145" w:rsidP="00C42145">
      <w:pPr>
        <w:pStyle w:val="EndNoteBibliography"/>
        <w:spacing w:after="0"/>
        <w:ind w:left="720" w:hanging="720"/>
      </w:pPr>
      <w:r w:rsidRPr="00C42145">
        <w:t>49.</w:t>
      </w:r>
      <w:r w:rsidRPr="00C42145">
        <w:tab/>
        <w:t xml:space="preserve">Stedmon C, Markager S, Bro R: </w:t>
      </w:r>
      <w:r w:rsidRPr="00C42145">
        <w:rPr>
          <w:b/>
        </w:rPr>
        <w:t>Tracing dissolved organic matter in aquatic environments using a new approach to fluorescence spectroscopy</w:t>
      </w:r>
      <w:r w:rsidRPr="00C42145">
        <w:t xml:space="preserve">. </w:t>
      </w:r>
      <w:r w:rsidRPr="00C42145">
        <w:rPr>
          <w:i/>
        </w:rPr>
        <w:t xml:space="preserve">Marine Chemistry </w:t>
      </w:r>
      <w:r w:rsidRPr="00C42145">
        <w:t xml:space="preserve">2003, </w:t>
      </w:r>
      <w:r w:rsidRPr="00C42145">
        <w:rPr>
          <w:b/>
        </w:rPr>
        <w:t>82</w:t>
      </w:r>
      <w:r w:rsidRPr="00C42145">
        <w:t>(3-4):239-254.</w:t>
      </w:r>
    </w:p>
    <w:p w14:paraId="472F64F9" w14:textId="77777777" w:rsidR="00C42145" w:rsidRPr="00C42145" w:rsidRDefault="00C42145" w:rsidP="00C42145">
      <w:pPr>
        <w:pStyle w:val="EndNoteBibliography"/>
        <w:spacing w:after="0"/>
        <w:ind w:left="720" w:hanging="720"/>
      </w:pPr>
      <w:r w:rsidRPr="00C42145">
        <w:t>50.</w:t>
      </w:r>
      <w:r w:rsidRPr="00C42145">
        <w:tab/>
        <w:t xml:space="preserve">Borisover M, Laor Y, Parparov A, Bukhanovsky N, Lado M: </w:t>
      </w:r>
      <w:r w:rsidRPr="00C42145">
        <w:rPr>
          <w:b/>
        </w:rPr>
        <w:t>Spatial and seasonal patterns of fluorescent organic matter in Lake Kinneret (Sea of Galilee) and its catchment basin</w:t>
      </w:r>
      <w:r w:rsidRPr="00C42145">
        <w:t xml:space="preserve">. </w:t>
      </w:r>
      <w:r w:rsidRPr="00C42145">
        <w:rPr>
          <w:i/>
        </w:rPr>
        <w:t xml:space="preserve">Water Research </w:t>
      </w:r>
      <w:r w:rsidRPr="00C42145">
        <w:t xml:space="preserve">2009, </w:t>
      </w:r>
      <w:r w:rsidRPr="00C42145">
        <w:rPr>
          <w:b/>
        </w:rPr>
        <w:t>43</w:t>
      </w:r>
      <w:r w:rsidRPr="00C42145">
        <w:t>(12):3104-3116.</w:t>
      </w:r>
    </w:p>
    <w:p w14:paraId="044E1CFE" w14:textId="77777777" w:rsidR="00C42145" w:rsidRPr="00C42145" w:rsidRDefault="00C42145" w:rsidP="00C42145">
      <w:pPr>
        <w:pStyle w:val="EndNoteBibliography"/>
        <w:spacing w:after="0"/>
        <w:ind w:left="720" w:hanging="720"/>
      </w:pPr>
      <w:r w:rsidRPr="00C42145">
        <w:t>51.</w:t>
      </w:r>
      <w:r w:rsidRPr="00C42145">
        <w:tab/>
        <w:t xml:space="preserve">Hua B, Dolan F, Mcghee C, Clevenger T, Deng B: </w:t>
      </w:r>
      <w:r w:rsidRPr="00C42145">
        <w:rPr>
          <w:b/>
        </w:rPr>
        <w:t>Water-source characterization and classification with fluorescence EEM spectroscopy: PARAFAC analysis</w:t>
      </w:r>
      <w:r w:rsidRPr="00C42145">
        <w:t xml:space="preserve">. </w:t>
      </w:r>
      <w:r w:rsidRPr="00C42145">
        <w:rPr>
          <w:i/>
        </w:rPr>
        <w:t xml:space="preserve">International Journal of Environmental Analytical Chemistry </w:t>
      </w:r>
      <w:r w:rsidRPr="00C42145">
        <w:t xml:space="preserve">2007, </w:t>
      </w:r>
      <w:r w:rsidRPr="00C42145">
        <w:rPr>
          <w:b/>
        </w:rPr>
        <w:t>87</w:t>
      </w:r>
      <w:r w:rsidRPr="00C42145">
        <w:t>(2):135-147.</w:t>
      </w:r>
    </w:p>
    <w:p w14:paraId="7730178A" w14:textId="77777777" w:rsidR="00C42145" w:rsidRPr="00C42145" w:rsidRDefault="00C42145" w:rsidP="00C42145">
      <w:pPr>
        <w:pStyle w:val="EndNoteBibliography"/>
        <w:spacing w:after="0"/>
        <w:ind w:left="720" w:hanging="720"/>
      </w:pPr>
      <w:r w:rsidRPr="00C42145">
        <w:t>52.</w:t>
      </w:r>
      <w:r w:rsidRPr="00C42145">
        <w:tab/>
        <w:t xml:space="preserve">Gueguen C, Granskog M, McCullough G, Barber D: </w:t>
      </w:r>
      <w:r w:rsidRPr="00C42145">
        <w:rPr>
          <w:b/>
        </w:rPr>
        <w:t>Characterisation of colored dissolved organic matter in Hudson Bay and Hudson Strait using parallel factor analysis</w:t>
      </w:r>
      <w:r w:rsidRPr="00C42145">
        <w:t xml:space="preserve">. </w:t>
      </w:r>
      <w:r w:rsidRPr="00C42145">
        <w:rPr>
          <w:i/>
        </w:rPr>
        <w:t xml:space="preserve">Journal of Marine Systems </w:t>
      </w:r>
      <w:r w:rsidRPr="00C42145">
        <w:t xml:space="preserve">2011, </w:t>
      </w:r>
      <w:r w:rsidRPr="00C42145">
        <w:rPr>
          <w:b/>
        </w:rPr>
        <w:t>88</w:t>
      </w:r>
      <w:r w:rsidRPr="00C42145">
        <w:t>(3):423-433.</w:t>
      </w:r>
    </w:p>
    <w:p w14:paraId="6FC258BF" w14:textId="624C9EC4" w:rsidR="00C42145" w:rsidRPr="00C42145" w:rsidRDefault="00C42145" w:rsidP="00C42145">
      <w:pPr>
        <w:pStyle w:val="EndNoteBibliography"/>
        <w:ind w:left="720" w:hanging="720"/>
        <w:rPr>
          <w:b/>
        </w:rPr>
      </w:pPr>
      <w:r w:rsidRPr="00C42145">
        <w:t>53.</w:t>
      </w:r>
      <w:r w:rsidRPr="00C42145">
        <w:tab/>
        <w:t xml:space="preserve">Simelane KS: </w:t>
      </w:r>
      <w:r w:rsidRPr="00C42145">
        <w:rPr>
          <w:b/>
        </w:rPr>
        <w:t>Application of Fluorescence Spectr</w:t>
      </w:r>
      <w:r>
        <w:rPr>
          <w:b/>
        </w:rPr>
        <w:t xml:space="preserve">oscopy for Monitoring Microbial </w:t>
      </w:r>
      <w:r w:rsidRPr="00C42145">
        <w:rPr>
          <w:b/>
        </w:rPr>
        <w:t>Contamination of Drinking Water</w:t>
      </w:r>
      <w:r w:rsidRPr="00C42145">
        <w:t>. Hebrew University of Jerusalem; 2013.</w:t>
      </w:r>
    </w:p>
    <w:p w14:paraId="1BB0063F" w14:textId="46957BFC" w:rsidR="00472209" w:rsidRDefault="000A5824" w:rsidP="00C42145">
      <w:r w:rsidRPr="000A5824">
        <w:fldChar w:fldCharType="end"/>
      </w:r>
      <w:commentRangeEnd w:id="32"/>
      <w:r w:rsidR="00F25D96">
        <w:rPr>
          <w:rStyle w:val="af7"/>
        </w:rPr>
        <w:commentReference w:id="32"/>
      </w:r>
    </w:p>
    <w:p w14:paraId="270028D7" w14:textId="280137D6" w:rsidR="00F25D96" w:rsidRPr="00DD65F5" w:rsidRDefault="00F25D96" w:rsidP="00F25D96">
      <w:pPr>
        <w:bidi w:val="0"/>
        <w:spacing w:line="264" w:lineRule="auto"/>
        <w:rPr>
          <w:rtl/>
        </w:rPr>
      </w:pPr>
    </w:p>
    <w:sectPr w:rsidR="00F25D96" w:rsidRPr="00DD65F5" w:rsidSect="00065B9C">
      <w:pgSz w:w="11906" w:h="16838" w:code="9"/>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hlomo Sela" w:date="2017-07-12T09:45:00Z" w:initials="SS">
    <w:p w14:paraId="0A249E5F" w14:textId="39DC5E61" w:rsidR="00536B70" w:rsidRDefault="00536B70" w:rsidP="00124AE4">
      <w:pPr>
        <w:pStyle w:val="af8"/>
      </w:pPr>
      <w:r>
        <w:rPr>
          <w:rStyle w:val="af7"/>
        </w:rPr>
        <w:annotationRef/>
      </w:r>
      <w:r>
        <w:rPr>
          <w:rFonts w:hint="cs"/>
          <w:rtl/>
        </w:rPr>
        <w:t>הפוך לנאמר לעיל</w:t>
      </w:r>
    </w:p>
  </w:comment>
  <w:comment w:id="1" w:author="עטרה בקל" w:date="2017-07-15T14:53:00Z" w:initials="עב">
    <w:p w14:paraId="561D8E19" w14:textId="1930A1C0" w:rsidR="00536B70" w:rsidRDefault="00536B70">
      <w:pPr>
        <w:pStyle w:val="af8"/>
        <w:rPr>
          <w:rtl/>
        </w:rPr>
      </w:pPr>
      <w:r>
        <w:rPr>
          <w:rStyle w:val="af7"/>
        </w:rPr>
        <w:annotationRef/>
      </w:r>
      <w:r>
        <w:rPr>
          <w:rFonts w:hint="cs"/>
          <w:rtl/>
        </w:rPr>
        <w:t>לא הבנתי את ההערה...</w:t>
      </w:r>
    </w:p>
    <w:p w14:paraId="604D8693" w14:textId="179E3E6E" w:rsidR="00536B70" w:rsidRDefault="00536B70" w:rsidP="00124AE4">
      <w:pPr>
        <w:pStyle w:val="af8"/>
        <w:rPr>
          <w:rtl/>
        </w:rPr>
      </w:pPr>
      <w:r>
        <w:rPr>
          <w:rFonts w:hint="cs"/>
          <w:rtl/>
        </w:rPr>
        <w:t xml:space="preserve">אפקט ראמאן מתרחש רק במולקולות שיש להן </w:t>
      </w:r>
      <w:proofErr w:type="spellStart"/>
      <w:r>
        <w:t>polarizability</w:t>
      </w:r>
      <w:proofErr w:type="spellEnd"/>
      <w:r>
        <w:rPr>
          <w:rFonts w:hint="cs"/>
          <w:rtl/>
        </w:rPr>
        <w:t xml:space="preserve"> גבוה (ענן אלקטרונים גמיש), אך למים יש </w:t>
      </w:r>
      <w:proofErr w:type="spellStart"/>
      <w:r>
        <w:t>polarizability</w:t>
      </w:r>
      <w:proofErr w:type="spellEnd"/>
      <w:r>
        <w:rPr>
          <w:rFonts w:hint="cs"/>
          <w:rtl/>
        </w:rPr>
        <w:t xml:space="preserve"> נמוך עד לא קיים. לכן מים מהווים חומר רקע מצוין.</w:t>
      </w:r>
    </w:p>
  </w:comment>
  <w:comment w:id="2" w:author="Shlomo Sela" w:date="2017-07-12T09:51:00Z" w:initials="SS">
    <w:p w14:paraId="783907DA" w14:textId="604D24BF" w:rsidR="00536B70" w:rsidRDefault="00536B70" w:rsidP="00124AE4">
      <w:pPr>
        <w:pStyle w:val="af8"/>
      </w:pPr>
      <w:r>
        <w:rPr>
          <w:rStyle w:val="af7"/>
        </w:rPr>
        <w:annotationRef/>
      </w:r>
      <w:r>
        <w:rPr>
          <w:rFonts w:hint="cs"/>
          <w:rtl/>
        </w:rPr>
        <w:t xml:space="preserve">מה זה </w:t>
      </w:r>
      <w:proofErr w:type="spellStart"/>
      <w:r>
        <w:rPr>
          <w:rFonts w:hint="cs"/>
          <w:rtl/>
        </w:rPr>
        <w:t>אוליבין</w:t>
      </w:r>
      <w:proofErr w:type="spellEnd"/>
      <w:r>
        <w:rPr>
          <w:rFonts w:hint="cs"/>
          <w:rtl/>
        </w:rPr>
        <w:t>?</w:t>
      </w:r>
    </w:p>
  </w:comment>
  <w:comment w:id="3" w:author="עטרה בקל" w:date="2017-07-15T14:57:00Z" w:initials="עב">
    <w:p w14:paraId="0A879BD7" w14:textId="0817C434" w:rsidR="00536B70" w:rsidRDefault="00536B70">
      <w:pPr>
        <w:pStyle w:val="af8"/>
      </w:pPr>
      <w:r>
        <w:rPr>
          <w:rStyle w:val="af7"/>
        </w:rPr>
        <w:annotationRef/>
      </w:r>
      <w:r>
        <w:rPr>
          <w:rFonts w:hint="cs"/>
          <w:rtl/>
        </w:rPr>
        <w:t>מדובר בסתם חומר כימי</w:t>
      </w:r>
      <w:r>
        <w:t xml:space="preserve"> </w:t>
      </w:r>
      <w:r>
        <w:rPr>
          <w:rFonts w:hint="cs"/>
          <w:rtl/>
        </w:rPr>
        <w:t>(</w:t>
      </w:r>
      <w:proofErr w:type="spellStart"/>
      <w:r>
        <w:rPr>
          <w:rFonts w:hint="cs"/>
          <w:rtl/>
        </w:rPr>
        <w:t>איזהשהו</w:t>
      </w:r>
      <w:proofErr w:type="spellEnd"/>
      <w:r>
        <w:rPr>
          <w:rFonts w:hint="cs"/>
          <w:rtl/>
        </w:rPr>
        <w:t xml:space="preserve"> קריסטל) שיש לו טביעת אצבע... פשוט זו תמונה יחסית ברורה של טביעת אצבע כימית </w:t>
      </w:r>
      <w:proofErr w:type="spellStart"/>
      <w:r>
        <w:rPr>
          <w:rFonts w:hint="cs"/>
          <w:rtl/>
        </w:rPr>
        <w:t>בראמאן</w:t>
      </w:r>
      <w:proofErr w:type="spellEnd"/>
      <w:r>
        <w:rPr>
          <w:rFonts w:hint="cs"/>
          <w:rtl/>
        </w:rPr>
        <w:t>.</w:t>
      </w:r>
    </w:p>
  </w:comment>
  <w:comment w:id="4" w:author="עטרה בקל" w:date="2017-07-23T12:58:00Z" w:initials="עב">
    <w:p w14:paraId="0A52591C" w14:textId="3F0A3B15" w:rsidR="00536B70" w:rsidRDefault="00536B70">
      <w:pPr>
        <w:pStyle w:val="af8"/>
        <w:rPr>
          <w:rtl/>
        </w:rPr>
      </w:pPr>
      <w:r>
        <w:rPr>
          <w:rStyle w:val="af7"/>
        </w:rPr>
        <w:annotationRef/>
      </w:r>
      <w:r>
        <w:rPr>
          <w:rFonts w:hint="cs"/>
          <w:rtl/>
        </w:rPr>
        <w:t xml:space="preserve">אני עברתי על כ-30 מאמרים ניסויים בנושא (כלומר לא כולל </w:t>
      </w:r>
      <w:proofErr w:type="spellStart"/>
      <w:r>
        <w:rPr>
          <w:rFonts w:hint="cs"/>
          <w:rtl/>
        </w:rPr>
        <w:t>ריויו</w:t>
      </w:r>
      <w:proofErr w:type="spellEnd"/>
      <w:r>
        <w:rPr>
          <w:rFonts w:hint="cs"/>
          <w:rtl/>
        </w:rPr>
        <w:t xml:space="preserve"> ושיטות אחרות)...</w:t>
      </w:r>
    </w:p>
    <w:p w14:paraId="62CBA27F" w14:textId="05404B79" w:rsidR="00536B70" w:rsidRDefault="00536B70">
      <w:pPr>
        <w:pStyle w:val="af8"/>
        <w:rPr>
          <w:rtl/>
        </w:rPr>
      </w:pPr>
      <w:r>
        <w:rPr>
          <w:rFonts w:hint="cs"/>
          <w:rtl/>
        </w:rPr>
        <w:t>אני לא יודע לומר לך כמה יש בתחום, בעיקר כי זו הגדרה רחבה, להערכתי יש מעל 100 אך מתחת ל-300...</w:t>
      </w:r>
    </w:p>
    <w:p w14:paraId="068960E9" w14:textId="77777777" w:rsidR="00536B70" w:rsidRDefault="00536B70">
      <w:pPr>
        <w:pStyle w:val="af8"/>
        <w:rPr>
          <w:rtl/>
        </w:rPr>
      </w:pPr>
    </w:p>
    <w:p w14:paraId="3A0A02E2" w14:textId="5D4180E0" w:rsidR="00536B70" w:rsidRDefault="00536B70">
      <w:pPr>
        <w:pStyle w:val="af8"/>
      </w:pPr>
      <w:r>
        <w:rPr>
          <w:rFonts w:hint="cs"/>
          <w:rtl/>
        </w:rPr>
        <w:t>כמובן שאשמח להזדמנות שכזו.</w:t>
      </w:r>
    </w:p>
  </w:comment>
  <w:comment w:id="15" w:author="עטרה בקל" w:date="2017-07-15T15:32:00Z" w:initials="עב">
    <w:p w14:paraId="77908BD6" w14:textId="524771F5" w:rsidR="00536B70" w:rsidRDefault="00536B70">
      <w:pPr>
        <w:pStyle w:val="af8"/>
        <w:rPr>
          <w:rtl/>
        </w:rPr>
      </w:pPr>
      <w:r>
        <w:rPr>
          <w:rStyle w:val="af7"/>
        </w:rPr>
        <w:annotationRef/>
      </w:r>
      <w:r>
        <w:rPr>
          <w:rFonts w:hint="cs"/>
          <w:rtl/>
        </w:rPr>
        <w:t xml:space="preserve">השם המלא, </w:t>
      </w:r>
      <w:r>
        <w:t>Partial Least Squares</w:t>
      </w:r>
      <w:r>
        <w:rPr>
          <w:rFonts w:hint="cs"/>
          <w:rtl/>
        </w:rPr>
        <w:t xml:space="preserve"> הופיע לפני מספר פסקאות, בהקשר למחקר של </w:t>
      </w:r>
      <w:proofErr w:type="spellStart"/>
      <w:r>
        <w:t>Maqulin</w:t>
      </w:r>
      <w:proofErr w:type="spellEnd"/>
      <w:r>
        <w:rPr>
          <w:rFonts w:hint="cs"/>
          <w:rtl/>
        </w:rPr>
        <w:t>. האם לכתוב שוב?</w:t>
      </w:r>
    </w:p>
  </w:comment>
  <w:comment w:id="17" w:author="עטרה בקל" w:date="2017-07-15T15:55:00Z" w:initials="עב">
    <w:p w14:paraId="21D75875" w14:textId="2BC78A25" w:rsidR="00536B70" w:rsidRDefault="00536B70">
      <w:pPr>
        <w:pStyle w:val="af8"/>
        <w:rPr>
          <w:rtl/>
        </w:rPr>
      </w:pPr>
      <w:r>
        <w:rPr>
          <w:rStyle w:val="af7"/>
        </w:rPr>
        <w:annotationRef/>
      </w:r>
      <w:r>
        <w:t xml:space="preserve">18 </w:t>
      </w:r>
      <w:proofErr w:type="spellStart"/>
      <w:r>
        <w:t>hr</w:t>
      </w:r>
      <w:proofErr w:type="spellEnd"/>
      <w:r>
        <w:t xml:space="preserve"> culture</w:t>
      </w:r>
    </w:p>
    <w:p w14:paraId="210B7AFF" w14:textId="45CE3601" w:rsidR="00536B70" w:rsidRDefault="00536B70">
      <w:pPr>
        <w:pStyle w:val="af8"/>
        <w:rPr>
          <w:rtl/>
        </w:rPr>
      </w:pPr>
      <w:r>
        <w:rPr>
          <w:rFonts w:hint="cs"/>
          <w:rtl/>
        </w:rPr>
        <w:t xml:space="preserve">הם לא התעניינו בכמות, מבחינתם תרבית של </w:t>
      </w:r>
      <w:r>
        <w:t>overnight</w:t>
      </w:r>
      <w:r>
        <w:rPr>
          <w:rFonts w:hint="cs"/>
          <w:rtl/>
        </w:rPr>
        <w:t xml:space="preserve"> בתנאים אופטימליים זו הכמות הנבדקת.</w:t>
      </w:r>
    </w:p>
  </w:comment>
  <w:comment w:id="22" w:author="עטרה בקל" w:date="2017-07-26T12:18:00Z" w:initials="עב">
    <w:p w14:paraId="170FFC1A" w14:textId="52F0157C" w:rsidR="00536B70" w:rsidRDefault="00536B70" w:rsidP="00313BFF">
      <w:pPr>
        <w:pStyle w:val="af8"/>
      </w:pPr>
      <w:r>
        <w:rPr>
          <w:rStyle w:val="af7"/>
        </w:rPr>
        <w:annotationRef/>
      </w:r>
      <w:r>
        <w:rPr>
          <w:rFonts w:hint="cs"/>
          <w:rtl/>
        </w:rPr>
        <w:t>חלק זה נדרש בהגדרות החוג לכתיבת תכנית מחקר.</w:t>
      </w:r>
    </w:p>
  </w:comment>
  <w:comment w:id="29" w:author="עטרה בקל" w:date="2017-07-23T13:38:00Z" w:initials="עב">
    <w:p w14:paraId="2E62F582" w14:textId="5F786A66" w:rsidR="00536B70" w:rsidRDefault="00536B70">
      <w:pPr>
        <w:pStyle w:val="af8"/>
        <w:rPr>
          <w:rtl/>
        </w:rPr>
      </w:pPr>
      <w:r>
        <w:rPr>
          <w:rStyle w:val="af7"/>
        </w:rPr>
        <w:annotationRef/>
      </w:r>
      <w:r>
        <w:rPr>
          <w:rFonts w:hint="cs"/>
          <w:rtl/>
        </w:rPr>
        <w:t xml:space="preserve">כן. נעשה בעזרת תוכנת </w:t>
      </w:r>
      <w:r>
        <w:t>endnote</w:t>
      </w:r>
      <w:r>
        <w:rPr>
          <w:rFonts w:hint="cs"/>
          <w:rtl/>
        </w:rPr>
        <w:t xml:space="preserve"> ויעבור ביקורת בסוף הכתיבה.</w:t>
      </w:r>
    </w:p>
  </w:comment>
  <w:comment w:id="32" w:author="Amir Nakar" w:date="2017-08-01T10:07:00Z" w:initials="AN">
    <w:p w14:paraId="630ED8F7" w14:textId="7C917E19" w:rsidR="00536B70" w:rsidRDefault="00536B70">
      <w:pPr>
        <w:pStyle w:val="af8"/>
      </w:pPr>
      <w:r>
        <w:rPr>
          <w:rStyle w:val="af7"/>
        </w:rPr>
        <w:annotationRef/>
      </w:r>
      <w:r>
        <w:t>Issue – Citation 31</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249E5F" w15:done="0"/>
  <w15:commentEx w15:paraId="604D8693" w15:paraIdParent="0A249E5F" w15:done="0"/>
  <w15:commentEx w15:paraId="783907DA" w15:done="0"/>
  <w15:commentEx w15:paraId="0A879BD7" w15:paraIdParent="783907DA" w15:done="0"/>
  <w15:commentEx w15:paraId="3A0A02E2" w15:done="0"/>
  <w15:commentEx w15:paraId="77908BD6" w15:done="0"/>
  <w15:commentEx w15:paraId="210B7AFF" w15:done="0"/>
  <w15:commentEx w15:paraId="170FFC1A" w15:done="0"/>
  <w15:commentEx w15:paraId="2E62F582" w15:done="0"/>
  <w15:commentEx w15:paraId="630ED8F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207775" w14:textId="77777777" w:rsidR="00670332" w:rsidRDefault="00670332" w:rsidP="000A5824">
      <w:r>
        <w:separator/>
      </w:r>
    </w:p>
  </w:endnote>
  <w:endnote w:type="continuationSeparator" w:id="0">
    <w:p w14:paraId="1F7E10DA" w14:textId="77777777" w:rsidR="00670332" w:rsidRDefault="00670332" w:rsidP="000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altName w:val="WinSoft Pro"/>
    <w:panose1 w:val="020E0502060401010101"/>
    <w:charset w:val="00"/>
    <w:family w:val="swiss"/>
    <w:pitch w:val="variable"/>
    <w:sig w:usb0="00000803" w:usb1="00000000" w:usb2="00000000" w:usb3="00000000" w:csb0="00000021"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38AA0B" w14:textId="0378C6AA" w:rsidR="00536B70" w:rsidRPr="000E177A" w:rsidRDefault="00536B70" w:rsidP="000A5824">
    <w:pPr>
      <w:pStyle w:val="aa"/>
    </w:pPr>
    <w:r w:rsidRPr="000E177A">
      <w:rPr>
        <w:rtl/>
        <w:lang w:eastAsia="he"/>
      </w:rPr>
      <w:t xml:space="preserve">עמוד </w:t>
    </w:r>
    <w:r w:rsidRPr="000E177A">
      <w:rPr>
        <w:rtl/>
        <w:lang w:eastAsia="he"/>
      </w:rPr>
      <w:fldChar w:fldCharType="begin"/>
    </w:r>
    <w:r w:rsidRPr="000E177A">
      <w:rPr>
        <w:rtl/>
        <w:lang w:eastAsia="he"/>
      </w:rPr>
      <w:instrText xml:space="preserve"> PAGE  \* Arabic  \* MERGEFORMAT </w:instrText>
    </w:r>
    <w:r w:rsidRPr="000E177A">
      <w:rPr>
        <w:rtl/>
        <w:lang w:eastAsia="he"/>
      </w:rPr>
      <w:fldChar w:fldCharType="separate"/>
    </w:r>
    <w:r w:rsidR="007D141F">
      <w:rPr>
        <w:noProof/>
        <w:rtl/>
        <w:lang w:eastAsia="he"/>
      </w:rPr>
      <w:t>3</w:t>
    </w:r>
    <w:r w:rsidRPr="000E177A">
      <w:rPr>
        <w:rtl/>
        <w:lang w:eastAsia="h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B7A074" w14:textId="77777777" w:rsidR="00670332" w:rsidRDefault="00670332" w:rsidP="000A5824">
      <w:r>
        <w:separator/>
      </w:r>
    </w:p>
  </w:footnote>
  <w:footnote w:type="continuationSeparator" w:id="0">
    <w:p w14:paraId="0F1A41EC" w14:textId="77777777" w:rsidR="00670332" w:rsidRDefault="00670332" w:rsidP="000A582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a"/>
      <w:lvlText w:val="%1."/>
      <w:lvlJc w:val="left"/>
      <w:pPr>
        <w:tabs>
          <w:tab w:val="num" w:pos="360"/>
        </w:tabs>
        <w:ind w:left="360" w:hanging="360"/>
      </w:pPr>
    </w:lvl>
  </w:abstractNum>
  <w:abstractNum w:abstractNumId="9">
    <w:nsid w:val="FFFFFF89"/>
    <w:multiLevelType w:val="singleLevel"/>
    <w:tmpl w:val="BAA6FCB4"/>
    <w:lvl w:ilvl="0">
      <w:start w:val="1"/>
      <w:numFmt w:val="bullet"/>
      <w:pStyle w:val="a0"/>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B143775"/>
    <w:multiLevelType w:val="hybridMultilevel"/>
    <w:tmpl w:val="21ECE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0D483622"/>
    <w:multiLevelType w:val="multilevel"/>
    <w:tmpl w:val="04090023"/>
    <w:lvl w:ilvl="0">
      <w:start w:val="1"/>
      <w:numFmt w:val="upperRoman"/>
      <w:lvlText w:val="מאמר %1."/>
      <w:lvlJc w:val="left"/>
      <w:pPr>
        <w:ind w:left="0" w:firstLine="0"/>
      </w:pPr>
    </w:lvl>
    <w:lvl w:ilvl="1">
      <w:start w:val="1"/>
      <w:numFmt w:val="decimalZero"/>
      <w:isLgl/>
      <w:lvlText w:val="מקטע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0ECE2D3D"/>
    <w:multiLevelType w:val="hybridMultilevel"/>
    <w:tmpl w:val="7B5E51E4"/>
    <w:lvl w:ilvl="0" w:tplc="251C09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2875ECC"/>
    <w:multiLevelType w:val="hybridMultilevel"/>
    <w:tmpl w:val="5E1483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1754DFF"/>
    <w:multiLevelType w:val="hybridMultilevel"/>
    <w:tmpl w:val="7E60A12E"/>
    <w:lvl w:ilvl="0" w:tplc="10EEBB2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1A91A42"/>
    <w:multiLevelType w:val="hybridMultilevel"/>
    <w:tmpl w:val="89E6BA76"/>
    <w:lvl w:ilvl="0" w:tplc="5FC0ABA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E17728"/>
    <w:multiLevelType w:val="hybridMultilevel"/>
    <w:tmpl w:val="27FEC184"/>
    <w:lvl w:ilvl="0" w:tplc="5FC0ABAC">
      <w:numFmt w:val="bullet"/>
      <w:lvlText w:val="-"/>
      <w:lvlJc w:val="left"/>
      <w:pPr>
        <w:ind w:left="720" w:hanging="360"/>
      </w:pPr>
      <w:rPr>
        <w:rFonts w:ascii="Arial" w:eastAsiaTheme="minorHAnsi"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656D50"/>
    <w:multiLevelType w:val="hybridMultilevel"/>
    <w:tmpl w:val="4DF89A52"/>
    <w:lvl w:ilvl="0" w:tplc="0409000F">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8"/>
  </w:num>
  <w:num w:numId="18">
    <w:abstractNumId w:val="11"/>
  </w:num>
  <w:num w:numId="19">
    <w:abstractNumId w:val="14"/>
  </w:num>
  <w:num w:numId="20">
    <w:abstractNumId w:val="19"/>
  </w:num>
  <w:num w:numId="21">
    <w:abstractNumId w:val="16"/>
  </w:num>
  <w:num w:numId="22">
    <w:abstractNumId w:val="1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lomo Sela">
    <w15:presenceInfo w15:providerId="AD" w15:userId="S-1-5-21-271836323-407181114-106683245-2670"/>
  </w15:person>
  <w15:person w15:author="עטרה בקל">
    <w15:presenceInfo w15:providerId="Windows Live" w15:userId="9264c72d5e294387"/>
  </w15:person>
  <w15:person w15:author="Amir Nakar">
    <w15:presenceInfo w15:providerId="AD" w15:userId="S-1-5-21-875649612-1676229135-1777090905-50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ar-SA"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C Microbiology&lt;/Style&gt;&lt;LeftDelim&gt;{&lt;/LeftDelim&gt;&lt;RightDelim&gt;}&lt;/RightDelim&gt;&lt;FontName&gt;David&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D31007"/>
    <w:rsid w:val="000114AB"/>
    <w:rsid w:val="00015119"/>
    <w:rsid w:val="000151E6"/>
    <w:rsid w:val="000420FE"/>
    <w:rsid w:val="000466F8"/>
    <w:rsid w:val="00046C10"/>
    <w:rsid w:val="00052B37"/>
    <w:rsid w:val="00063757"/>
    <w:rsid w:val="00064A35"/>
    <w:rsid w:val="00065B9C"/>
    <w:rsid w:val="00074F57"/>
    <w:rsid w:val="00080E01"/>
    <w:rsid w:val="00093F1B"/>
    <w:rsid w:val="000953EC"/>
    <w:rsid w:val="00096A72"/>
    <w:rsid w:val="000A5824"/>
    <w:rsid w:val="000B09D8"/>
    <w:rsid w:val="000B1571"/>
    <w:rsid w:val="000C0A94"/>
    <w:rsid w:val="000E177A"/>
    <w:rsid w:val="000F675F"/>
    <w:rsid w:val="00101F99"/>
    <w:rsid w:val="00105D9F"/>
    <w:rsid w:val="0011504F"/>
    <w:rsid w:val="001159B3"/>
    <w:rsid w:val="00115CE6"/>
    <w:rsid w:val="001163CE"/>
    <w:rsid w:val="00124AE4"/>
    <w:rsid w:val="001370A8"/>
    <w:rsid w:val="00137ACF"/>
    <w:rsid w:val="0014303B"/>
    <w:rsid w:val="0015432C"/>
    <w:rsid w:val="001571C1"/>
    <w:rsid w:val="001641B9"/>
    <w:rsid w:val="001754DC"/>
    <w:rsid w:val="00183BDC"/>
    <w:rsid w:val="00193C66"/>
    <w:rsid w:val="001A71D1"/>
    <w:rsid w:val="001B1AA7"/>
    <w:rsid w:val="001C3720"/>
    <w:rsid w:val="001C3C51"/>
    <w:rsid w:val="001C53B2"/>
    <w:rsid w:val="001D0FC3"/>
    <w:rsid w:val="001D4CB5"/>
    <w:rsid w:val="001E7AAF"/>
    <w:rsid w:val="001F69FA"/>
    <w:rsid w:val="001F6D56"/>
    <w:rsid w:val="0021719E"/>
    <w:rsid w:val="0022470F"/>
    <w:rsid w:val="00240D20"/>
    <w:rsid w:val="002426F9"/>
    <w:rsid w:val="002554CD"/>
    <w:rsid w:val="002609EA"/>
    <w:rsid w:val="002613F8"/>
    <w:rsid w:val="00265184"/>
    <w:rsid w:val="00275187"/>
    <w:rsid w:val="0027572C"/>
    <w:rsid w:val="0027747F"/>
    <w:rsid w:val="00277BE8"/>
    <w:rsid w:val="00293B83"/>
    <w:rsid w:val="002942D4"/>
    <w:rsid w:val="002A3B55"/>
    <w:rsid w:val="002A4EE6"/>
    <w:rsid w:val="002B4294"/>
    <w:rsid w:val="002C0F90"/>
    <w:rsid w:val="002C29DA"/>
    <w:rsid w:val="002D2410"/>
    <w:rsid w:val="002E2D58"/>
    <w:rsid w:val="002E7805"/>
    <w:rsid w:val="002F6405"/>
    <w:rsid w:val="00302B1E"/>
    <w:rsid w:val="0030771D"/>
    <w:rsid w:val="00307B60"/>
    <w:rsid w:val="00311CCF"/>
    <w:rsid w:val="0031206F"/>
    <w:rsid w:val="00313B68"/>
    <w:rsid w:val="00313BFF"/>
    <w:rsid w:val="00330AB4"/>
    <w:rsid w:val="00333D0D"/>
    <w:rsid w:val="00334A49"/>
    <w:rsid w:val="00336420"/>
    <w:rsid w:val="00336AEA"/>
    <w:rsid w:val="00345DE6"/>
    <w:rsid w:val="003468AB"/>
    <w:rsid w:val="00350E11"/>
    <w:rsid w:val="0035451C"/>
    <w:rsid w:val="0036773C"/>
    <w:rsid w:val="00367A5D"/>
    <w:rsid w:val="0037254F"/>
    <w:rsid w:val="00382022"/>
    <w:rsid w:val="00384138"/>
    <w:rsid w:val="00392D73"/>
    <w:rsid w:val="003A0ADE"/>
    <w:rsid w:val="003A6352"/>
    <w:rsid w:val="003B36EF"/>
    <w:rsid w:val="003D0BC1"/>
    <w:rsid w:val="003D4525"/>
    <w:rsid w:val="003E26E5"/>
    <w:rsid w:val="003E4546"/>
    <w:rsid w:val="003E695A"/>
    <w:rsid w:val="00402C11"/>
    <w:rsid w:val="004059D4"/>
    <w:rsid w:val="00411BC0"/>
    <w:rsid w:val="00415935"/>
    <w:rsid w:val="00417B96"/>
    <w:rsid w:val="00422211"/>
    <w:rsid w:val="004227D9"/>
    <w:rsid w:val="00423EA7"/>
    <w:rsid w:val="00430788"/>
    <w:rsid w:val="004374C9"/>
    <w:rsid w:val="00441A70"/>
    <w:rsid w:val="00452069"/>
    <w:rsid w:val="0047022A"/>
    <w:rsid w:val="00472209"/>
    <w:rsid w:val="00473DFE"/>
    <w:rsid w:val="00474A35"/>
    <w:rsid w:val="00485C1C"/>
    <w:rsid w:val="004A7839"/>
    <w:rsid w:val="004B1F8E"/>
    <w:rsid w:val="004C049F"/>
    <w:rsid w:val="004C07E9"/>
    <w:rsid w:val="004C494A"/>
    <w:rsid w:val="004C7419"/>
    <w:rsid w:val="004D1B2F"/>
    <w:rsid w:val="004E39C7"/>
    <w:rsid w:val="004F0488"/>
    <w:rsid w:val="005000E2"/>
    <w:rsid w:val="00510044"/>
    <w:rsid w:val="00521B29"/>
    <w:rsid w:val="0052393D"/>
    <w:rsid w:val="0053111A"/>
    <w:rsid w:val="0053504E"/>
    <w:rsid w:val="00535CC0"/>
    <w:rsid w:val="00536B70"/>
    <w:rsid w:val="00543248"/>
    <w:rsid w:val="0057281F"/>
    <w:rsid w:val="005760C1"/>
    <w:rsid w:val="00580F27"/>
    <w:rsid w:val="005818B0"/>
    <w:rsid w:val="00595DED"/>
    <w:rsid w:val="005A6276"/>
    <w:rsid w:val="005D6250"/>
    <w:rsid w:val="005D67ED"/>
    <w:rsid w:val="005D6FA0"/>
    <w:rsid w:val="005E0519"/>
    <w:rsid w:val="005E4B7A"/>
    <w:rsid w:val="005F0936"/>
    <w:rsid w:val="005F219D"/>
    <w:rsid w:val="005F2A91"/>
    <w:rsid w:val="00600B46"/>
    <w:rsid w:val="00617D87"/>
    <w:rsid w:val="00620C7D"/>
    <w:rsid w:val="00622AD4"/>
    <w:rsid w:val="00622E0A"/>
    <w:rsid w:val="0063668D"/>
    <w:rsid w:val="00640E32"/>
    <w:rsid w:val="00651152"/>
    <w:rsid w:val="0066533B"/>
    <w:rsid w:val="006674C7"/>
    <w:rsid w:val="00670332"/>
    <w:rsid w:val="00683018"/>
    <w:rsid w:val="0068732B"/>
    <w:rsid w:val="006A3CE7"/>
    <w:rsid w:val="006A3E90"/>
    <w:rsid w:val="006C20FF"/>
    <w:rsid w:val="006C6DBF"/>
    <w:rsid w:val="006C7031"/>
    <w:rsid w:val="00705B9A"/>
    <w:rsid w:val="007064B5"/>
    <w:rsid w:val="00714A04"/>
    <w:rsid w:val="007307A4"/>
    <w:rsid w:val="00736F81"/>
    <w:rsid w:val="00743C5A"/>
    <w:rsid w:val="00756350"/>
    <w:rsid w:val="007608A3"/>
    <w:rsid w:val="00772736"/>
    <w:rsid w:val="007849B5"/>
    <w:rsid w:val="00784BD3"/>
    <w:rsid w:val="0078656C"/>
    <w:rsid w:val="007A3751"/>
    <w:rsid w:val="007B1E97"/>
    <w:rsid w:val="007C0EB2"/>
    <w:rsid w:val="007C27D4"/>
    <w:rsid w:val="007D0C3E"/>
    <w:rsid w:val="007D141F"/>
    <w:rsid w:val="00802F18"/>
    <w:rsid w:val="00811B1A"/>
    <w:rsid w:val="00850D8D"/>
    <w:rsid w:val="00852980"/>
    <w:rsid w:val="00875E59"/>
    <w:rsid w:val="00876424"/>
    <w:rsid w:val="00883019"/>
    <w:rsid w:val="00887D82"/>
    <w:rsid w:val="0089053F"/>
    <w:rsid w:val="00895E34"/>
    <w:rsid w:val="008A7899"/>
    <w:rsid w:val="008B346E"/>
    <w:rsid w:val="008B39E0"/>
    <w:rsid w:val="008C47F6"/>
    <w:rsid w:val="008D00A0"/>
    <w:rsid w:val="008D243D"/>
    <w:rsid w:val="008E3788"/>
    <w:rsid w:val="008F6858"/>
    <w:rsid w:val="00914708"/>
    <w:rsid w:val="0091625B"/>
    <w:rsid w:val="00926163"/>
    <w:rsid w:val="00927281"/>
    <w:rsid w:val="009314E9"/>
    <w:rsid w:val="009449BF"/>
    <w:rsid w:val="0095322D"/>
    <w:rsid w:val="00953D74"/>
    <w:rsid w:val="00960FDB"/>
    <w:rsid w:val="00966A4C"/>
    <w:rsid w:val="009833D7"/>
    <w:rsid w:val="009854E2"/>
    <w:rsid w:val="00993313"/>
    <w:rsid w:val="00994F7F"/>
    <w:rsid w:val="00995073"/>
    <w:rsid w:val="009A0D4A"/>
    <w:rsid w:val="009C170C"/>
    <w:rsid w:val="009C3E9B"/>
    <w:rsid w:val="009D0C20"/>
    <w:rsid w:val="009D164F"/>
    <w:rsid w:val="009E1822"/>
    <w:rsid w:val="009F218F"/>
    <w:rsid w:val="009F29E5"/>
    <w:rsid w:val="009F5457"/>
    <w:rsid w:val="00A112E7"/>
    <w:rsid w:val="00A15CA1"/>
    <w:rsid w:val="00A17A68"/>
    <w:rsid w:val="00A24B83"/>
    <w:rsid w:val="00A309E0"/>
    <w:rsid w:val="00A32EFD"/>
    <w:rsid w:val="00A35BF9"/>
    <w:rsid w:val="00A37613"/>
    <w:rsid w:val="00A40450"/>
    <w:rsid w:val="00A42F85"/>
    <w:rsid w:val="00A56E97"/>
    <w:rsid w:val="00A60705"/>
    <w:rsid w:val="00A63AFA"/>
    <w:rsid w:val="00A72AA0"/>
    <w:rsid w:val="00A7478F"/>
    <w:rsid w:val="00A80070"/>
    <w:rsid w:val="00A84330"/>
    <w:rsid w:val="00A937DA"/>
    <w:rsid w:val="00AA059D"/>
    <w:rsid w:val="00AA0D30"/>
    <w:rsid w:val="00AA4E7E"/>
    <w:rsid w:val="00AA525A"/>
    <w:rsid w:val="00AD29FC"/>
    <w:rsid w:val="00AE183A"/>
    <w:rsid w:val="00AF2ABA"/>
    <w:rsid w:val="00B01CA2"/>
    <w:rsid w:val="00B038F8"/>
    <w:rsid w:val="00B05942"/>
    <w:rsid w:val="00B149A7"/>
    <w:rsid w:val="00B32A4C"/>
    <w:rsid w:val="00B33240"/>
    <w:rsid w:val="00B3396B"/>
    <w:rsid w:val="00B35D9B"/>
    <w:rsid w:val="00B47932"/>
    <w:rsid w:val="00B506D5"/>
    <w:rsid w:val="00B57CD1"/>
    <w:rsid w:val="00B633EE"/>
    <w:rsid w:val="00B65E6B"/>
    <w:rsid w:val="00B70748"/>
    <w:rsid w:val="00B76EE4"/>
    <w:rsid w:val="00B832FB"/>
    <w:rsid w:val="00B84D72"/>
    <w:rsid w:val="00B95450"/>
    <w:rsid w:val="00BA28BE"/>
    <w:rsid w:val="00BA4B4B"/>
    <w:rsid w:val="00BA6C36"/>
    <w:rsid w:val="00BB3AE5"/>
    <w:rsid w:val="00BB4D01"/>
    <w:rsid w:val="00BD6C3A"/>
    <w:rsid w:val="00BE2389"/>
    <w:rsid w:val="00BF3491"/>
    <w:rsid w:val="00BF5906"/>
    <w:rsid w:val="00BF5EB2"/>
    <w:rsid w:val="00BF62BB"/>
    <w:rsid w:val="00C02B60"/>
    <w:rsid w:val="00C04011"/>
    <w:rsid w:val="00C0432F"/>
    <w:rsid w:val="00C15571"/>
    <w:rsid w:val="00C175DF"/>
    <w:rsid w:val="00C336DC"/>
    <w:rsid w:val="00C42145"/>
    <w:rsid w:val="00C43744"/>
    <w:rsid w:val="00C52327"/>
    <w:rsid w:val="00C5621C"/>
    <w:rsid w:val="00C6554A"/>
    <w:rsid w:val="00C71283"/>
    <w:rsid w:val="00C838DD"/>
    <w:rsid w:val="00C8427A"/>
    <w:rsid w:val="00C87B99"/>
    <w:rsid w:val="00C87D7E"/>
    <w:rsid w:val="00C97582"/>
    <w:rsid w:val="00CC1C93"/>
    <w:rsid w:val="00CC36CE"/>
    <w:rsid w:val="00CD374F"/>
    <w:rsid w:val="00CD5715"/>
    <w:rsid w:val="00CE67A7"/>
    <w:rsid w:val="00CE6926"/>
    <w:rsid w:val="00CF30B7"/>
    <w:rsid w:val="00D00B54"/>
    <w:rsid w:val="00D2059A"/>
    <w:rsid w:val="00D274FF"/>
    <w:rsid w:val="00D277F4"/>
    <w:rsid w:val="00D30778"/>
    <w:rsid w:val="00D31007"/>
    <w:rsid w:val="00D35837"/>
    <w:rsid w:val="00D36DF1"/>
    <w:rsid w:val="00D400AC"/>
    <w:rsid w:val="00D43AF7"/>
    <w:rsid w:val="00D45862"/>
    <w:rsid w:val="00D64A80"/>
    <w:rsid w:val="00D65D7F"/>
    <w:rsid w:val="00D67FDD"/>
    <w:rsid w:val="00D71AE8"/>
    <w:rsid w:val="00D72D59"/>
    <w:rsid w:val="00D928A3"/>
    <w:rsid w:val="00DA621A"/>
    <w:rsid w:val="00DB413C"/>
    <w:rsid w:val="00DB67A7"/>
    <w:rsid w:val="00DC39F0"/>
    <w:rsid w:val="00DC7A8F"/>
    <w:rsid w:val="00DD31D7"/>
    <w:rsid w:val="00DD544C"/>
    <w:rsid w:val="00DD65F5"/>
    <w:rsid w:val="00DD7756"/>
    <w:rsid w:val="00DE2B1F"/>
    <w:rsid w:val="00DF0F12"/>
    <w:rsid w:val="00DF16E4"/>
    <w:rsid w:val="00DF1B3E"/>
    <w:rsid w:val="00E11C0D"/>
    <w:rsid w:val="00E1610A"/>
    <w:rsid w:val="00E24940"/>
    <w:rsid w:val="00E252BC"/>
    <w:rsid w:val="00E33943"/>
    <w:rsid w:val="00E461AC"/>
    <w:rsid w:val="00E47E25"/>
    <w:rsid w:val="00E54699"/>
    <w:rsid w:val="00E63FF2"/>
    <w:rsid w:val="00E72C8F"/>
    <w:rsid w:val="00EA7CF9"/>
    <w:rsid w:val="00EB2BC9"/>
    <w:rsid w:val="00ED7C44"/>
    <w:rsid w:val="00EE1AE7"/>
    <w:rsid w:val="00EE70FC"/>
    <w:rsid w:val="00F02CB1"/>
    <w:rsid w:val="00F1092E"/>
    <w:rsid w:val="00F227AA"/>
    <w:rsid w:val="00F25D96"/>
    <w:rsid w:val="00F328B3"/>
    <w:rsid w:val="00F35100"/>
    <w:rsid w:val="00F3590D"/>
    <w:rsid w:val="00F40E3F"/>
    <w:rsid w:val="00F53171"/>
    <w:rsid w:val="00F53734"/>
    <w:rsid w:val="00F624BE"/>
    <w:rsid w:val="00F80DD6"/>
    <w:rsid w:val="00F820A1"/>
    <w:rsid w:val="00F91CD8"/>
    <w:rsid w:val="00FA3826"/>
    <w:rsid w:val="00FB64D0"/>
    <w:rsid w:val="00FC0DE9"/>
    <w:rsid w:val="00FC22F6"/>
    <w:rsid w:val="00FE5539"/>
    <w:rsid w:val="00FF5C8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6AFE19"/>
  <w15:chartTrackingRefBased/>
  <w15:docId w15:val="{F70F0334-32E9-4063-B362-D19F57DA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he-IL"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0A5824"/>
    <w:pPr>
      <w:bidi/>
      <w:spacing w:line="360" w:lineRule="auto"/>
    </w:pPr>
    <w:rPr>
      <w:rFonts w:ascii="David" w:hAnsi="David" w:cs="David"/>
      <w:sz w:val="24"/>
      <w:szCs w:val="24"/>
      <w:lang w:bidi="he-IL"/>
    </w:rPr>
  </w:style>
  <w:style w:type="paragraph" w:styleId="1">
    <w:name w:val="heading 1"/>
    <w:basedOn w:val="a1"/>
    <w:next w:val="a1"/>
    <w:link w:val="10"/>
    <w:uiPriority w:val="9"/>
    <w:qFormat/>
    <w:rsid w:val="000A5824"/>
    <w:pPr>
      <w:keepNext/>
      <w:keepLines/>
      <w:spacing w:before="600" w:after="60"/>
      <w:contextualSpacing/>
      <w:outlineLvl w:val="0"/>
    </w:pPr>
    <w:rPr>
      <w:rFonts w:eastAsiaTheme="majorEastAsia"/>
      <w:b/>
      <w:bCs/>
      <w:color w:val="auto"/>
      <w:sz w:val="40"/>
      <w:szCs w:val="32"/>
      <w:u w:val="single"/>
    </w:rPr>
  </w:style>
  <w:style w:type="paragraph" w:styleId="2">
    <w:name w:val="heading 2"/>
    <w:basedOn w:val="a1"/>
    <w:next w:val="a1"/>
    <w:link w:val="20"/>
    <w:uiPriority w:val="9"/>
    <w:unhideWhenUsed/>
    <w:qFormat/>
    <w:rsid w:val="000A5824"/>
    <w:pPr>
      <w:keepNext/>
      <w:keepLines/>
      <w:spacing w:before="240" w:after="0"/>
      <w:contextualSpacing/>
      <w:outlineLvl w:val="1"/>
    </w:pPr>
    <w:rPr>
      <w:rFonts w:eastAsiaTheme="majorEastAsia"/>
      <w:caps/>
      <w:color w:val="auto"/>
      <w:sz w:val="28"/>
      <w:szCs w:val="28"/>
      <w:u w:val="single"/>
    </w:rPr>
  </w:style>
  <w:style w:type="paragraph" w:styleId="3">
    <w:name w:val="heading 3"/>
    <w:basedOn w:val="a1"/>
    <w:next w:val="a1"/>
    <w:link w:val="30"/>
    <w:uiPriority w:val="9"/>
    <w:unhideWhenUsed/>
    <w:qFormat/>
    <w:rsid w:val="00E1610A"/>
    <w:pPr>
      <w:outlineLvl w:val="2"/>
    </w:pPr>
    <w:rPr>
      <w:u w:val="single"/>
    </w:rPr>
  </w:style>
  <w:style w:type="paragraph" w:styleId="4">
    <w:name w:val="heading 4"/>
    <w:basedOn w:val="3"/>
    <w:next w:val="a1"/>
    <w:link w:val="40"/>
    <w:uiPriority w:val="9"/>
    <w:unhideWhenUsed/>
    <w:qFormat/>
    <w:rsid w:val="009C3E9B"/>
    <w:pPr>
      <w:outlineLvl w:val="3"/>
    </w:pPr>
  </w:style>
  <w:style w:type="paragraph" w:styleId="6">
    <w:name w:val="heading 6"/>
    <w:basedOn w:val="a1"/>
    <w:next w:val="a1"/>
    <w:link w:val="60"/>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7">
    <w:name w:val="heading 7"/>
    <w:basedOn w:val="a1"/>
    <w:next w:val="a1"/>
    <w:link w:val="70"/>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8">
    <w:name w:val="heading 8"/>
    <w:basedOn w:val="a1"/>
    <w:next w:val="a1"/>
    <w:link w:val="80"/>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9">
    <w:name w:val="heading 9"/>
    <w:basedOn w:val="a1"/>
    <w:next w:val="a1"/>
    <w:link w:val="90"/>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כותרת 1 תו"/>
    <w:basedOn w:val="a2"/>
    <w:link w:val="1"/>
    <w:uiPriority w:val="9"/>
    <w:rsid w:val="000A5824"/>
    <w:rPr>
      <w:rFonts w:ascii="David" w:eastAsiaTheme="majorEastAsia" w:hAnsi="David" w:cs="David"/>
      <w:b/>
      <w:bCs/>
      <w:color w:val="auto"/>
      <w:sz w:val="40"/>
      <w:szCs w:val="32"/>
      <w:u w:val="single"/>
      <w:lang w:bidi="he-IL"/>
    </w:rPr>
  </w:style>
  <w:style w:type="character" w:customStyle="1" w:styleId="20">
    <w:name w:val="כותרת 2 תו"/>
    <w:basedOn w:val="a2"/>
    <w:link w:val="2"/>
    <w:uiPriority w:val="9"/>
    <w:rsid w:val="000A5824"/>
    <w:rPr>
      <w:rFonts w:ascii="David" w:eastAsiaTheme="majorEastAsia" w:hAnsi="David" w:cs="David"/>
      <w:caps/>
      <w:color w:val="auto"/>
      <w:sz w:val="28"/>
      <w:szCs w:val="28"/>
      <w:u w:val="single"/>
      <w:lang w:bidi="he-IL"/>
    </w:rPr>
  </w:style>
  <w:style w:type="paragraph" w:customStyle="1" w:styleId="a5">
    <w:name w:val="פרטי קשר"/>
    <w:basedOn w:val="a1"/>
    <w:uiPriority w:val="4"/>
    <w:qFormat/>
    <w:rsid w:val="00C6554A"/>
    <w:pPr>
      <w:spacing w:before="0" w:after="0"/>
      <w:jc w:val="center"/>
    </w:pPr>
  </w:style>
  <w:style w:type="paragraph" w:styleId="a0">
    <w:name w:val="List Bullet"/>
    <w:basedOn w:val="a1"/>
    <w:uiPriority w:val="10"/>
    <w:unhideWhenUsed/>
    <w:qFormat/>
    <w:rsid w:val="00C6554A"/>
    <w:pPr>
      <w:numPr>
        <w:numId w:val="4"/>
      </w:numPr>
    </w:pPr>
  </w:style>
  <w:style w:type="paragraph" w:styleId="a6">
    <w:name w:val="Title"/>
    <w:basedOn w:val="a1"/>
    <w:link w:val="a7"/>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a7">
    <w:name w:val="כותרת טקסט תו"/>
    <w:basedOn w:val="a2"/>
    <w:link w:val="a6"/>
    <w:uiPriority w:val="2"/>
    <w:rsid w:val="00333D0D"/>
    <w:rPr>
      <w:rFonts w:asciiTheme="majorHAnsi" w:eastAsiaTheme="majorEastAsia" w:hAnsiTheme="majorHAnsi" w:cstheme="majorBidi"/>
      <w:color w:val="007789" w:themeColor="accent1" w:themeShade="BF"/>
      <w:kern w:val="28"/>
      <w:sz w:val="60"/>
    </w:rPr>
  </w:style>
  <w:style w:type="paragraph" w:styleId="a8">
    <w:name w:val="Subtitle"/>
    <w:basedOn w:val="a1"/>
    <w:link w:val="a9"/>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a9">
    <w:name w:val="כותרת משנה תו"/>
    <w:basedOn w:val="a2"/>
    <w:link w:val="a8"/>
    <w:uiPriority w:val="3"/>
    <w:rsid w:val="00333D0D"/>
    <w:rPr>
      <w:rFonts w:asciiTheme="majorHAnsi" w:eastAsiaTheme="majorEastAsia" w:hAnsiTheme="majorHAnsi" w:cstheme="majorBidi"/>
      <w:caps/>
      <w:sz w:val="26"/>
    </w:rPr>
  </w:style>
  <w:style w:type="paragraph" w:styleId="aa">
    <w:name w:val="footer"/>
    <w:basedOn w:val="a1"/>
    <w:link w:val="ab"/>
    <w:uiPriority w:val="99"/>
    <w:unhideWhenUsed/>
    <w:rsid w:val="00C6554A"/>
    <w:pPr>
      <w:spacing w:before="0" w:after="0" w:line="240" w:lineRule="auto"/>
      <w:jc w:val="right"/>
    </w:pPr>
    <w:rPr>
      <w:caps/>
    </w:rPr>
  </w:style>
  <w:style w:type="character" w:customStyle="1" w:styleId="ab">
    <w:name w:val="כותרת תחתונה תו"/>
    <w:basedOn w:val="a2"/>
    <w:link w:val="aa"/>
    <w:uiPriority w:val="99"/>
    <w:rsid w:val="00C6554A"/>
    <w:rPr>
      <w:caps/>
    </w:rPr>
  </w:style>
  <w:style w:type="paragraph" w:customStyle="1" w:styleId="ac">
    <w:name w:val="תמונה"/>
    <w:basedOn w:val="a1"/>
    <w:uiPriority w:val="1"/>
    <w:qFormat/>
    <w:rsid w:val="00C6554A"/>
    <w:pPr>
      <w:spacing w:before="0" w:after="0" w:line="240" w:lineRule="auto"/>
      <w:jc w:val="center"/>
    </w:pPr>
  </w:style>
  <w:style w:type="paragraph" w:styleId="ad">
    <w:name w:val="header"/>
    <w:basedOn w:val="a1"/>
    <w:link w:val="ae"/>
    <w:uiPriority w:val="99"/>
    <w:unhideWhenUsed/>
    <w:rsid w:val="00C6554A"/>
    <w:pPr>
      <w:spacing w:before="0" w:after="0" w:line="240" w:lineRule="auto"/>
    </w:pPr>
  </w:style>
  <w:style w:type="character" w:customStyle="1" w:styleId="ae">
    <w:name w:val="כותרת עליונה תו"/>
    <w:basedOn w:val="a2"/>
    <w:link w:val="ad"/>
    <w:uiPriority w:val="99"/>
    <w:rsid w:val="00C6554A"/>
    <w:rPr>
      <w:color w:val="595959" w:themeColor="text1" w:themeTint="A6"/>
      <w:sz w:val="20"/>
      <w:szCs w:val="20"/>
      <w:lang w:eastAsia="ja-JP"/>
    </w:rPr>
  </w:style>
  <w:style w:type="paragraph" w:styleId="a">
    <w:name w:val="List Number"/>
    <w:basedOn w:val="a1"/>
    <w:uiPriority w:val="11"/>
    <w:unhideWhenUsed/>
    <w:qFormat/>
    <w:rsid w:val="00C6554A"/>
    <w:pPr>
      <w:numPr>
        <w:numId w:val="3"/>
      </w:numPr>
      <w:contextualSpacing/>
    </w:pPr>
  </w:style>
  <w:style w:type="character" w:customStyle="1" w:styleId="30">
    <w:name w:val="כותרת 3 תו"/>
    <w:basedOn w:val="a2"/>
    <w:link w:val="3"/>
    <w:uiPriority w:val="9"/>
    <w:rsid w:val="00E1610A"/>
    <w:rPr>
      <w:rFonts w:ascii="David" w:hAnsi="David" w:cs="David"/>
      <w:sz w:val="24"/>
      <w:szCs w:val="24"/>
      <w:u w:val="single"/>
      <w:lang w:bidi="he-IL"/>
    </w:rPr>
  </w:style>
  <w:style w:type="character" w:customStyle="1" w:styleId="80">
    <w:name w:val="כותרת 8 תו"/>
    <w:basedOn w:val="a2"/>
    <w:link w:val="8"/>
    <w:uiPriority w:val="9"/>
    <w:semiHidden/>
    <w:rsid w:val="00C6554A"/>
    <w:rPr>
      <w:rFonts w:asciiTheme="majorHAnsi" w:eastAsiaTheme="majorEastAsia" w:hAnsiTheme="majorHAnsi" w:cstheme="majorBidi"/>
      <w:color w:val="272727" w:themeColor="text1" w:themeTint="D8"/>
      <w:szCs w:val="21"/>
    </w:rPr>
  </w:style>
  <w:style w:type="character" w:customStyle="1" w:styleId="90">
    <w:name w:val="כותרת 9 תו"/>
    <w:basedOn w:val="a2"/>
    <w:link w:val="9"/>
    <w:uiPriority w:val="9"/>
    <w:semiHidden/>
    <w:rsid w:val="00C6554A"/>
    <w:rPr>
      <w:rFonts w:asciiTheme="majorHAnsi" w:eastAsiaTheme="majorEastAsia" w:hAnsiTheme="majorHAnsi" w:cstheme="majorBidi"/>
      <w:i/>
      <w:iCs/>
      <w:color w:val="272727" w:themeColor="text1" w:themeTint="D8"/>
      <w:szCs w:val="21"/>
    </w:rPr>
  </w:style>
  <w:style w:type="character" w:styleId="af">
    <w:name w:val="Intense Emphasis"/>
    <w:basedOn w:val="a2"/>
    <w:uiPriority w:val="21"/>
    <w:semiHidden/>
    <w:unhideWhenUsed/>
    <w:qFormat/>
    <w:rsid w:val="00C6554A"/>
    <w:rPr>
      <w:i/>
      <w:iCs/>
      <w:color w:val="007789" w:themeColor="accent1" w:themeShade="BF"/>
    </w:rPr>
  </w:style>
  <w:style w:type="paragraph" w:styleId="af0">
    <w:name w:val="Intense Quote"/>
    <w:basedOn w:val="a1"/>
    <w:next w:val="a1"/>
    <w:link w:val="af1"/>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af1">
    <w:name w:val="ציטוט חזק תו"/>
    <w:basedOn w:val="a2"/>
    <w:link w:val="af0"/>
    <w:uiPriority w:val="30"/>
    <w:semiHidden/>
    <w:rsid w:val="00C6554A"/>
    <w:rPr>
      <w:i/>
      <w:iCs/>
      <w:color w:val="007789" w:themeColor="accent1" w:themeShade="BF"/>
    </w:rPr>
  </w:style>
  <w:style w:type="character" w:styleId="af2">
    <w:name w:val="Intense Reference"/>
    <w:basedOn w:val="a2"/>
    <w:uiPriority w:val="32"/>
    <w:semiHidden/>
    <w:unhideWhenUsed/>
    <w:qFormat/>
    <w:rsid w:val="00C6554A"/>
    <w:rPr>
      <w:b/>
      <w:bCs/>
      <w:caps w:val="0"/>
      <w:smallCaps/>
      <w:color w:val="007789" w:themeColor="accent1" w:themeShade="BF"/>
      <w:spacing w:val="5"/>
    </w:rPr>
  </w:style>
  <w:style w:type="paragraph" w:styleId="af3">
    <w:name w:val="caption"/>
    <w:basedOn w:val="a1"/>
    <w:next w:val="a1"/>
    <w:uiPriority w:val="35"/>
    <w:unhideWhenUsed/>
    <w:qFormat/>
    <w:rsid w:val="00C6554A"/>
    <w:pPr>
      <w:spacing w:before="0" w:line="240" w:lineRule="auto"/>
    </w:pPr>
    <w:rPr>
      <w:i/>
      <w:iCs/>
      <w:color w:val="4E5B6F" w:themeColor="text2"/>
      <w:szCs w:val="18"/>
    </w:rPr>
  </w:style>
  <w:style w:type="paragraph" w:styleId="af4">
    <w:name w:val="Balloon Text"/>
    <w:basedOn w:val="a1"/>
    <w:link w:val="af5"/>
    <w:uiPriority w:val="99"/>
    <w:semiHidden/>
    <w:unhideWhenUsed/>
    <w:rsid w:val="00C6554A"/>
    <w:pPr>
      <w:spacing w:before="0" w:after="0" w:line="240" w:lineRule="auto"/>
    </w:pPr>
    <w:rPr>
      <w:rFonts w:ascii="Segoe UI" w:hAnsi="Segoe UI" w:cs="Segoe UI"/>
      <w:szCs w:val="18"/>
    </w:rPr>
  </w:style>
  <w:style w:type="character" w:customStyle="1" w:styleId="af5">
    <w:name w:val="טקסט בלונים תו"/>
    <w:basedOn w:val="a2"/>
    <w:link w:val="af4"/>
    <w:uiPriority w:val="99"/>
    <w:semiHidden/>
    <w:rsid w:val="00C6554A"/>
    <w:rPr>
      <w:rFonts w:ascii="Segoe UI" w:hAnsi="Segoe UI" w:cs="Segoe UI"/>
      <w:szCs w:val="18"/>
    </w:rPr>
  </w:style>
  <w:style w:type="paragraph" w:styleId="af6">
    <w:name w:val="Block Text"/>
    <w:basedOn w:val="a1"/>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31">
    <w:name w:val="Body Text 3"/>
    <w:basedOn w:val="a1"/>
    <w:link w:val="32"/>
    <w:uiPriority w:val="99"/>
    <w:semiHidden/>
    <w:unhideWhenUsed/>
    <w:rsid w:val="00C6554A"/>
    <w:pPr>
      <w:spacing w:after="120"/>
    </w:pPr>
    <w:rPr>
      <w:szCs w:val="16"/>
    </w:rPr>
  </w:style>
  <w:style w:type="character" w:customStyle="1" w:styleId="32">
    <w:name w:val="גוף טקסט 3 תו"/>
    <w:basedOn w:val="a2"/>
    <w:link w:val="31"/>
    <w:uiPriority w:val="99"/>
    <w:semiHidden/>
    <w:rsid w:val="00C6554A"/>
    <w:rPr>
      <w:szCs w:val="16"/>
    </w:rPr>
  </w:style>
  <w:style w:type="paragraph" w:styleId="33">
    <w:name w:val="Body Text Indent 3"/>
    <w:basedOn w:val="a1"/>
    <w:link w:val="34"/>
    <w:uiPriority w:val="99"/>
    <w:semiHidden/>
    <w:unhideWhenUsed/>
    <w:rsid w:val="00C6554A"/>
    <w:pPr>
      <w:spacing w:after="120"/>
      <w:ind w:left="360"/>
    </w:pPr>
    <w:rPr>
      <w:szCs w:val="16"/>
    </w:rPr>
  </w:style>
  <w:style w:type="character" w:customStyle="1" w:styleId="34">
    <w:name w:val="כניסה בגוף טקסט 3 תו"/>
    <w:basedOn w:val="a2"/>
    <w:link w:val="33"/>
    <w:uiPriority w:val="99"/>
    <w:semiHidden/>
    <w:rsid w:val="00C6554A"/>
    <w:rPr>
      <w:szCs w:val="16"/>
    </w:rPr>
  </w:style>
  <w:style w:type="character" w:styleId="af7">
    <w:name w:val="annotation reference"/>
    <w:basedOn w:val="a2"/>
    <w:uiPriority w:val="99"/>
    <w:semiHidden/>
    <w:unhideWhenUsed/>
    <w:rsid w:val="00C6554A"/>
    <w:rPr>
      <w:sz w:val="22"/>
      <w:szCs w:val="16"/>
    </w:rPr>
  </w:style>
  <w:style w:type="paragraph" w:styleId="af8">
    <w:name w:val="annotation text"/>
    <w:basedOn w:val="a1"/>
    <w:link w:val="af9"/>
    <w:uiPriority w:val="99"/>
    <w:semiHidden/>
    <w:unhideWhenUsed/>
    <w:rsid w:val="00C6554A"/>
    <w:pPr>
      <w:spacing w:line="240" w:lineRule="auto"/>
    </w:pPr>
    <w:rPr>
      <w:szCs w:val="20"/>
    </w:rPr>
  </w:style>
  <w:style w:type="character" w:customStyle="1" w:styleId="af9">
    <w:name w:val="טקסט הערה תו"/>
    <w:basedOn w:val="a2"/>
    <w:link w:val="af8"/>
    <w:uiPriority w:val="99"/>
    <w:semiHidden/>
    <w:rsid w:val="00C6554A"/>
    <w:rPr>
      <w:szCs w:val="20"/>
    </w:rPr>
  </w:style>
  <w:style w:type="paragraph" w:styleId="afa">
    <w:name w:val="annotation subject"/>
    <w:basedOn w:val="af8"/>
    <w:next w:val="af8"/>
    <w:link w:val="afb"/>
    <w:uiPriority w:val="99"/>
    <w:semiHidden/>
    <w:unhideWhenUsed/>
    <w:rsid w:val="00C6554A"/>
    <w:rPr>
      <w:b/>
      <w:bCs/>
    </w:rPr>
  </w:style>
  <w:style w:type="character" w:customStyle="1" w:styleId="afb">
    <w:name w:val="נושא הערה תו"/>
    <w:basedOn w:val="af9"/>
    <w:link w:val="afa"/>
    <w:uiPriority w:val="99"/>
    <w:semiHidden/>
    <w:rsid w:val="00C6554A"/>
    <w:rPr>
      <w:b/>
      <w:bCs/>
      <w:szCs w:val="20"/>
    </w:rPr>
  </w:style>
  <w:style w:type="paragraph" w:styleId="afc">
    <w:name w:val="Document Map"/>
    <w:basedOn w:val="a1"/>
    <w:link w:val="afd"/>
    <w:uiPriority w:val="99"/>
    <w:semiHidden/>
    <w:unhideWhenUsed/>
    <w:rsid w:val="00C6554A"/>
    <w:pPr>
      <w:spacing w:before="0" w:after="0" w:line="240" w:lineRule="auto"/>
    </w:pPr>
    <w:rPr>
      <w:rFonts w:ascii="Segoe UI" w:hAnsi="Segoe UI" w:cs="Segoe UI"/>
      <w:szCs w:val="16"/>
    </w:rPr>
  </w:style>
  <w:style w:type="character" w:customStyle="1" w:styleId="afd">
    <w:name w:val="מפת מסמך תו"/>
    <w:basedOn w:val="a2"/>
    <w:link w:val="afc"/>
    <w:uiPriority w:val="99"/>
    <w:semiHidden/>
    <w:rsid w:val="00C6554A"/>
    <w:rPr>
      <w:rFonts w:ascii="Segoe UI" w:hAnsi="Segoe UI" w:cs="Segoe UI"/>
      <w:szCs w:val="16"/>
    </w:rPr>
  </w:style>
  <w:style w:type="paragraph" w:styleId="afe">
    <w:name w:val="endnote text"/>
    <w:basedOn w:val="a1"/>
    <w:link w:val="aff"/>
    <w:uiPriority w:val="99"/>
    <w:semiHidden/>
    <w:unhideWhenUsed/>
    <w:rsid w:val="00C6554A"/>
    <w:pPr>
      <w:spacing w:before="0" w:after="0" w:line="240" w:lineRule="auto"/>
    </w:pPr>
    <w:rPr>
      <w:szCs w:val="20"/>
    </w:rPr>
  </w:style>
  <w:style w:type="character" w:customStyle="1" w:styleId="aff">
    <w:name w:val="טקסט הערת סיום תו"/>
    <w:basedOn w:val="a2"/>
    <w:link w:val="afe"/>
    <w:uiPriority w:val="99"/>
    <w:semiHidden/>
    <w:rsid w:val="00C6554A"/>
    <w:rPr>
      <w:szCs w:val="20"/>
    </w:rPr>
  </w:style>
  <w:style w:type="paragraph" w:styleId="aff0">
    <w:name w:val="envelope return"/>
    <w:basedOn w:val="a1"/>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a2"/>
    <w:uiPriority w:val="99"/>
    <w:semiHidden/>
    <w:unhideWhenUsed/>
    <w:rsid w:val="00C6554A"/>
    <w:rPr>
      <w:color w:val="007789" w:themeColor="accent1" w:themeShade="BF"/>
      <w:u w:val="single"/>
    </w:rPr>
  </w:style>
  <w:style w:type="paragraph" w:styleId="aff1">
    <w:name w:val="footnote text"/>
    <w:basedOn w:val="a1"/>
    <w:link w:val="aff2"/>
    <w:uiPriority w:val="99"/>
    <w:semiHidden/>
    <w:unhideWhenUsed/>
    <w:rsid w:val="00C6554A"/>
    <w:pPr>
      <w:spacing w:before="0" w:after="0" w:line="240" w:lineRule="auto"/>
    </w:pPr>
    <w:rPr>
      <w:szCs w:val="20"/>
    </w:rPr>
  </w:style>
  <w:style w:type="character" w:customStyle="1" w:styleId="aff2">
    <w:name w:val="טקסט הערת שוליים תו"/>
    <w:basedOn w:val="a2"/>
    <w:link w:val="aff1"/>
    <w:uiPriority w:val="99"/>
    <w:semiHidden/>
    <w:rsid w:val="00C6554A"/>
    <w:rPr>
      <w:szCs w:val="20"/>
    </w:rPr>
  </w:style>
  <w:style w:type="character" w:styleId="HTMLCode">
    <w:name w:val="HTML Code"/>
    <w:basedOn w:val="a2"/>
    <w:uiPriority w:val="99"/>
    <w:semiHidden/>
    <w:unhideWhenUsed/>
    <w:rsid w:val="00C6554A"/>
    <w:rPr>
      <w:rFonts w:ascii="Consolas" w:hAnsi="Consolas"/>
      <w:sz w:val="22"/>
      <w:szCs w:val="20"/>
    </w:rPr>
  </w:style>
  <w:style w:type="character" w:styleId="HTML">
    <w:name w:val="HTML Keyboard"/>
    <w:basedOn w:val="a2"/>
    <w:uiPriority w:val="99"/>
    <w:semiHidden/>
    <w:unhideWhenUsed/>
    <w:rsid w:val="00C6554A"/>
    <w:rPr>
      <w:rFonts w:ascii="Consolas" w:hAnsi="Consolas"/>
      <w:sz w:val="22"/>
      <w:szCs w:val="20"/>
    </w:rPr>
  </w:style>
  <w:style w:type="paragraph" w:styleId="HTML0">
    <w:name w:val="HTML Preformatted"/>
    <w:basedOn w:val="a1"/>
    <w:link w:val="HTML1"/>
    <w:uiPriority w:val="99"/>
    <w:semiHidden/>
    <w:unhideWhenUsed/>
    <w:rsid w:val="00C6554A"/>
    <w:pPr>
      <w:spacing w:before="0" w:after="0" w:line="240" w:lineRule="auto"/>
    </w:pPr>
    <w:rPr>
      <w:rFonts w:ascii="Consolas" w:hAnsi="Consolas"/>
      <w:szCs w:val="20"/>
    </w:rPr>
  </w:style>
  <w:style w:type="character" w:customStyle="1" w:styleId="HTML1">
    <w:name w:val="HTML מעוצב מראש תו"/>
    <w:basedOn w:val="a2"/>
    <w:link w:val="HTML0"/>
    <w:uiPriority w:val="99"/>
    <w:semiHidden/>
    <w:rsid w:val="00C6554A"/>
    <w:rPr>
      <w:rFonts w:ascii="Consolas" w:hAnsi="Consolas"/>
      <w:szCs w:val="20"/>
    </w:rPr>
  </w:style>
  <w:style w:type="character" w:styleId="HTML2">
    <w:name w:val="HTML Typewriter"/>
    <w:basedOn w:val="a2"/>
    <w:uiPriority w:val="99"/>
    <w:semiHidden/>
    <w:unhideWhenUsed/>
    <w:rsid w:val="00C6554A"/>
    <w:rPr>
      <w:rFonts w:ascii="Consolas" w:hAnsi="Consolas"/>
      <w:sz w:val="22"/>
      <w:szCs w:val="20"/>
    </w:rPr>
  </w:style>
  <w:style w:type="character" w:styleId="Hyperlink">
    <w:name w:val="Hyperlink"/>
    <w:basedOn w:val="a2"/>
    <w:uiPriority w:val="99"/>
    <w:unhideWhenUsed/>
    <w:rsid w:val="00C6554A"/>
    <w:rPr>
      <w:color w:val="835D00" w:themeColor="accent3" w:themeShade="80"/>
      <w:u w:val="single"/>
    </w:rPr>
  </w:style>
  <w:style w:type="paragraph" w:styleId="aff3">
    <w:name w:val="macro"/>
    <w:link w:val="aff4"/>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f4">
    <w:name w:val="טקסט מאקרו תו"/>
    <w:basedOn w:val="a2"/>
    <w:link w:val="aff3"/>
    <w:uiPriority w:val="99"/>
    <w:semiHidden/>
    <w:rsid w:val="00C6554A"/>
    <w:rPr>
      <w:rFonts w:ascii="Consolas" w:hAnsi="Consolas"/>
      <w:szCs w:val="20"/>
    </w:rPr>
  </w:style>
  <w:style w:type="character" w:styleId="aff5">
    <w:name w:val="Placeholder Text"/>
    <w:basedOn w:val="a2"/>
    <w:uiPriority w:val="99"/>
    <w:semiHidden/>
    <w:rsid w:val="00C6554A"/>
    <w:rPr>
      <w:color w:val="595959" w:themeColor="text1" w:themeTint="A6"/>
    </w:rPr>
  </w:style>
  <w:style w:type="paragraph" w:styleId="aff6">
    <w:name w:val="Plain Text"/>
    <w:basedOn w:val="a1"/>
    <w:link w:val="aff7"/>
    <w:uiPriority w:val="99"/>
    <w:semiHidden/>
    <w:unhideWhenUsed/>
    <w:rsid w:val="00C6554A"/>
    <w:pPr>
      <w:spacing w:before="0" w:after="0" w:line="240" w:lineRule="auto"/>
    </w:pPr>
    <w:rPr>
      <w:rFonts w:ascii="Consolas" w:hAnsi="Consolas"/>
      <w:szCs w:val="21"/>
    </w:rPr>
  </w:style>
  <w:style w:type="character" w:customStyle="1" w:styleId="aff7">
    <w:name w:val="טקסט רגיל תו"/>
    <w:basedOn w:val="a2"/>
    <w:link w:val="aff6"/>
    <w:uiPriority w:val="99"/>
    <w:semiHidden/>
    <w:rsid w:val="00C6554A"/>
    <w:rPr>
      <w:rFonts w:ascii="Consolas" w:hAnsi="Consolas"/>
      <w:szCs w:val="21"/>
    </w:rPr>
  </w:style>
  <w:style w:type="character" w:customStyle="1" w:styleId="70">
    <w:name w:val="כותרת 7 תו"/>
    <w:basedOn w:val="a2"/>
    <w:link w:val="7"/>
    <w:uiPriority w:val="9"/>
    <w:semiHidden/>
    <w:rsid w:val="002554CD"/>
    <w:rPr>
      <w:rFonts w:asciiTheme="majorHAnsi" w:eastAsiaTheme="majorEastAsia" w:hAnsiTheme="majorHAnsi" w:cstheme="majorBidi"/>
      <w:i/>
      <w:iCs/>
      <w:color w:val="004F5B" w:themeColor="accent1" w:themeShade="7F"/>
    </w:rPr>
  </w:style>
  <w:style w:type="character" w:customStyle="1" w:styleId="60">
    <w:name w:val="כותרת 6 תו"/>
    <w:basedOn w:val="a2"/>
    <w:link w:val="6"/>
    <w:uiPriority w:val="9"/>
    <w:semiHidden/>
    <w:rsid w:val="002554CD"/>
    <w:rPr>
      <w:rFonts w:asciiTheme="majorHAnsi" w:eastAsiaTheme="majorEastAsia" w:hAnsiTheme="majorHAnsi" w:cstheme="majorBidi"/>
      <w:color w:val="004F5B" w:themeColor="accent1" w:themeShade="7F"/>
    </w:rPr>
  </w:style>
  <w:style w:type="table" w:styleId="aff8">
    <w:name w:val="Table Grid"/>
    <w:basedOn w:val="a3"/>
    <w:uiPriority w:val="39"/>
    <w:rsid w:val="00CF30B7"/>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9">
    <w:name w:val="List Paragraph"/>
    <w:basedOn w:val="a1"/>
    <w:uiPriority w:val="34"/>
    <w:unhideWhenUsed/>
    <w:qFormat/>
    <w:rsid w:val="000A5824"/>
    <w:pPr>
      <w:ind w:left="720"/>
      <w:contextualSpacing/>
    </w:pPr>
  </w:style>
  <w:style w:type="character" w:customStyle="1" w:styleId="40">
    <w:name w:val="כותרת 4 תו"/>
    <w:basedOn w:val="a2"/>
    <w:link w:val="4"/>
    <w:uiPriority w:val="9"/>
    <w:rsid w:val="009C3E9B"/>
    <w:rPr>
      <w:rFonts w:ascii="David" w:hAnsi="David" w:cs="David"/>
      <w:sz w:val="24"/>
      <w:szCs w:val="24"/>
      <w:u w:val="single"/>
      <w:lang w:bidi="he-IL"/>
    </w:rPr>
  </w:style>
  <w:style w:type="character" w:customStyle="1" w:styleId="highlight">
    <w:name w:val="highlight"/>
    <w:basedOn w:val="a2"/>
    <w:rsid w:val="00DD65F5"/>
  </w:style>
  <w:style w:type="paragraph" w:customStyle="1" w:styleId="EndNoteBibliographyTitle">
    <w:name w:val="EndNote Bibliography Title"/>
    <w:basedOn w:val="a1"/>
    <w:link w:val="EndNoteBibliographyTitleChar"/>
    <w:rsid w:val="00914708"/>
    <w:pPr>
      <w:spacing w:after="0"/>
      <w:jc w:val="center"/>
    </w:pPr>
    <w:rPr>
      <w:noProof/>
    </w:rPr>
  </w:style>
  <w:style w:type="character" w:customStyle="1" w:styleId="EndNoteBibliographyTitleChar">
    <w:name w:val="EndNote Bibliography Title Char"/>
    <w:basedOn w:val="a2"/>
    <w:link w:val="EndNoteBibliographyTitle"/>
    <w:rsid w:val="00914708"/>
    <w:rPr>
      <w:rFonts w:ascii="David" w:hAnsi="David" w:cs="David"/>
      <w:noProof/>
      <w:sz w:val="24"/>
      <w:szCs w:val="24"/>
      <w:lang w:bidi="he-IL"/>
    </w:rPr>
  </w:style>
  <w:style w:type="paragraph" w:customStyle="1" w:styleId="EndNoteBibliography">
    <w:name w:val="EndNote Bibliography"/>
    <w:basedOn w:val="a1"/>
    <w:link w:val="EndNoteBibliographyChar"/>
    <w:rsid w:val="00914708"/>
    <w:pPr>
      <w:spacing w:line="240" w:lineRule="auto"/>
    </w:pPr>
    <w:rPr>
      <w:noProof/>
    </w:rPr>
  </w:style>
  <w:style w:type="character" w:customStyle="1" w:styleId="EndNoteBibliographyChar">
    <w:name w:val="EndNote Bibliography Char"/>
    <w:basedOn w:val="a2"/>
    <w:link w:val="EndNoteBibliography"/>
    <w:rsid w:val="00914708"/>
    <w:rPr>
      <w:rFonts w:ascii="David" w:hAnsi="David" w:cs="David"/>
      <w:noProof/>
      <w:sz w:val="24"/>
      <w:szCs w:val="24"/>
      <w:lang w:bidi="he-IL"/>
    </w:rPr>
  </w:style>
  <w:style w:type="paragraph" w:styleId="affa">
    <w:name w:val="Revision"/>
    <w:hidden/>
    <w:uiPriority w:val="99"/>
    <w:semiHidden/>
    <w:rsid w:val="00887D82"/>
    <w:pPr>
      <w:spacing w:before="0" w:after="0" w:line="240" w:lineRule="auto"/>
    </w:pPr>
    <w:rPr>
      <w:rFonts w:ascii="David" w:hAnsi="David" w:cs="David"/>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5718052">
      <w:bodyDiv w:val="1"/>
      <w:marLeft w:val="0"/>
      <w:marRight w:val="0"/>
      <w:marTop w:val="0"/>
      <w:marBottom w:val="0"/>
      <w:divBdr>
        <w:top w:val="none" w:sz="0" w:space="0" w:color="auto"/>
        <w:left w:val="none" w:sz="0" w:space="0" w:color="auto"/>
        <w:bottom w:val="none" w:sz="0" w:space="0" w:color="auto"/>
        <w:right w:val="none" w:sz="0" w:space="0" w:color="auto"/>
      </w:divBdr>
    </w:div>
    <w:div w:id="737050018">
      <w:bodyDiv w:val="1"/>
      <w:marLeft w:val="0"/>
      <w:marRight w:val="0"/>
      <w:marTop w:val="0"/>
      <w:marBottom w:val="0"/>
      <w:divBdr>
        <w:top w:val="none" w:sz="0" w:space="0" w:color="auto"/>
        <w:left w:val="none" w:sz="0" w:space="0" w:color="auto"/>
        <w:bottom w:val="none" w:sz="0" w:space="0" w:color="auto"/>
        <w:right w:val="none" w:sz="0" w:space="0" w:color="auto"/>
      </w:divBdr>
    </w:div>
    <w:div w:id="14198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kar\AppData\Roaming\Microsoft\Templates\&#1506;&#1489;&#1493;&#1491;&#1492;%20&#1513;&#1500;%20&#1514;&#1500;&#1502;&#1497;&#1491;%20&#1506;&#1501;%20&#1514;&#1502;&#1493;&#1504;&#1514;%20&#1513;&#1506;&#151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9F7923-3399-44BE-A0A1-56E147D02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עבודה של תלמיד עם תמונת שער</Template>
  <TotalTime>2964</TotalTime>
  <Pages>21</Pages>
  <Words>14112</Words>
  <Characters>80439</Characters>
  <Application>Microsoft Office Word</Application>
  <DocSecurity>0</DocSecurity>
  <Lines>670</Lines>
  <Paragraphs>188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94363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anakar</dc:creator>
  <cp:keywords/>
  <dc:description/>
  <cp:lastModifiedBy>עטרה בקל</cp:lastModifiedBy>
  <cp:revision>114</cp:revision>
  <cp:lastPrinted>2017-07-12T07:37:00Z</cp:lastPrinted>
  <dcterms:created xsi:type="dcterms:W3CDTF">2017-07-12T06:39:00Z</dcterms:created>
  <dcterms:modified xsi:type="dcterms:W3CDTF">2017-08-07T10:10:00Z</dcterms:modified>
</cp:coreProperties>
</file>