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F3CC9" w14:textId="77777777" w:rsidR="00FC2068" w:rsidRDefault="00FC2068">
      <w:pPr>
        <w:pStyle w:val="Heading1"/>
        <w:numPr>
          <w:ilvl w:val="0"/>
          <w:numId w:val="2"/>
        </w:numPr>
        <w:pPrChange w:id="0" w:author="Borisover, Yulia" w:date="2018-08-03T07:13:00Z">
          <w:pPr>
            <w:pStyle w:val="Heading1"/>
          </w:pPr>
        </w:pPrChange>
      </w:pPr>
      <w:bookmarkStart w:id="1" w:name="_Toc520664330"/>
      <w:r>
        <w:t>Discussion</w:t>
      </w:r>
      <w:bookmarkEnd w:id="1"/>
    </w:p>
    <w:p w14:paraId="5B5BD56B" w14:textId="77777777" w:rsidR="00FC2068" w:rsidRPr="002F198A" w:rsidRDefault="00FC2068" w:rsidP="00FC2068">
      <w:commentRangeStart w:id="2"/>
      <w:commentRangeStart w:id="3"/>
      <w:r w:rsidRPr="00FC2068">
        <w:rPr>
          <w:highlight w:val="cyan"/>
        </w:rPr>
        <w:t xml:space="preserve">Microbial contamination of drinking water poses a threat to public health, with thousands of hospitalization events yearly even in developed countries </w:t>
      </w:r>
      <w:r w:rsidRPr="00FC2068">
        <w:rPr>
          <w:highlight w:val="cyan"/>
        </w:rPr>
        <w:fldChar w:fldCharType="begin">
          <w:fldData xml:space="preserve">PEVuZE5vdGU+PENpdGU+PEF1dGhvcj5MZWNsZXJjPC9BdXRob3I+PFllYXI+MjAwMjwvWWVhcj48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</w:fldData>
        </w:fldChar>
      </w:r>
      <w:r w:rsidRPr="00FC2068">
        <w:rPr>
          <w:highlight w:val="cyan"/>
        </w:rPr>
        <w:instrText xml:space="preserve"> ADDIN EN.CITE </w:instrText>
      </w:r>
      <w:r w:rsidRPr="00FC2068">
        <w:rPr>
          <w:highlight w:val="cyan"/>
        </w:rPr>
        <w:fldChar w:fldCharType="begin">
          <w:fldData xml:space="preserve">PEVuZE5vdGU+PENpdGU+PEF1dGhvcj5MZWNsZXJjPC9BdXRob3I+PFllYXI+MjAwMjwvWWVhcj48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</w:fldData>
        </w:fldChar>
      </w:r>
      <w:r w:rsidRPr="00FC2068">
        <w:rPr>
          <w:highlight w:val="cyan"/>
        </w:rPr>
        <w:instrText xml:space="preserve"> ADDIN EN.CITE.DATA </w:instrText>
      </w:r>
      <w:r w:rsidRPr="00FC2068">
        <w:rPr>
          <w:highlight w:val="cyan"/>
        </w:rPr>
      </w:r>
      <w:r w:rsidRPr="00FC2068">
        <w:rPr>
          <w:highlight w:val="cyan"/>
        </w:rPr>
        <w:fldChar w:fldCharType="end"/>
      </w:r>
      <w:r w:rsidRPr="00FC2068">
        <w:rPr>
          <w:highlight w:val="cyan"/>
        </w:rPr>
      </w:r>
      <w:r w:rsidRPr="00FC2068">
        <w:rPr>
          <w:highlight w:val="cyan"/>
        </w:rPr>
        <w:fldChar w:fldCharType="separate"/>
      </w:r>
      <w:r w:rsidRPr="00FC2068">
        <w:rPr>
          <w:noProof/>
          <w:highlight w:val="cyan"/>
        </w:rPr>
        <w:t>(Collier et al., 2012; Leclerc et al., 2002)</w:t>
      </w:r>
      <w:r w:rsidRPr="00FC2068">
        <w:rPr>
          <w:highlight w:val="cyan"/>
        </w:rPr>
        <w:fldChar w:fldCharType="end"/>
      </w:r>
      <w:r w:rsidRPr="00FC2068">
        <w:rPr>
          <w:highlight w:val="cyan"/>
        </w:rPr>
        <w:t xml:space="preserve">. The current standard methods for detection of contamination require a long and labor-intensive culturing stage to obtain results. Some alternatives have been suggested to replace these standard methods, however most molecular methods are too costly to be applied in the food and water industries </w:t>
      </w:r>
      <w:r w:rsidRPr="00FC2068">
        <w:rPr>
          <w:highlight w:val="cyan"/>
        </w:rPr>
        <w:fldChar w:fldCharType="begin"/>
      </w:r>
      <w:r w:rsidRPr="00FC2068">
        <w:rPr>
          <w:highlight w:val="cyan"/>
        </w:rPr>
        <w:instrText xml:space="preserve"> ADDIN EN.CITE &lt;EndNote&gt;&lt;Cite&gt;&lt;Author&gt;Stöckel&lt;/Author&gt;&lt;Year&gt;2015&lt;/Year&gt;&lt;IDText&gt;The application of Raman spectroscopy for the  detection and identification of microorganisms   &lt;/IDText&gt;&lt;DisplayText&gt;(Stöckel et al., 2015)&lt;/DisplayText&gt;&lt;record&gt;&lt;titles&gt;&lt;title&gt;The application of Raman spectroscopy for the  detection and identification of microorganisms   &lt;/title&gt;&lt;secondary-title&gt;Journal of Raman Spectroscopy&lt;/secondary-title&gt;&lt;/titles&gt;&lt;pages&gt;89-109&lt;/pages&gt;&lt;number&gt;47&lt;/number&gt;&lt;contributors&gt;&lt;authors&gt;&lt;author&gt;Stöckel,  Stephan&lt;/author&gt;&lt;author&gt;Kirchhoff,  Johanna&lt;/author&gt;&lt;author&gt;Neugebauer,  Ute&lt;/author&gt;&lt;author&gt;Röscha,   Petra&lt;/author&gt;&lt;author&gt;Popp,     Jürgen&lt;/author&gt;&lt;/authors&gt;&lt;/contributors&gt;&lt;added-date format="utc"&gt;1478856057&lt;/added-date&gt;&lt;ref-type name="Journal Article"&gt;17&lt;/ref-type&gt;&lt;dates&gt;&lt;year&gt;2015&lt;/year&gt;&lt;/dates&gt;&lt;rec-number&gt;102&lt;/rec-number&gt;&lt;last-updated-date format="utc"&gt;1478945059&lt;/last-updated-date&gt;&lt;/record&gt;&lt;/Cite&gt;&lt;/EndNote&gt;</w:instrText>
      </w:r>
      <w:r w:rsidRPr="00FC2068">
        <w:rPr>
          <w:highlight w:val="cyan"/>
        </w:rPr>
        <w:fldChar w:fldCharType="separate"/>
      </w:r>
      <w:r w:rsidRPr="00FC2068">
        <w:rPr>
          <w:noProof/>
          <w:highlight w:val="cyan"/>
        </w:rPr>
        <w:t>(Stöckel et al., 2015)</w:t>
      </w:r>
      <w:r w:rsidRPr="00FC2068">
        <w:rPr>
          <w:highlight w:val="cyan"/>
        </w:rPr>
        <w:fldChar w:fldCharType="end"/>
      </w:r>
      <w:r w:rsidRPr="00FC2068">
        <w:rPr>
          <w:highlight w:val="cyan"/>
        </w:rPr>
        <w:t xml:space="preserve">. </w:t>
      </w:r>
      <w:commentRangeEnd w:id="2"/>
      <w:r w:rsidRPr="00FC2068">
        <w:rPr>
          <w:rStyle w:val="CommentReference"/>
          <w:rFonts w:eastAsia="Calibri"/>
          <w:highlight w:val="cyan"/>
        </w:rPr>
        <w:commentReference w:id="2"/>
      </w:r>
      <w:commentRangeEnd w:id="3"/>
      <w:r w:rsidRPr="00FC2068">
        <w:rPr>
          <w:rStyle w:val="CommentReference"/>
          <w:rFonts w:eastAsia="Calibri"/>
          <w:highlight w:val="cyan"/>
        </w:rPr>
        <w:commentReference w:id="3"/>
      </w:r>
      <w:commentRangeStart w:id="4"/>
      <w:r w:rsidRPr="00FC2068">
        <w:rPr>
          <w:highlight w:val="cyan"/>
        </w:rPr>
        <w:t xml:space="preserve">Spectroscopies, using Raman scattering and </w:t>
      </w:r>
      <w:commentRangeStart w:id="5"/>
      <w:r w:rsidRPr="00FC2068">
        <w:rPr>
          <w:highlight w:val="cyan"/>
        </w:rPr>
        <w:t xml:space="preserve">fluorescence emission have also been proposed, although these have been mostly applied in the medical fields </w:t>
      </w:r>
      <w:r w:rsidRPr="00FC2068">
        <w:rPr>
          <w:highlight w:val="cyan"/>
        </w:rPr>
        <w:fldChar w:fldCharType="begin"/>
      </w:r>
      <w:r w:rsidRPr="00FC2068">
        <w:rPr>
          <w:highlight w:val="cyan"/>
        </w:rPr>
        <w:instrText xml:space="preserve"> ADDIN EN.CITE &lt;EndNote&gt;&lt;Cite&gt;&lt;Author&gt;Krafft&lt;/Author&gt;&lt;IDText&gt;The many facets of Raman spectroscopy for biomedical analysis&lt;/IDText&gt;&lt;DisplayText&gt;(Eberhardt et al.; Krafft and Popp)&lt;/DisplayText&gt;&lt;record&gt;&lt;titles&gt;&lt;title&gt;The many facets of Raman spectroscopy for biomedical analysis&lt;/title&gt;&lt;/titles&gt;&lt;number&gt;1618-2650 (Electronic)&lt;/number&gt;&lt;contributors&gt;&lt;authors&gt;&lt;author&gt;Krafft, C.&lt;/author&gt;&lt;author&gt;Popp, J.&lt;/author&gt;&lt;/authors&gt;&lt;/contributors&gt;&lt;language&gt;eng&lt;/language&gt;&lt;added-date format="utc"&gt;1532895402&lt;/added-date&gt;&lt;ref-type name="Journal Article"&gt;17&lt;/ref-type&gt;&lt;auth-address&gt;Leibniz Institute of Photonic Technology, Albert-Einstein-Strasse 9, 07745, Jena, Germany, christoph.krafft@ipht-jena.de. FAU - Popp, Jurgen&lt;/auth-address&gt;&lt;remote-database-provider&gt;2015 Jan&lt;/remote-database-provider&gt;&lt;rec-number&gt;225&lt;/rec-number&gt;&lt;last-updated-date format="utc"&gt;1532895402&lt;/last-updated-date&gt;&lt;/record&gt;&lt;/Cite&gt;&lt;Cite&gt;&lt;Author&gt;Eberhardt&lt;/Author&gt;&lt;IDText&gt;Advantages and limitations of Raman spectroscopy for molecular diagnostics: an update&lt;/IDText&gt;&lt;record&gt;&lt;titles&gt;&lt;title&gt;Advantages and limitations of Raman spectroscopy for molecular diagnostics: an update&lt;/title&gt;&lt;/titles&gt;&lt;number&gt;1744-8352 (Electronic)&lt;/number&gt;&lt;contributors&gt;&lt;authors&gt;&lt;author&gt;Eberhardt, K.&lt;/author&gt;&lt;author&gt;Stiebing C Fau - Matthaus, Christian&lt;/author&gt;&lt;author&gt;Matthaus C Fau - Schmitt, Michael&lt;/author&gt;&lt;author&gt;Schmitt M Fau - Popp, Jurgen&lt;/author&gt;&lt;author&gt;Popp, J.&lt;/author&gt;&lt;/authors&gt;&lt;/contributors&gt;&lt;language&gt;eng&lt;/language&gt;&lt;added-date format="utc"&gt;1532900013&lt;/added-date&gt;&lt;ref-type name="Journal Article"&gt;17&lt;/ref-type&gt;&lt;auth-address&gt;Leibniz Institute of Photonic Technology (IPHT), Albert-Einstein-Strasse 9, 07745 Jena, Germany. FAU - Stiebing, Clara&lt;/auth-address&gt;&lt;remote-database-provider&gt;2015 Jun&lt;/remote-database-provider&gt;&lt;rec-number&gt;253&lt;/rec-number&gt;&lt;last-updated-date format="utc"&gt;1532900013&lt;/last-updated-date&gt;&lt;/record&gt;&lt;/Cite&gt;&lt;/EndNote&gt;</w:instrText>
      </w:r>
      <w:r w:rsidRPr="00FC2068">
        <w:rPr>
          <w:highlight w:val="cyan"/>
        </w:rPr>
        <w:fldChar w:fldCharType="separate"/>
      </w:r>
      <w:r w:rsidRPr="00FC2068">
        <w:rPr>
          <w:noProof/>
          <w:highlight w:val="cyan"/>
        </w:rPr>
        <w:t>(Eberhardt et al.; Krafft and Popp)</w:t>
      </w:r>
      <w:r w:rsidRPr="00FC2068">
        <w:rPr>
          <w:highlight w:val="cyan"/>
        </w:rPr>
        <w:fldChar w:fldCharType="end"/>
      </w:r>
      <w:r w:rsidRPr="00FC2068">
        <w:rPr>
          <w:highlight w:val="cyan"/>
        </w:rPr>
        <w:t xml:space="preserve"> or in highly contaminated water such as boreholes in Indian rural areas and wastewater treatment plants </w:t>
      </w:r>
      <w:r w:rsidRPr="00FC2068">
        <w:rPr>
          <w:highlight w:val="cyan"/>
        </w:rPr>
        <w:fldChar w:fldCharType="begin">
          <w:fldData xml:space="preserve">PEVuZE5vdGU+PENpdGU+PEF1dGhvcj5Tb3JlbnNlbjwvQXV0aG9yPjxZZWFyPjIwMTU8L1llYXI+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</w:fldData>
        </w:fldChar>
      </w:r>
      <w:r w:rsidRPr="00FC2068">
        <w:rPr>
          <w:highlight w:val="cyan"/>
        </w:rPr>
        <w:instrText xml:space="preserve"> ADDIN EN.CITE </w:instrText>
      </w:r>
      <w:r w:rsidRPr="00FC2068">
        <w:rPr>
          <w:highlight w:val="cyan"/>
        </w:rPr>
        <w:fldChar w:fldCharType="begin">
          <w:fldData xml:space="preserve">PEVuZE5vdGU+PENpdGU+PEF1dGhvcj5Tb3JlbnNlbjwvQXV0aG9yPjxZZWFyPjIwMTU8L1llYXI+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</w:fldData>
        </w:fldChar>
      </w:r>
      <w:r w:rsidRPr="00FC2068">
        <w:rPr>
          <w:highlight w:val="cyan"/>
        </w:rPr>
        <w:instrText xml:space="preserve"> ADDIN EN.CITE.DATA </w:instrText>
      </w:r>
      <w:r w:rsidRPr="00FC2068">
        <w:rPr>
          <w:highlight w:val="cyan"/>
        </w:rPr>
      </w:r>
      <w:r w:rsidRPr="00FC2068">
        <w:rPr>
          <w:highlight w:val="cyan"/>
        </w:rPr>
        <w:fldChar w:fldCharType="end"/>
      </w:r>
      <w:r w:rsidRPr="00FC2068">
        <w:rPr>
          <w:highlight w:val="cyan"/>
        </w:rPr>
      </w:r>
      <w:r w:rsidRPr="00FC2068">
        <w:rPr>
          <w:highlight w:val="cyan"/>
        </w:rPr>
        <w:fldChar w:fldCharType="separate"/>
      </w:r>
      <w:r w:rsidRPr="00FC2068">
        <w:rPr>
          <w:noProof/>
          <w:highlight w:val="cyan"/>
        </w:rPr>
        <w:t>(Sorensen et al., 2015; Yang et al., 2015)</w:t>
      </w:r>
      <w:r w:rsidRPr="00FC2068">
        <w:rPr>
          <w:highlight w:val="cyan"/>
        </w:rPr>
        <w:fldChar w:fldCharType="end"/>
      </w:r>
      <w:commentRangeEnd w:id="5"/>
      <w:r w:rsidRPr="00FC2068">
        <w:rPr>
          <w:rStyle w:val="CommentReference"/>
          <w:rFonts w:eastAsia="Calibri"/>
          <w:highlight w:val="cyan"/>
        </w:rPr>
        <w:commentReference w:id="5"/>
      </w:r>
      <w:r w:rsidRPr="00FC2068">
        <w:rPr>
          <w:highlight w:val="cyan"/>
        </w:rPr>
        <w:t>. The application of low resolution Raman spectroscopy or fluorescence spectroscopy for the detection of bacteria in the water industry requires knowledge of the detection threshold in order to compare those to the industry and regulatory requirements. Furthermore, an ability to differentiate between bacteria using these quick analytical methods may have sanitary, medical and industrial applications. In this study we used low resolution Raman spectroscopy and fluorescence spectroscopy to quantify bacteria, first present in pure cultures suspended in distilled water, and then in sampled groundwater intended for drinking use.</w:t>
      </w:r>
      <w:commentRangeEnd w:id="4"/>
      <w:r w:rsidRPr="00FC2068">
        <w:rPr>
          <w:rStyle w:val="CommentReference"/>
          <w:rFonts w:eastAsia="Calibri"/>
          <w:highlight w:val="cyan"/>
        </w:rPr>
        <w:commentReference w:id="4"/>
      </w:r>
    </w:p>
    <w:p w14:paraId="6D174103" w14:textId="77777777" w:rsidR="00FC2068" w:rsidRDefault="00FC2068">
      <w:pPr>
        <w:pStyle w:val="Heading2"/>
        <w:numPr>
          <w:ilvl w:val="1"/>
          <w:numId w:val="2"/>
        </w:numPr>
        <w:ind w:left="426" w:hanging="426"/>
        <w:pPrChange w:id="6" w:author="Borisover, Yulia" w:date="2018-08-03T07:13:00Z">
          <w:pPr>
            <w:pStyle w:val="Heading2"/>
          </w:pPr>
        </w:pPrChange>
      </w:pPr>
      <w:bookmarkStart w:id="7" w:name="_Toc520664331"/>
      <w:ins w:id="8" w:author="Borisover, Yulia" w:date="2018-08-04T06:40:00Z">
        <w:r>
          <w:t xml:space="preserve">Low resolution </w:t>
        </w:r>
      </w:ins>
      <w:r>
        <w:t>Raman spectroscopy</w:t>
      </w:r>
      <w:ins w:id="9" w:author="Borisover, Yulia" w:date="2018-08-04T06:40:00Z">
        <w:r>
          <w:t>:</w:t>
        </w:r>
      </w:ins>
      <w:del w:id="10" w:author="Borisover, Yulia" w:date="2018-08-04T06:40:00Z">
        <w:r w:rsidDel="008D7C17">
          <w:delText xml:space="preserve"> for</w:delText>
        </w:r>
      </w:del>
      <w:r>
        <w:t xml:space="preserve"> detection and differentiation of bacteria in water</w:t>
      </w:r>
      <w:bookmarkEnd w:id="7"/>
    </w:p>
    <w:p w14:paraId="3025F372" w14:textId="77777777" w:rsidR="00FC2068" w:rsidRDefault="00FC2068" w:rsidP="00FC2068">
      <w:pPr>
        <w:rPr>
          <w:lang w:val="en-GB"/>
        </w:rPr>
      </w:pPr>
      <w:del w:id="11" w:author="Administrator" w:date="2018-08-12T16:49:00Z">
        <w:r w:rsidDel="00FC2068">
          <w:rPr>
            <w:lang w:val="en-GB"/>
          </w:rPr>
          <w:delText xml:space="preserve">Low resolution Raman spectroscopy involved applying a laser beam of 785 nm light onto water samples inoculated by different concentration of either </w:delText>
        </w:r>
        <w:r w:rsidDel="00FC2068">
          <w:rPr>
            <w:i/>
            <w:iCs/>
            <w:lang w:val="en-GB"/>
          </w:rPr>
          <w:delText>E. coli</w:delText>
        </w:r>
        <w:r w:rsidDel="00FC2068">
          <w:rPr>
            <w:lang w:val="en-GB"/>
          </w:rPr>
          <w:delText xml:space="preserve"> or </w:delText>
        </w:r>
        <w:r w:rsidDel="00FC2068">
          <w:rPr>
            <w:i/>
            <w:iCs/>
            <w:lang w:val="en-GB"/>
          </w:rPr>
          <w:delText>B. subtilis</w:delText>
        </w:r>
        <w:r w:rsidDel="00FC2068">
          <w:rPr>
            <w:lang w:val="en-GB"/>
          </w:rPr>
          <w:delText>. Unsurprisingly, no clear spectra could be obtained by this crude</w:delText>
        </w:r>
      </w:del>
      <w:ins w:id="12" w:author="Borisover, Yulia" w:date="2018-08-04T06:41:00Z">
        <w:del w:id="13" w:author="Administrator" w:date="2018-08-12T16:49:00Z">
          <w:r w:rsidDel="00FC2068">
            <w:rPr>
              <w:lang w:val="en-GB"/>
            </w:rPr>
            <w:delText>simple</w:delText>
          </w:r>
        </w:del>
      </w:ins>
      <w:del w:id="14" w:author="Administrator" w:date="2018-08-12T16:49:00Z">
        <w:r w:rsidDel="00FC2068">
          <w:rPr>
            <w:lang w:val="en-GB"/>
          </w:rPr>
          <w:delText xml:space="preserve"> approach</w:delText>
        </w:r>
      </w:del>
      <w:r>
        <w:rPr>
          <w:lang w:val="en-GB"/>
        </w:rPr>
        <w:t xml:space="preserve">. </w:t>
      </w:r>
      <w:del w:id="15" w:author="Administrator" w:date="2018-08-12T16:50:00Z">
        <w:r w:rsidDel="00FC2068">
          <w:rPr>
            <w:lang w:val="en-GB"/>
          </w:rPr>
          <w:delText xml:space="preserve">This is because the Raman signal of bacteria is very weak and complex, and even at its high concentrations the chance of a Raman scatter occurring at a frequency which can be clearly visible using a low-resolution instrument is low </w:delText>
        </w:r>
        <w:r w:rsidDel="00FC2068">
          <w:rPr>
            <w:lang w:val="en-GB"/>
          </w:rPr>
          <w:fldChar w:fldCharType="begin">
            <w:fldData xml:space="preserve">PEVuZE5vdGU+PENpdGU+PEF1dGhvcj5KYXJ2aXM8L0F1dGhvcj48WWVhcj4yMDA2PC9ZZWFyPjxJ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==
</w:fldData>
          </w:fldChar>
        </w:r>
        <w:r w:rsidDel="00FC2068">
          <w:rPr>
            <w:lang w:val="en-GB"/>
          </w:rPr>
          <w:delInstrText xml:space="preserve"> ADDIN EN.CITE </w:delInstrText>
        </w:r>
        <w:r w:rsidDel="00FC2068">
          <w:rPr>
            <w:lang w:val="en-GB"/>
          </w:rPr>
          <w:fldChar w:fldCharType="begin">
            <w:fldData xml:space="preserve">PEVuZE5vdGU+PENpdGU+PEF1dGhvcj5KYXJ2aXM8L0F1dGhvcj48WWVhcj4yMDA2PC9ZZWFyPjxJ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==
</w:fldData>
          </w:fldChar>
        </w:r>
        <w:r w:rsidDel="00FC2068">
          <w:rPr>
            <w:lang w:val="en-GB"/>
          </w:rPr>
          <w:delInstrText xml:space="preserve"> ADDIN EN.CITE.DATA </w:delInstrText>
        </w:r>
        <w:r w:rsidDel="00FC2068">
          <w:rPr>
            <w:lang w:val="en-GB"/>
          </w:rPr>
        </w:r>
        <w:r w:rsidDel="00FC2068">
          <w:rPr>
            <w:lang w:val="en-GB"/>
          </w:rPr>
          <w:fldChar w:fldCharType="end"/>
        </w:r>
        <w:r w:rsidDel="00FC2068">
          <w:rPr>
            <w:lang w:val="en-GB"/>
          </w:rPr>
        </w:r>
        <w:r w:rsidDel="00FC2068">
          <w:rPr>
            <w:lang w:val="en-GB"/>
          </w:rPr>
          <w:fldChar w:fldCharType="separate"/>
        </w:r>
        <w:r w:rsidDel="00FC2068">
          <w:rPr>
            <w:noProof/>
            <w:lang w:val="en-GB"/>
          </w:rPr>
          <w:delText>(Jarvis et al., 2006; Schmilovitch et al., 2005)</w:delText>
        </w:r>
        <w:r w:rsidDel="00FC2068">
          <w:rPr>
            <w:lang w:val="en-GB"/>
          </w:rPr>
          <w:fldChar w:fldCharType="end"/>
        </w:r>
        <w:r w:rsidDel="00FC2068">
          <w:rPr>
            <w:lang w:val="en-GB"/>
          </w:rPr>
          <w:delText xml:space="preserve">. </w:delText>
        </w:r>
      </w:del>
      <w:r>
        <w:rPr>
          <w:lang w:val="en-GB"/>
        </w:rPr>
        <w:t xml:space="preserve">Nonetheless, with the application of multivariate analysis </w:t>
      </w:r>
      <w:ins w:id="16" w:author="Borisover, Yulia" w:date="2018-08-04T06:43:00Z">
        <w:r>
          <w:rPr>
            <w:lang w:val="en-GB"/>
          </w:rPr>
          <w:t xml:space="preserve">such as </w:t>
        </w:r>
      </w:ins>
      <w:del w:id="17" w:author="Borisover, Yulia" w:date="2018-08-04T06:43:00Z">
        <w:r w:rsidDel="008D7C17">
          <w:rPr>
            <w:lang w:val="en-GB"/>
          </w:rPr>
          <w:delText xml:space="preserve">using </w:delText>
        </w:r>
      </w:del>
      <w:r>
        <w:rPr>
          <w:lang w:val="en-GB"/>
        </w:rPr>
        <w:t xml:space="preserve">PLS, we managed </w:t>
      </w:r>
      <w:commentRangeStart w:id="18"/>
      <w:r>
        <w:rPr>
          <w:lang w:val="en-GB"/>
        </w:rPr>
        <w:t>to</w:t>
      </w:r>
      <w:commentRangeEnd w:id="18"/>
      <w:r>
        <w:rPr>
          <w:rStyle w:val="CommentReference"/>
          <w:rFonts w:eastAsia="Calibri"/>
        </w:rPr>
        <w:commentReference w:id="18"/>
      </w:r>
      <w:r>
        <w:rPr>
          <w:lang w:val="en-GB"/>
        </w:rPr>
        <w:t xml:space="preserve"> confidently detect </w:t>
      </w:r>
      <w:r>
        <w:rPr>
          <w:i/>
          <w:iCs/>
          <w:lang w:val="en-GB"/>
        </w:rPr>
        <w:t>E. coli</w:t>
      </w:r>
      <w:r>
        <w:rPr>
          <w:lang w:val="en-GB"/>
        </w:rPr>
        <w:t xml:space="preserve"> and </w:t>
      </w:r>
      <w:r>
        <w:rPr>
          <w:i/>
          <w:iCs/>
          <w:lang w:val="en-GB"/>
        </w:rPr>
        <w:t xml:space="preserve">B. subtilis </w:t>
      </w:r>
      <w:ins w:id="19" w:author="Borisover, Yulia" w:date="2018-08-04T06:44:00Z">
        <w:r>
          <w:rPr>
            <w:lang w:val="en-GB"/>
          </w:rPr>
          <w:t>at</w:t>
        </w:r>
      </w:ins>
      <w:del w:id="20" w:author="Borisover, Yulia" w:date="2018-08-04T06:44:00Z">
        <w:r w:rsidDel="008D7C17">
          <w:rPr>
            <w:lang w:val="en-GB"/>
          </w:rPr>
          <w:delText>in</w:delText>
        </w:r>
      </w:del>
      <w:r>
        <w:rPr>
          <w:lang w:val="en-GB"/>
        </w:rPr>
        <w:t xml:space="preserve"> concentrations of 10</w:t>
      </w:r>
      <w:r>
        <w:rPr>
          <w:vertAlign w:val="superscript"/>
          <w:lang w:val="en-GB"/>
        </w:rPr>
        <w:t>8</w:t>
      </w:r>
      <w:r>
        <w:rPr>
          <w:lang w:val="en-GB"/>
        </w:rPr>
        <w:t xml:space="preserve"> and 10</w:t>
      </w:r>
      <w:r>
        <w:rPr>
          <w:vertAlign w:val="superscript"/>
          <w:lang w:val="en-GB"/>
        </w:rPr>
        <w:t>4</w:t>
      </w:r>
      <w:r>
        <w:rPr>
          <w:lang w:val="en-GB"/>
        </w:rPr>
        <w:t xml:space="preserve"> CFU/ml respectively (</w:t>
      </w:r>
      <w:r>
        <w:rPr>
          <w:lang w:val="en-GB"/>
        </w:rPr>
        <w:fldChar w:fldCharType="begin"/>
      </w:r>
      <w:r>
        <w:rPr>
          <w:lang w:val="en-GB"/>
        </w:rPr>
        <w:instrText xml:space="preserve"> REF _Ref520641523 \h </w:instrText>
      </w:r>
      <w:r>
        <w:rPr>
          <w:lang w:val="en-GB"/>
        </w:rPr>
      </w:r>
      <w:r>
        <w:rPr>
          <w:lang w:val="en-GB"/>
        </w:rPr>
        <w:fldChar w:fldCharType="separate"/>
      </w:r>
      <w:r>
        <w:t xml:space="preserve">Figure </w:t>
      </w:r>
      <w:r>
        <w:rPr>
          <w:noProof/>
        </w:rPr>
        <w:t>7</w:t>
      </w:r>
      <w:r>
        <w:rPr>
          <w:lang w:val="en-GB"/>
        </w:rPr>
        <w:fldChar w:fldCharType="end"/>
      </w:r>
      <w:r>
        <w:rPr>
          <w:lang w:val="en-GB"/>
        </w:rPr>
        <w:t xml:space="preserve">). Since detectable E coli concentrations are very high, the analytical performance of this method for this bacteria </w:t>
      </w:r>
      <w:proofErr w:type="gramStart"/>
      <w:r>
        <w:rPr>
          <w:lang w:val="en-GB"/>
        </w:rPr>
        <w:t>is</w:t>
      </w:r>
      <w:proofErr w:type="gramEnd"/>
      <w:r>
        <w:rPr>
          <w:lang w:val="en-GB"/>
        </w:rPr>
        <w:t xml:space="preserve"> generally not sufficient. However, in the case of </w:t>
      </w:r>
      <w:r>
        <w:rPr>
          <w:i/>
          <w:iCs/>
          <w:lang w:val="en-GB"/>
        </w:rPr>
        <w:t xml:space="preserve">B. subtilis </w:t>
      </w:r>
      <w:r>
        <w:rPr>
          <w:lang w:val="en-GB"/>
        </w:rPr>
        <w:t xml:space="preserve">a significant improvement of detection capability is expected when using low resolution Raman spectroscopy as compared with use of absorbance at 590 nm. However, the whole result does not seem promising for the rapid and accurate detection of bacteria in </w:t>
      </w:r>
      <w:commentRangeStart w:id="21"/>
      <w:commentRangeStart w:id="22"/>
      <w:r>
        <w:rPr>
          <w:lang w:val="en-GB"/>
        </w:rPr>
        <w:t>water</w:t>
      </w:r>
      <w:commentRangeEnd w:id="21"/>
      <w:r>
        <w:rPr>
          <w:rStyle w:val="CommentReference"/>
          <w:rFonts w:eastAsia="Calibri"/>
        </w:rPr>
        <w:commentReference w:id="21"/>
      </w:r>
      <w:commentRangeEnd w:id="22"/>
      <w:r>
        <w:rPr>
          <w:rStyle w:val="CommentReference"/>
          <w:rFonts w:eastAsia="Calibri"/>
        </w:rPr>
        <w:commentReference w:id="22"/>
      </w:r>
      <w:r>
        <w:rPr>
          <w:lang w:val="en-GB"/>
        </w:rPr>
        <w:t xml:space="preserve">. </w:t>
      </w:r>
      <w:commentRangeStart w:id="23"/>
      <w:del w:id="24" w:author="Administrator" w:date="2018-08-12T16:56:00Z">
        <w:r w:rsidDel="00FC2068">
          <w:rPr>
            <w:lang w:val="en-GB"/>
          </w:rPr>
          <w:delText xml:space="preserve">Different attempts applied to enhance the Raman signal of the bacteria did not show any improvement on the signal of </w:delText>
        </w:r>
        <w:r w:rsidDel="00FC2068">
          <w:rPr>
            <w:i/>
            <w:iCs/>
            <w:lang w:val="en-GB"/>
          </w:rPr>
          <w:delText>E. coli</w:delText>
        </w:r>
        <w:r w:rsidDel="00FC2068">
          <w:rPr>
            <w:lang w:val="en-GB"/>
          </w:rPr>
          <w:delText xml:space="preserve">. </w:delText>
        </w:r>
        <w:commentRangeEnd w:id="23"/>
        <w:r w:rsidDel="00FC2068">
          <w:rPr>
            <w:rStyle w:val="CommentReference"/>
            <w:rFonts w:eastAsia="Calibri"/>
          </w:rPr>
          <w:commentReference w:id="23"/>
        </w:r>
      </w:del>
    </w:p>
    <w:p w14:paraId="3AF930DC" w14:textId="77777777" w:rsidR="00FC2068" w:rsidRDefault="00FC2068" w:rsidP="00FC2068">
      <w:pPr>
        <w:rPr>
          <w:lang w:val="en-GB"/>
        </w:rPr>
      </w:pPr>
      <w:r>
        <w:rPr>
          <w:lang w:val="en-GB"/>
        </w:rPr>
        <w:t xml:space="preserve">Interestingly, the spectral fingerprint </w:t>
      </w:r>
      <w:del w:id="25" w:author="Borisover, Yulia" w:date="2018-08-04T06:54:00Z">
        <w:r w:rsidDel="00676C15">
          <w:rPr>
            <w:lang w:val="en-GB"/>
          </w:rPr>
          <w:delText xml:space="preserve">that was </w:delText>
        </w:r>
      </w:del>
      <w:r>
        <w:rPr>
          <w:lang w:val="en-GB"/>
        </w:rPr>
        <w:t xml:space="preserve">detected for </w:t>
      </w:r>
      <w:r>
        <w:rPr>
          <w:i/>
          <w:iCs/>
          <w:lang w:val="en-GB"/>
        </w:rPr>
        <w:t>B. subtilis</w:t>
      </w:r>
      <w:r>
        <w:rPr>
          <w:lang w:val="en-GB"/>
        </w:rPr>
        <w:t xml:space="preserve"> </w:t>
      </w:r>
      <w:del w:id="26" w:author="Borisover, Yulia" w:date="2018-08-04T06:54:00Z">
        <w:r w:rsidDel="00676C15">
          <w:rPr>
            <w:lang w:val="en-GB"/>
          </w:rPr>
          <w:delText>did</w:delText>
        </w:r>
      </w:del>
      <w:r>
        <w:rPr>
          <w:lang w:val="en-GB"/>
        </w:rPr>
        <w:t xml:space="preserve"> </w:t>
      </w:r>
      <w:ins w:id="27" w:author="Borisover, Yulia" w:date="2018-08-04T06:54:00Z">
        <w:r>
          <w:rPr>
            <w:lang w:val="en-GB"/>
          </w:rPr>
          <w:t>was</w:t>
        </w:r>
      </w:ins>
      <w:del w:id="28" w:author="Borisover, Yulia" w:date="2018-08-04T06:54:00Z">
        <w:r w:rsidDel="00676C15">
          <w:rPr>
            <w:lang w:val="en-GB"/>
          </w:rPr>
          <w:delText>occur</w:delText>
        </w:r>
      </w:del>
      <w:r>
        <w:rPr>
          <w:lang w:val="en-GB"/>
        </w:rPr>
        <w:t xml:space="preserve"> in the expected functional group region, meaning that the signal was likely from biological molecules </w:t>
      </w:r>
      <w:r w:rsidRPr="00067E40">
        <w:rPr>
          <w:lang w:val="en-GB"/>
        </w:rPr>
        <w:t xml:space="preserve">such as </w:t>
      </w:r>
      <w:r>
        <w:rPr>
          <w:lang w:val="en-GB"/>
        </w:rPr>
        <w:t xml:space="preserve">sugars and lipid functional groups </w:t>
      </w:r>
      <w:r>
        <w:rPr>
          <w:lang w:val="en-GB"/>
        </w:rPr>
        <w:fldChar w:fldCharType="begin">
          <w:fldData xml:space="preserve">PEVuZE5vdGU+PENpdGU+PEF1dGhvcj5QcmVtYXNpcmk8L0F1dGhvcj48WWVhcj4yMDA1PC9ZZWFy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=
</w:fldData>
        </w:fldChar>
      </w:r>
      <w:r>
        <w:rPr>
          <w:lang w:val="en-GB"/>
        </w:rPr>
        <w:instrText xml:space="preserve"> ADDIN EN.CITE </w:instrText>
      </w:r>
      <w:r>
        <w:rPr>
          <w:lang w:val="en-GB"/>
        </w:rPr>
        <w:fldChar w:fldCharType="begin">
          <w:fldData xml:space="preserve">PEVuZE5vdGU+PENpdGU+PEF1dGhvcj5QcmVtYXNpcmk8L0F1dGhvcj48WWVhcj4yMDA1PC9ZZWFy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=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(Premasiri et al., 2005; Zeiri et al., 2004; Zeiri and Efrima, 2010)</w:t>
      </w:r>
      <w:r>
        <w:rPr>
          <w:lang w:val="en-GB"/>
        </w:rPr>
        <w:fldChar w:fldCharType="end"/>
      </w:r>
      <w:r w:rsidRPr="00067E40">
        <w:rPr>
          <w:lang w:val="en-GB"/>
        </w:rPr>
        <w:t xml:space="preserve">. In </w:t>
      </w:r>
      <w:r w:rsidRPr="00067E40">
        <w:rPr>
          <w:i/>
          <w:iCs/>
          <w:lang w:val="en-GB"/>
        </w:rPr>
        <w:t xml:space="preserve">E. coli, </w:t>
      </w:r>
      <w:r w:rsidRPr="00067E40">
        <w:rPr>
          <w:lang w:val="en-GB"/>
        </w:rPr>
        <w:t>the spectral fingerprint was smeared</w:t>
      </w:r>
      <w:del w:id="29" w:author="Borisover, Yulia" w:date="2018-08-04T06:55:00Z">
        <w:r w:rsidRPr="00067E40" w:rsidDel="00676C15">
          <w:rPr>
            <w:lang w:val="en-GB"/>
          </w:rPr>
          <w:delText>,</w:delText>
        </w:r>
      </w:del>
      <w:r w:rsidRPr="00067E40">
        <w:rPr>
          <w:lang w:val="en-GB"/>
        </w:rPr>
        <w:t xml:space="preserve"> and appeared to be derived </w:t>
      </w:r>
      <w:commentRangeStart w:id="30"/>
      <w:r w:rsidRPr="00067E40">
        <w:rPr>
          <w:lang w:val="en-GB"/>
        </w:rPr>
        <w:t>from a reduction in overall</w:t>
      </w:r>
      <w:r>
        <w:rPr>
          <w:lang w:val="en-GB"/>
        </w:rPr>
        <w:t xml:space="preserve"> signal, such as may be expected in an absor</w:t>
      </w:r>
      <w:ins w:id="31" w:author="Borisover, Yulia" w:date="2018-08-04T06:56:00Z">
        <w:r>
          <w:rPr>
            <w:lang w:val="en-GB"/>
          </w:rPr>
          <w:t>ption</w:t>
        </w:r>
      </w:ins>
      <w:del w:id="32" w:author="Borisover, Yulia" w:date="2018-08-04T06:57:00Z">
        <w:r w:rsidDel="00A36820">
          <w:rPr>
            <w:lang w:val="en-GB"/>
          </w:rPr>
          <w:delText>bance reaction</w:delText>
        </w:r>
      </w:del>
      <w:commentRangeEnd w:id="30"/>
      <w:r>
        <w:rPr>
          <w:rStyle w:val="CommentReference"/>
          <w:rFonts w:eastAsia="Calibri"/>
        </w:rPr>
        <w:commentReference w:id="30"/>
      </w:r>
      <w:r>
        <w:rPr>
          <w:lang w:val="en-GB"/>
        </w:rPr>
        <w:t>. This is supp</w:t>
      </w:r>
      <w:ins w:id="33" w:author="Borisover, Yulia" w:date="2018-08-04T06:57:00Z">
        <w:r>
          <w:rPr>
            <w:lang w:val="en-GB"/>
          </w:rPr>
          <w:t xml:space="preserve">orted </w:t>
        </w:r>
      </w:ins>
      <w:del w:id="34" w:author="Borisover, Yulia" w:date="2018-08-04T06:57:00Z">
        <w:r w:rsidDel="00A36820">
          <w:rPr>
            <w:lang w:val="en-GB"/>
          </w:rPr>
          <w:delText xml:space="preserve">lemented </w:delText>
        </w:r>
      </w:del>
      <w:r>
        <w:rPr>
          <w:lang w:val="en-GB"/>
        </w:rPr>
        <w:t>by the fact that below the 10</w:t>
      </w:r>
      <w:r>
        <w:rPr>
          <w:vertAlign w:val="superscript"/>
          <w:lang w:val="en-GB"/>
        </w:rPr>
        <w:t>8</w:t>
      </w:r>
      <w:r>
        <w:rPr>
          <w:lang w:val="en-GB"/>
        </w:rPr>
        <w:t xml:space="preserve"> CFU/ml, no clear signal </w:t>
      </w:r>
      <w:ins w:id="35" w:author="Borisover, Yulia" w:date="2018-08-04T06:57:00Z">
        <w:r>
          <w:rPr>
            <w:lang w:val="en-GB"/>
          </w:rPr>
          <w:t>was</w:t>
        </w:r>
      </w:ins>
      <w:del w:id="36" w:author="Borisover, Yulia" w:date="2018-08-04T06:57:00Z">
        <w:r w:rsidDel="00A36820">
          <w:rPr>
            <w:lang w:val="en-GB"/>
          </w:rPr>
          <w:delText>is</w:delText>
        </w:r>
      </w:del>
      <w:r>
        <w:rPr>
          <w:lang w:val="en-GB"/>
        </w:rPr>
        <w:t xml:space="preserve"> observed and the PLS model could not find any variation, </w:t>
      </w:r>
      <w:commentRangeStart w:id="37"/>
      <w:r>
        <w:rPr>
          <w:lang w:val="en-GB"/>
        </w:rPr>
        <w:t>much like in the use of standard absorbance photometers below the 10</w:t>
      </w:r>
      <w:r>
        <w:rPr>
          <w:vertAlign w:val="superscript"/>
          <w:lang w:val="en-GB"/>
        </w:rPr>
        <w:t>8</w:t>
      </w:r>
      <w:r>
        <w:rPr>
          <w:lang w:val="en-GB"/>
        </w:rPr>
        <w:t xml:space="preserve"> CFU/ml threshold no absorbance is </w:t>
      </w:r>
      <w:commentRangeStart w:id="38"/>
      <w:r>
        <w:rPr>
          <w:lang w:val="en-GB"/>
        </w:rPr>
        <w:t>observed</w:t>
      </w:r>
      <w:commentRangeEnd w:id="38"/>
      <w:r>
        <w:rPr>
          <w:rStyle w:val="CommentReference"/>
          <w:rFonts w:eastAsia="Calibri"/>
        </w:rPr>
        <w:commentReference w:id="38"/>
      </w:r>
      <w:r>
        <w:rPr>
          <w:lang w:val="en-GB"/>
        </w:rPr>
        <w:t>.</w:t>
      </w:r>
      <w:commentRangeEnd w:id="37"/>
      <w:r>
        <w:rPr>
          <w:rStyle w:val="CommentReference"/>
          <w:rFonts w:eastAsia="Calibri"/>
        </w:rPr>
        <w:commentReference w:id="37"/>
      </w:r>
    </w:p>
    <w:p w14:paraId="04D4369A" w14:textId="77777777" w:rsidR="00FC2068" w:rsidRDefault="00FC2068" w:rsidP="00FC2068">
      <w:pPr>
        <w:rPr>
          <w:lang w:val="en-GB"/>
        </w:rPr>
      </w:pPr>
      <w:commentRangeStart w:id="39"/>
      <w:r>
        <w:rPr>
          <w:lang w:val="en-GB"/>
        </w:rPr>
        <w:lastRenderedPageBreak/>
        <w:t xml:space="preserve">In a different perspective, differentiation of </w:t>
      </w:r>
      <w:r>
        <w:rPr>
          <w:i/>
          <w:iCs/>
          <w:lang w:val="en-GB"/>
        </w:rPr>
        <w:t>E. coli</w:t>
      </w:r>
      <w:r>
        <w:rPr>
          <w:lang w:val="en-GB"/>
        </w:rPr>
        <w:t xml:space="preserve"> and </w:t>
      </w:r>
      <w:r>
        <w:rPr>
          <w:i/>
          <w:iCs/>
          <w:lang w:val="en-GB"/>
        </w:rPr>
        <w:t xml:space="preserve">B. subtilis </w:t>
      </w:r>
      <w:r>
        <w:rPr>
          <w:lang w:val="en-GB"/>
        </w:rPr>
        <w:t>was excellent at a concentration higher or equal to the detection threshold (</w:t>
      </w:r>
      <w:r>
        <w:rPr>
          <w:lang w:val="en-GB"/>
        </w:rPr>
        <w:fldChar w:fldCharType="begin"/>
      </w:r>
      <w:r>
        <w:rPr>
          <w:lang w:val="en-GB"/>
        </w:rPr>
        <w:instrText xml:space="preserve"> REF _Ref520642968 \h </w:instrText>
      </w:r>
      <w:r>
        <w:rPr>
          <w:lang w:val="en-GB"/>
        </w:rPr>
      </w:r>
      <w:r>
        <w:rPr>
          <w:lang w:val="en-GB"/>
        </w:rPr>
        <w:fldChar w:fldCharType="separate"/>
      </w:r>
      <w:r>
        <w:t xml:space="preserve">Table </w:t>
      </w:r>
      <w:r>
        <w:rPr>
          <w:noProof/>
        </w:rPr>
        <w:t>4</w:t>
      </w:r>
      <w:r>
        <w:rPr>
          <w:lang w:val="en-GB"/>
        </w:rPr>
        <w:fldChar w:fldCharType="end"/>
      </w:r>
      <w:commentRangeEnd w:id="39"/>
      <w:r>
        <w:rPr>
          <w:rStyle w:val="CommentReference"/>
          <w:rFonts w:eastAsia="Calibri"/>
        </w:rPr>
        <w:commentReference w:id="39"/>
      </w:r>
      <w:r>
        <w:rPr>
          <w:lang w:val="en-GB"/>
        </w:rPr>
        <w:t xml:space="preserve">). This may suggest a possibility for differentiation between these species in a dense culture </w:t>
      </w:r>
      <w:commentRangeStart w:id="40"/>
      <w:commentRangeStart w:id="41"/>
      <w:r>
        <w:rPr>
          <w:lang w:val="en-GB"/>
        </w:rPr>
        <w:t>quickly and accurately</w:t>
      </w:r>
      <w:commentRangeEnd w:id="40"/>
      <w:r>
        <w:rPr>
          <w:rStyle w:val="CommentReference"/>
          <w:rFonts w:eastAsia="Calibri"/>
        </w:rPr>
        <w:commentReference w:id="40"/>
      </w:r>
      <w:commentRangeEnd w:id="41"/>
      <w:r>
        <w:rPr>
          <w:rStyle w:val="CommentReference"/>
          <w:rFonts w:eastAsia="Calibri"/>
        </w:rPr>
        <w:commentReference w:id="41"/>
      </w:r>
      <w:r>
        <w:rPr>
          <w:lang w:val="en-GB"/>
        </w:rPr>
        <w:t xml:space="preserve">, </w:t>
      </w:r>
      <w:commentRangeStart w:id="42"/>
      <w:r>
        <w:rPr>
          <w:lang w:val="en-GB"/>
        </w:rPr>
        <w:t xml:space="preserve">but may also be the product of the </w:t>
      </w:r>
      <w:r>
        <w:rPr>
          <w:i/>
          <w:iCs/>
          <w:lang w:val="en-GB"/>
        </w:rPr>
        <w:t>E. coli</w:t>
      </w:r>
      <w:r>
        <w:rPr>
          <w:lang w:val="en-GB"/>
        </w:rPr>
        <w:t xml:space="preserve"> spectral fingerprint being derived from absorbance rather than Raman effect. </w:t>
      </w:r>
      <w:commentRangeEnd w:id="42"/>
      <w:r>
        <w:rPr>
          <w:rStyle w:val="CommentReference"/>
          <w:rFonts w:eastAsia="Calibri"/>
        </w:rPr>
        <w:commentReference w:id="42"/>
      </w:r>
    </w:p>
    <w:p w14:paraId="5C3F5AC8" w14:textId="77777777" w:rsidR="00FC2068" w:rsidRPr="001B61AC" w:rsidRDefault="00FC2068" w:rsidP="0012214C">
      <w:pPr>
        <w:rPr>
          <w:lang w:val="en-GB"/>
        </w:rPr>
      </w:pPr>
      <w:r>
        <w:rPr>
          <w:lang w:val="en-GB"/>
        </w:rPr>
        <w:t xml:space="preserve">It is difficult to explain why </w:t>
      </w:r>
      <w:r>
        <w:rPr>
          <w:i/>
          <w:iCs/>
          <w:lang w:val="en-GB"/>
        </w:rPr>
        <w:t xml:space="preserve">E. coli </w:t>
      </w:r>
      <w:r>
        <w:rPr>
          <w:lang w:val="en-GB"/>
        </w:rPr>
        <w:t xml:space="preserve">does not show a spectral fingerprint while </w:t>
      </w:r>
      <w:r>
        <w:rPr>
          <w:i/>
          <w:iCs/>
          <w:lang w:val="en-GB"/>
        </w:rPr>
        <w:t>B. subtilis</w:t>
      </w:r>
      <w:r>
        <w:rPr>
          <w:lang w:val="en-GB"/>
        </w:rPr>
        <w:t xml:space="preserve"> does. </w:t>
      </w:r>
      <w:commentRangeStart w:id="43"/>
      <w:del w:id="44" w:author="Administrator" w:date="2018-08-12T17:50:00Z">
        <w:r w:rsidDel="0012214C">
          <w:rPr>
            <w:lang w:val="en-GB"/>
          </w:rPr>
          <w:delText xml:space="preserve">One hypothesis is that the </w:delText>
        </w:r>
        <w:r w:rsidDel="0012214C">
          <w:rPr>
            <w:i/>
            <w:iCs/>
            <w:lang w:val="en-GB"/>
          </w:rPr>
          <w:delText>B. subtilis</w:delText>
        </w:r>
        <w:r w:rsidDel="0012214C">
          <w:rPr>
            <w:lang w:val="en-GB"/>
          </w:rPr>
          <w:delText xml:space="preserve"> cells create large aggregates which may scatter light more effectively</w:delText>
        </w:r>
        <w:commentRangeEnd w:id="43"/>
        <w:r w:rsidDel="0012214C">
          <w:rPr>
            <w:rStyle w:val="CommentReference"/>
            <w:rFonts w:eastAsia="Calibri"/>
          </w:rPr>
          <w:commentReference w:id="43"/>
        </w:r>
        <w:r w:rsidDel="0012214C">
          <w:rPr>
            <w:lang w:val="en-GB"/>
          </w:rPr>
          <w:delText xml:space="preserve"> </w:delText>
        </w:r>
        <w:r w:rsidDel="0012214C">
          <w:rPr>
            <w:lang w:val="en-GB"/>
          </w:rPr>
          <w:fldChar w:fldCharType="begin"/>
        </w:r>
        <w:r w:rsidDel="0012214C">
          <w:rPr>
            <w:lang w:val="en-GB"/>
          </w:rPr>
          <w:delInstrText xml:space="preserve"> ADDIN EN.CITE &lt;EndNote&gt;&lt;Cite&gt;&lt;Author&gt;Duanis-Assaf&lt;/Author&gt;&lt;Year&gt;2018&lt;/Year&gt;&lt;IDText&gt;Cell wall associated protein TasA provides an initial binding component to extracellular polysaccharides in dual-species biofilm&lt;/IDText&gt;&lt;DisplayText&gt;(Duanis-Assaf et al., 2018)&lt;/DisplayText&gt;&lt;record&gt;&lt;dates&gt;&lt;pub-dates&gt;&lt;date&gt;Jun&lt;/date&gt;&lt;/pub-dates&gt;&lt;year&gt;2018&lt;/year&gt;&lt;/dates&gt;&lt;urls&gt;&lt;related-urls&gt;&lt;url&gt;https://www.ncbi.nlm.nih.gov/pubmed/29921978&lt;/url&gt;&lt;/related-urls&gt;&lt;/urls&gt;&lt;isbn&gt;2045-2322&lt;/isbn&gt;&lt;custom2&gt;PMC6008451&lt;/custom2&gt;&lt;titles&gt;&lt;title&gt;Cell wall associated protein TasA provides an initial binding component to extracellular polysaccharides in dual-species biofilm&lt;/title&gt;&lt;secondary-title&gt;Sci Rep&lt;/secondary-title&gt;&lt;/titles&gt;&lt;pages&gt;9350&lt;/pages&gt;&lt;number&gt;1&lt;/number&gt;&lt;contributors&gt;&lt;authors&gt;&lt;author&gt;Duanis-Assaf, D.&lt;/author&gt;&lt;author&gt;Duanis-Assaf, T.&lt;/author&gt;&lt;author&gt;Zeng, G.&lt;/author&gt;&lt;author&gt;Meyer, R. L.&lt;/author&gt;&lt;author&gt;Reches, M.&lt;/author&gt;&lt;author&gt;Steinberg, D.&lt;/author&gt;&lt;author&gt;Shemesh, M.&lt;/author&gt;&lt;/authors&gt;&lt;/contributors&gt;&lt;edition&gt;2018/06/19&lt;/edition&gt;&lt;language&gt;eng&lt;/language&gt;&lt;added-date format="utc"&gt;1532880172&lt;/added-date&gt;&lt;ref-type name="Journal Article"&gt;17&lt;/ref-type&gt;&lt;rec-number&gt;210&lt;/rec-number&gt;&lt;last-updated-date format="utc"&gt;1532880172&lt;/last-updated-date&gt;&lt;accession-num&gt;29921978&lt;/accession-num&gt;&lt;electronic-resource-num&gt;10.1038/s41598-018-27548-1&lt;/electronic-resource-num&gt;&lt;volume&gt;8&lt;/volume&gt;&lt;/record&gt;&lt;/Cite&gt;&lt;/EndNote&gt;</w:delInstrText>
        </w:r>
        <w:r w:rsidDel="0012214C">
          <w:rPr>
            <w:lang w:val="en-GB"/>
          </w:rPr>
          <w:fldChar w:fldCharType="separate"/>
        </w:r>
        <w:r w:rsidDel="0012214C">
          <w:rPr>
            <w:noProof/>
            <w:lang w:val="en-GB"/>
          </w:rPr>
          <w:delText>(Duanis-Assaf et al., 2018)</w:delText>
        </w:r>
        <w:r w:rsidDel="0012214C">
          <w:rPr>
            <w:lang w:val="en-GB"/>
          </w:rPr>
          <w:fldChar w:fldCharType="end"/>
        </w:r>
        <w:r w:rsidDel="0012214C">
          <w:rPr>
            <w:lang w:val="en-GB"/>
          </w:rPr>
          <w:delText xml:space="preserve">. </w:delText>
        </w:r>
      </w:del>
      <w:r>
        <w:rPr>
          <w:lang w:val="en-GB"/>
        </w:rPr>
        <w:t>Differences in the cell wall structures between two types of bacteria, i.e., gram positive (</w:t>
      </w:r>
      <w:r>
        <w:rPr>
          <w:i/>
          <w:iCs/>
          <w:lang w:val="en-GB"/>
        </w:rPr>
        <w:t>B. subtilis</w:t>
      </w:r>
      <w:r>
        <w:rPr>
          <w:lang w:val="en-GB"/>
        </w:rPr>
        <w:t>) and gram negative (</w:t>
      </w:r>
      <w:r>
        <w:rPr>
          <w:i/>
          <w:iCs/>
          <w:lang w:val="en-GB"/>
        </w:rPr>
        <w:t>E. coli</w:t>
      </w:r>
      <w:r>
        <w:rPr>
          <w:lang w:val="en-GB"/>
        </w:rPr>
        <w:t>), may cause a different scatter effect. Further research might be needed to explain the molecular nature of the differences in recognizing different bacteria by means of low resolution Raman spectroscopy.</w:t>
      </w:r>
    </w:p>
    <w:p w14:paraId="058A8446" w14:textId="77777777" w:rsidR="00FC2068" w:rsidDel="00991035" w:rsidRDefault="00FC2068" w:rsidP="0012214C">
      <w:pPr>
        <w:rPr>
          <w:del w:id="45" w:author="Borisover, Yulia" w:date="2018-08-04T07:22:00Z"/>
          <w:lang w:val="en-GB"/>
        </w:rPr>
      </w:pPr>
      <w:r>
        <w:rPr>
          <w:lang w:val="en-GB"/>
        </w:rPr>
        <w:t xml:space="preserve">Taken all together, these results </w:t>
      </w:r>
      <w:ins w:id="46" w:author="Borisover, Yulia" w:date="2018-08-04T07:11:00Z">
        <w:r>
          <w:rPr>
            <w:lang w:val="en-GB"/>
          </w:rPr>
          <w:t xml:space="preserve">indicate unfortunately </w:t>
        </w:r>
      </w:ins>
      <w:del w:id="47" w:author="Borisover, Yulia" w:date="2018-08-04T07:11:00Z">
        <w:r w:rsidDel="00ED0CB4">
          <w:rPr>
            <w:lang w:val="en-GB"/>
          </w:rPr>
          <w:delText xml:space="preserve">signify </w:delText>
        </w:r>
      </w:del>
      <w:r>
        <w:rPr>
          <w:lang w:val="en-GB"/>
        </w:rPr>
        <w:t>a poor ability to detect bacteria in water using low resolution Raman</w:t>
      </w:r>
      <w:ins w:id="48" w:author="Borisover, Yulia" w:date="2018-08-04T07:11:00Z">
        <w:r>
          <w:rPr>
            <w:lang w:val="en-GB"/>
          </w:rPr>
          <w:t xml:space="preserve"> </w:t>
        </w:r>
        <w:del w:id="49" w:author="Administrator" w:date="2018-08-12T17:51:00Z">
          <w:r w:rsidDel="0012214C">
            <w:rPr>
              <w:lang w:val="en-GB"/>
            </w:rPr>
            <w:delText xml:space="preserve">scatter </w:delText>
          </w:r>
        </w:del>
        <w:proofErr w:type="spellStart"/>
        <w:r>
          <w:rPr>
            <w:lang w:val="en-GB"/>
          </w:rPr>
          <w:t>spectrosscopy</w:t>
        </w:r>
      </w:ins>
      <w:proofErr w:type="spellEnd"/>
      <w:r>
        <w:rPr>
          <w:lang w:val="en-GB"/>
        </w:rPr>
        <w:t xml:space="preserve">. This </w:t>
      </w:r>
      <w:ins w:id="50" w:author="Borisover, Yulia" w:date="2018-08-04T07:12:00Z">
        <w:r>
          <w:rPr>
            <w:lang w:val="en-GB"/>
          </w:rPr>
          <w:t xml:space="preserve">lack of success </w:t>
        </w:r>
      </w:ins>
      <w:del w:id="51" w:author="Borisover, Yulia" w:date="2018-08-04T07:12:00Z">
        <w:r w:rsidDel="00ED0CB4">
          <w:rPr>
            <w:lang w:val="en-GB"/>
          </w:rPr>
          <w:delText>finding is</w:delText>
        </w:r>
      </w:del>
      <w:ins w:id="52" w:author="Borisover, Yulia" w:date="2018-08-04T07:12:00Z">
        <w:r>
          <w:rPr>
            <w:lang w:val="en-GB"/>
          </w:rPr>
          <w:t>was</w:t>
        </w:r>
      </w:ins>
      <w:r>
        <w:rPr>
          <w:lang w:val="en-GB"/>
        </w:rPr>
        <w:t xml:space="preserve"> surprising since several </w:t>
      </w:r>
      <w:ins w:id="53" w:author="Borisover, Yulia" w:date="2018-08-04T07:12:00Z">
        <w:r>
          <w:rPr>
            <w:lang w:val="en-GB"/>
          </w:rPr>
          <w:t xml:space="preserve">earlier </w:t>
        </w:r>
      </w:ins>
      <w:r>
        <w:rPr>
          <w:lang w:val="en-GB"/>
        </w:rPr>
        <w:t xml:space="preserve">studies have already demonstrated a </w:t>
      </w:r>
      <w:ins w:id="54" w:author="Borisover, Yulia" w:date="2018-08-04T07:12:00Z">
        <w:r>
          <w:rPr>
            <w:lang w:val="en-GB"/>
          </w:rPr>
          <w:t xml:space="preserve">potential of this spectroscopy </w:t>
        </w:r>
      </w:ins>
      <w:del w:id="55" w:author="Borisover, Yulia" w:date="2018-08-04T07:12:00Z">
        <w:r w:rsidDel="00ED0CB4">
          <w:rPr>
            <w:lang w:val="en-GB"/>
          </w:rPr>
          <w:delText xml:space="preserve">promise </w:delText>
        </w:r>
      </w:del>
      <w:r>
        <w:rPr>
          <w:lang w:val="en-GB"/>
        </w:rPr>
        <w:t xml:space="preserve">for </w:t>
      </w:r>
      <w:del w:id="56" w:author="Borisover, Yulia" w:date="2018-08-04T07:13:00Z">
        <w:r w:rsidDel="00ED0CB4">
          <w:rPr>
            <w:lang w:val="en-GB"/>
          </w:rPr>
          <w:delText xml:space="preserve">the application of this method for </w:delText>
        </w:r>
      </w:del>
      <w:r>
        <w:rPr>
          <w:lang w:val="en-GB"/>
        </w:rPr>
        <w:t xml:space="preserve">detecting bacteria </w:t>
      </w:r>
      <w:r>
        <w:rPr>
          <w:lang w:val="en-GB"/>
        </w:rPr>
        <w:fldChar w:fldCharType="begin">
          <w:fldData xml:space="preserve">PEVuZE5vdGU+PENpdGU+PEF1dGhvcj5NaXpyYWNoPC9BdXRob3I+PFllYXI+MjAwNzwvWWVhcj48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</w:fldData>
        </w:fldChar>
      </w:r>
      <w:r>
        <w:rPr>
          <w:lang w:val="en-GB"/>
        </w:rPr>
        <w:instrText xml:space="preserve"> ADDIN EN.CITE </w:instrText>
      </w:r>
      <w:r>
        <w:rPr>
          <w:lang w:val="en-GB"/>
        </w:rPr>
        <w:fldChar w:fldCharType="begin">
          <w:fldData xml:space="preserve">PEVuZE5vdGU+PENpdGU+PEF1dGhvcj5NaXpyYWNoPC9BdXRob3I+PFllYXI+MjAwNzwvWWVhcj48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(Mizrach et al., 2007; Schmilovitch et al., 2005; Stöckel et al., 2015)</w:t>
      </w:r>
      <w:r>
        <w:rPr>
          <w:lang w:val="en-GB"/>
        </w:rPr>
        <w:fldChar w:fldCharType="end"/>
      </w:r>
      <w:r>
        <w:rPr>
          <w:lang w:val="en-GB"/>
        </w:rPr>
        <w:t xml:space="preserve">. </w:t>
      </w:r>
      <w:commentRangeStart w:id="57"/>
      <w:r>
        <w:rPr>
          <w:lang w:val="en-GB"/>
        </w:rPr>
        <w:t xml:space="preserve">One of the possible explanations for this </w:t>
      </w:r>
      <w:ins w:id="58" w:author="Borisover, Yulia" w:date="2018-08-04T07:13:00Z">
        <w:r>
          <w:rPr>
            <w:lang w:val="en-GB"/>
          </w:rPr>
          <w:t xml:space="preserve">current </w:t>
        </w:r>
        <w:proofErr w:type="spellStart"/>
        <w:r>
          <w:rPr>
            <w:lang w:val="en-GB"/>
          </w:rPr>
          <w:t>discrepance</w:t>
        </w:r>
        <w:proofErr w:type="spellEnd"/>
        <w:r>
          <w:rPr>
            <w:lang w:val="en-GB"/>
          </w:rPr>
          <w:t xml:space="preserve"> </w:t>
        </w:r>
      </w:ins>
      <w:del w:id="59" w:author="Borisover, Yulia" w:date="2018-08-04T07:13:00Z">
        <w:r w:rsidDel="00ED0CB4">
          <w:rPr>
            <w:lang w:val="en-GB"/>
          </w:rPr>
          <w:delText xml:space="preserve">finding </w:delText>
        </w:r>
      </w:del>
      <w:r>
        <w:rPr>
          <w:lang w:val="en-GB"/>
        </w:rPr>
        <w:t xml:space="preserve">is </w:t>
      </w:r>
      <w:ins w:id="60" w:author="Borisover, Yulia" w:date="2018-08-04T07:13:00Z">
        <w:r>
          <w:rPr>
            <w:lang w:val="en-GB"/>
          </w:rPr>
          <w:t xml:space="preserve">that </w:t>
        </w:r>
      </w:ins>
      <w:r>
        <w:rPr>
          <w:lang w:val="en-GB"/>
        </w:rPr>
        <w:t xml:space="preserve">the </w:t>
      </w:r>
      <w:ins w:id="61" w:author="Borisover, Yulia" w:date="2018-08-04T07:13:00Z">
        <w:r>
          <w:rPr>
            <w:lang w:val="en-GB"/>
          </w:rPr>
          <w:t xml:space="preserve">current </w:t>
        </w:r>
      </w:ins>
      <w:del w:id="62" w:author="Borisover, Yulia" w:date="2018-08-04T07:13:00Z">
        <w:r w:rsidDel="00ED0CB4">
          <w:rPr>
            <w:lang w:val="en-GB"/>
          </w:rPr>
          <w:delText xml:space="preserve">use of an </w:delText>
        </w:r>
      </w:del>
      <w:r>
        <w:rPr>
          <w:lang w:val="en-GB"/>
        </w:rPr>
        <w:t xml:space="preserve">instrument </w:t>
      </w:r>
      <w:del w:id="63" w:author="Borisover, Yulia" w:date="2018-08-04T07:13:00Z">
        <w:r w:rsidDel="00ED0CB4">
          <w:rPr>
            <w:lang w:val="en-GB"/>
          </w:rPr>
          <w:delText xml:space="preserve">that </w:delText>
        </w:r>
      </w:del>
      <w:r>
        <w:rPr>
          <w:lang w:val="en-GB"/>
        </w:rPr>
        <w:t>may not be appropriate for th</w:t>
      </w:r>
      <w:ins w:id="64" w:author="Borisover, Yulia" w:date="2018-08-04T07:14:00Z">
        <w:r>
          <w:rPr>
            <w:lang w:val="en-GB"/>
          </w:rPr>
          <w:t>is</w:t>
        </w:r>
      </w:ins>
      <w:del w:id="65" w:author="Borisover, Yulia" w:date="2018-08-04T07:14:00Z">
        <w:r w:rsidDel="00ED0CB4">
          <w:rPr>
            <w:lang w:val="en-GB"/>
          </w:rPr>
          <w:delText>e</w:delText>
        </w:r>
      </w:del>
      <w:r>
        <w:rPr>
          <w:lang w:val="en-GB"/>
        </w:rPr>
        <w:t xml:space="preserve"> job. The Raman instrument chosen for this study has not been designed for the detection of bacteria, and while it represents an example of a low-resolution instrument, it has not been used in any of the studies cited. This could not have been known in advance since the instrument has been calibrated to read ethanol and appeared to work perfectly. Then again, the Raman effect of ethanol is very strong </w:t>
      </w:r>
      <w:r>
        <w:rPr>
          <w:lang w:val="en-GB"/>
        </w:rPr>
        <w:fldChar w:fldCharType="begin"/>
      </w:r>
      <w:r>
        <w:rPr>
          <w:lang w:val="en-GB"/>
        </w:rPr>
        <w:instrText xml:space="preserve"> ADDIN EN.CITE &lt;EndNote&gt;&lt;Cite&gt;&lt;Author&gt;George&lt;/Author&gt;&lt;Year&gt;2001&lt;/Year&gt;&lt;IDText&gt;Infrared and Raman Characteristic Group Frequencies&lt;/IDText&gt;&lt;DisplayText&gt;(Socrates, 2001)&lt;/DisplayText&gt;&lt;record&gt;&lt;titles&gt;&lt;title&gt;Infrared and Raman Characteristic Group Frequencies&lt;/title&gt;&lt;/titles&gt;&lt;contributors&gt;&lt;authors&gt;&lt;author&gt;George  Socrates&lt;/author&gt;&lt;/authors&gt;&lt;/contributors&gt;&lt;added-date format="utc"&gt;1532878925&lt;/added-date&gt;&lt;pub-location&gt;Chichester, England&lt;/pub-location&gt;&lt;ref-type name="Book"&gt;6&lt;/ref-type&gt;&lt;dates&gt;&lt;year&gt;2001&lt;/year&gt;&lt;/dates&gt;&lt;rec-number&gt;209&lt;/rec-number&gt;&lt;publisher&gt;John Wiley &amp;amp; sons Ltd.&lt;/publisher&gt;&lt;last-updated-date format="utc"&gt;1532899015&lt;/last-updated-date&gt;&lt;/record&gt;&lt;/Cite&gt;&lt;/EndNote&gt;</w:instrText>
      </w:r>
      <w:r>
        <w:rPr>
          <w:lang w:val="en-GB"/>
        </w:rPr>
        <w:fldChar w:fldCharType="separate"/>
      </w:r>
      <w:r>
        <w:rPr>
          <w:noProof/>
          <w:lang w:val="en-GB"/>
        </w:rPr>
        <w:t>(Socrates, 2001)</w:t>
      </w:r>
      <w:r>
        <w:rPr>
          <w:lang w:val="en-GB"/>
        </w:rPr>
        <w:fldChar w:fldCharType="end"/>
      </w:r>
      <w:r>
        <w:rPr>
          <w:lang w:val="en-GB"/>
        </w:rPr>
        <w:t xml:space="preserve"> and a more sensitive, yet still cheap, instrument may yield better results</w:t>
      </w:r>
      <w:commentRangeEnd w:id="57"/>
      <w:r>
        <w:rPr>
          <w:rStyle w:val="CommentReference"/>
          <w:rFonts w:eastAsia="Calibri"/>
        </w:rPr>
        <w:commentReference w:id="57"/>
      </w:r>
      <w:r>
        <w:rPr>
          <w:lang w:val="en-GB"/>
        </w:rPr>
        <w:t xml:space="preserve">. It has been </w:t>
      </w:r>
      <w:ins w:id="66" w:author="Borisover, Yulia" w:date="2018-08-04T07:19:00Z">
        <w:r>
          <w:rPr>
            <w:lang w:val="en-GB"/>
          </w:rPr>
          <w:t xml:space="preserve">hypothesized </w:t>
        </w:r>
      </w:ins>
      <w:del w:id="67" w:author="Borisover, Yulia" w:date="2018-08-04T07:20:00Z">
        <w:r w:rsidDel="00991035">
          <w:rPr>
            <w:lang w:val="en-GB"/>
          </w:rPr>
          <w:delText xml:space="preserve">suggested </w:delText>
        </w:r>
      </w:del>
      <w:r>
        <w:rPr>
          <w:lang w:val="en-GB"/>
        </w:rPr>
        <w:t xml:space="preserve">that suspending the bacteria in distilled water would </w:t>
      </w:r>
      <w:ins w:id="68" w:author="Borisover, Yulia" w:date="2018-08-04T07:20:00Z">
        <w:r>
          <w:rPr>
            <w:lang w:val="en-GB"/>
          </w:rPr>
          <w:t xml:space="preserve">weaken? The intensity of </w:t>
        </w:r>
      </w:ins>
      <w:del w:id="69" w:author="Borisover, Yulia" w:date="2018-08-04T07:20:00Z">
        <w:r w:rsidDel="00991035">
          <w:rPr>
            <w:lang w:val="en-GB"/>
          </w:rPr>
          <w:delText xml:space="preserve">ruin </w:delText>
        </w:r>
      </w:del>
      <w:r>
        <w:rPr>
          <w:lang w:val="en-GB"/>
        </w:rPr>
        <w:t>their Raman spectra, due to osmotic-stress-related lysis, or that the laser used m</w:t>
      </w:r>
      <w:ins w:id="70" w:author="Borisover, Yulia" w:date="2018-08-04T07:20:00Z">
        <w:r>
          <w:rPr>
            <w:lang w:val="en-GB"/>
          </w:rPr>
          <w:t>ight</w:t>
        </w:r>
      </w:ins>
      <w:del w:id="71" w:author="Borisover, Yulia" w:date="2018-08-04T07:20:00Z">
        <w:r w:rsidDel="00991035">
          <w:rPr>
            <w:lang w:val="en-GB"/>
          </w:rPr>
          <w:delText>ay</w:delText>
        </w:r>
      </w:del>
      <w:r>
        <w:rPr>
          <w:lang w:val="en-GB"/>
        </w:rPr>
        <w:t xml:space="preserve"> damage the cells </w:t>
      </w:r>
      <w:ins w:id="72" w:author="Borisover, Yulia" w:date="2018-08-04T07:21:00Z">
        <w:r>
          <w:rPr>
            <w:lang w:val="en-GB"/>
          </w:rPr>
          <w:t xml:space="preserve">thus </w:t>
        </w:r>
      </w:ins>
      <w:del w:id="73" w:author="Borisover, Yulia" w:date="2018-08-04T07:21:00Z">
        <w:r w:rsidDel="00991035">
          <w:rPr>
            <w:lang w:val="en-GB"/>
          </w:rPr>
          <w:delText xml:space="preserve">considerably and will actually </w:delText>
        </w:r>
      </w:del>
      <w:r>
        <w:rPr>
          <w:lang w:val="en-GB"/>
        </w:rPr>
        <w:t>reduc</w:t>
      </w:r>
      <w:ins w:id="74" w:author="Borisover, Yulia" w:date="2018-08-04T07:21:00Z">
        <w:r>
          <w:rPr>
            <w:lang w:val="en-GB"/>
          </w:rPr>
          <w:t>ing</w:t>
        </w:r>
      </w:ins>
      <w:del w:id="75" w:author="Borisover, Yulia" w:date="2018-08-04T07:21:00Z">
        <w:r w:rsidDel="00991035">
          <w:rPr>
            <w:lang w:val="en-GB"/>
          </w:rPr>
          <w:delText>e</w:delText>
        </w:r>
      </w:del>
      <w:r>
        <w:rPr>
          <w:lang w:val="en-GB"/>
        </w:rPr>
        <w:t xml:space="preserve"> the signal</w:t>
      </w:r>
      <w:ins w:id="76" w:author="Borisover, Yulia" w:date="2018-08-04T07:21:00Z">
        <w:r>
          <w:rPr>
            <w:lang w:val="en-GB"/>
          </w:rPr>
          <w:t>. H</w:t>
        </w:r>
      </w:ins>
      <w:del w:id="77" w:author="Borisover, Yulia" w:date="2018-08-04T07:21:00Z">
        <w:r w:rsidDel="00991035">
          <w:rPr>
            <w:lang w:val="en-GB"/>
          </w:rPr>
          <w:delText>, h</w:delText>
        </w:r>
      </w:del>
      <w:r>
        <w:rPr>
          <w:lang w:val="en-GB"/>
        </w:rPr>
        <w:t xml:space="preserve">owever, a simple viability test has shown that the cell viability has not been compromised </w:t>
      </w:r>
      <w:ins w:id="78" w:author="Borisover, Yulia" w:date="2018-08-04T07:21:00Z">
        <w:r>
          <w:rPr>
            <w:lang w:val="en-GB"/>
          </w:rPr>
          <w:t xml:space="preserve">due to </w:t>
        </w:r>
      </w:ins>
      <w:del w:id="79" w:author="Borisover, Yulia" w:date="2018-08-04T07:21:00Z">
        <w:r w:rsidDel="00991035">
          <w:rPr>
            <w:lang w:val="en-GB"/>
          </w:rPr>
          <w:delText xml:space="preserve">after irradiation and </w:delText>
        </w:r>
      </w:del>
      <w:r>
        <w:rPr>
          <w:lang w:val="en-GB"/>
        </w:rPr>
        <w:t>suspension in distilled water</w:t>
      </w:r>
      <w:ins w:id="80" w:author="Borisover, Yulia" w:date="2018-08-04T07:21:00Z">
        <w:r>
          <w:rPr>
            <w:lang w:val="en-GB"/>
          </w:rPr>
          <w:t xml:space="preserve"> and irradiation</w:t>
        </w:r>
      </w:ins>
      <w:r>
        <w:rPr>
          <w:lang w:val="en-GB"/>
        </w:rPr>
        <w:t xml:space="preserve">. Moreover, </w:t>
      </w:r>
      <w:ins w:id="81" w:author="Borisover, Yulia" w:date="2018-08-04T07:22:00Z">
        <w:r>
          <w:rPr>
            <w:lang w:val="en-GB"/>
          </w:rPr>
          <w:t xml:space="preserve">neither </w:t>
        </w:r>
      </w:ins>
      <w:r>
        <w:rPr>
          <w:lang w:val="en-GB"/>
        </w:rPr>
        <w:t>the use of lower laser energy nor suspending the cells in a saline solution instead of water improved Raman signal (data not shown).</w:t>
      </w:r>
      <w:ins w:id="82" w:author="Borisover, Yulia" w:date="2018-08-04T07:22:00Z">
        <w:r>
          <w:rPr>
            <w:lang w:val="en-GB"/>
          </w:rPr>
          <w:t xml:space="preserve"> </w:t>
        </w:r>
      </w:ins>
    </w:p>
    <w:p w14:paraId="2E012E33" w14:textId="77777777" w:rsidR="00FC2068" w:rsidRPr="00C14D4F" w:rsidRDefault="00FC2068" w:rsidP="00FC2068">
      <w:r>
        <w:rPr>
          <w:lang w:val="en-GB"/>
        </w:rPr>
        <w:t xml:space="preserve">In conclusion, </w:t>
      </w:r>
      <w:ins w:id="83" w:author="Borisover, Yulia" w:date="2018-08-04T07:23:00Z">
        <w:r>
          <w:rPr>
            <w:lang w:val="en-GB"/>
          </w:rPr>
          <w:t xml:space="preserve">in the current study the </w:t>
        </w:r>
      </w:ins>
      <w:ins w:id="84" w:author="Borisover, Yulia" w:date="2018-08-04T07:22:00Z">
        <w:r>
          <w:rPr>
            <w:lang w:val="en-GB"/>
          </w:rPr>
          <w:t xml:space="preserve">use of </w:t>
        </w:r>
      </w:ins>
      <w:r>
        <w:rPr>
          <w:lang w:val="en-GB"/>
        </w:rPr>
        <w:t xml:space="preserve">low resolution Raman </w:t>
      </w:r>
      <w:ins w:id="85" w:author="Borisover, Yulia" w:date="2018-08-04T07:23:00Z">
        <w:r>
          <w:rPr>
            <w:lang w:val="en-GB"/>
          </w:rPr>
          <w:t xml:space="preserve">spectroscopy </w:t>
        </w:r>
      </w:ins>
      <w:ins w:id="86" w:author="Borisover, Yulia" w:date="2018-08-04T07:22:00Z">
        <w:r>
          <w:rPr>
            <w:lang w:val="en-GB"/>
          </w:rPr>
          <w:t xml:space="preserve">was not successful </w:t>
        </w:r>
      </w:ins>
      <w:del w:id="87" w:author="Borisover, Yulia" w:date="2018-08-04T07:22:00Z">
        <w:r w:rsidDel="00991035">
          <w:rPr>
            <w:lang w:val="en-GB"/>
          </w:rPr>
          <w:delText xml:space="preserve">may not be a good method </w:delText>
        </w:r>
      </w:del>
      <w:r>
        <w:rPr>
          <w:lang w:val="en-GB"/>
        </w:rPr>
        <w:t>for the detection of bacteria in water</w:t>
      </w:r>
      <w:del w:id="88" w:author="Borisover, Yulia" w:date="2018-08-04T07:23:00Z">
        <w:r w:rsidDel="00991035">
          <w:rPr>
            <w:lang w:val="en-GB"/>
          </w:rPr>
          <w:delText>, according to the findings of this study, and the conditions of our experiment</w:delText>
        </w:r>
      </w:del>
      <w:r>
        <w:rPr>
          <w:lang w:val="en-GB"/>
        </w:rPr>
        <w:t>.</w:t>
      </w:r>
      <w:r>
        <w:t xml:space="preserve"> </w:t>
      </w:r>
    </w:p>
    <w:p w14:paraId="7E5619EA" w14:textId="77777777" w:rsidR="00FC2068" w:rsidRDefault="00FC2068">
      <w:pPr>
        <w:pStyle w:val="Heading2"/>
        <w:numPr>
          <w:ilvl w:val="1"/>
          <w:numId w:val="2"/>
        </w:numPr>
        <w:ind w:left="426" w:hanging="426"/>
        <w:pPrChange w:id="89" w:author="Borisover, Yulia" w:date="2018-08-03T07:13:00Z">
          <w:pPr>
            <w:pStyle w:val="Heading2"/>
          </w:pPr>
        </w:pPrChange>
      </w:pPr>
      <w:bookmarkStart w:id="90" w:name="_Toc520664332"/>
      <w:ins w:id="91" w:author="Borisover, Yulia" w:date="2018-08-04T07:24:00Z">
        <w:r>
          <w:t>Fluorescence spectroscopy: use of a s</w:t>
        </w:r>
      </w:ins>
      <w:del w:id="92" w:author="Borisover, Yulia" w:date="2018-08-04T07:24:00Z">
        <w:r w:rsidDel="009613A9">
          <w:delText>S</w:delText>
        </w:r>
      </w:del>
      <w:r>
        <w:t xml:space="preserve">ingle </w:t>
      </w:r>
      <w:ins w:id="93" w:author="Borisover, Yulia" w:date="2018-08-04T07:24:00Z">
        <w:r>
          <w:t>excitation/emission w</w:t>
        </w:r>
      </w:ins>
      <w:del w:id="94" w:author="Borisover, Yulia" w:date="2018-08-04T07:24:00Z">
        <w:r w:rsidDel="009613A9">
          <w:delText>W</w:delText>
        </w:r>
      </w:del>
      <w:r>
        <w:t xml:space="preserve">avelength </w:t>
      </w:r>
      <w:ins w:id="95" w:author="Borisover, Yulia" w:date="2018-08-04T07:24:00Z">
        <w:r>
          <w:t xml:space="preserve">pair </w:t>
        </w:r>
      </w:ins>
      <w:del w:id="96" w:author="Borisover, Yulia" w:date="2018-08-04T07:24:00Z">
        <w:r w:rsidDel="009613A9">
          <w:delText xml:space="preserve">fluorescence spectroscopy </w:delText>
        </w:r>
      </w:del>
      <w:r>
        <w:t>for detection of bacteria in water</w:t>
      </w:r>
      <w:bookmarkEnd w:id="90"/>
    </w:p>
    <w:p w14:paraId="482D1979" w14:textId="64770ECF" w:rsidR="00FC2068" w:rsidRDefault="00FC2068" w:rsidP="00FC2068">
      <w:r>
        <w:t xml:space="preserve">In fluorescence spectroscopy, one often approach in sample analysis is the "peak picking" or measuring emission intensity at a certain wavelength, after excitation by an another wavelength, lesser by magnitude. This method has been applied in many studies for the detection of microbial contamination of water, based on fluorescence of </w:t>
      </w:r>
      <w:proofErr w:type="spellStart"/>
      <w:r w:rsidRPr="00A35BB3">
        <w:t>proteinaceous</w:t>
      </w:r>
      <w:proofErr w:type="spellEnd"/>
      <w:r w:rsidRPr="00A35BB3">
        <w:t xml:space="preserve"> </w:t>
      </w:r>
      <w:r>
        <w:t>substances in the tryptophan-</w:t>
      </w:r>
      <w:r>
        <w:lastRenderedPageBreak/>
        <w:t>like-fluorescence</w:t>
      </w:r>
      <w:ins w:id="97" w:author="Borisover, Yulia" w:date="2018-08-04T07:27:00Z">
        <w:r>
          <w:t xml:space="preserve"> </w:t>
        </w:r>
      </w:ins>
      <w:del w:id="98" w:author="Borisover, Yulia" w:date="2018-08-04T07:28:00Z">
        <w:r w:rsidDel="00CF647D">
          <w:delText xml:space="preserve"> </w:delText>
        </w:r>
      </w:del>
      <w:r>
        <w:t>(</w:t>
      </w:r>
      <w:commentRangeStart w:id="99"/>
      <w:r>
        <w:t>TLF</w:t>
      </w:r>
      <w:commentRangeEnd w:id="99"/>
      <w:r>
        <w:rPr>
          <w:rStyle w:val="CommentReference"/>
          <w:rFonts w:eastAsia="Calibri"/>
        </w:rPr>
        <w:commentReference w:id="99"/>
      </w:r>
      <w:r>
        <w:t xml:space="preserve">) </w:t>
      </w:r>
      <w:ins w:id="100" w:author="Borisover, Yulia" w:date="2018-08-04T07:28:00Z">
        <w:r>
          <w:t xml:space="preserve">area (at the </w:t>
        </w:r>
      </w:ins>
      <w:del w:id="101" w:author="Borisover, Yulia" w:date="2018-08-04T07:28:00Z">
        <w:r w:rsidDel="00CF647D">
          <w:delText xml:space="preserve">peak </w:delText>
        </w:r>
      </w:del>
      <w:r>
        <w:t xml:space="preserve">of 275±5 nm excitation and 360±10 nm emission </w:t>
      </w:r>
      <w:r>
        <w:fldChar w:fldCharType="begin">
          <w:fldData xml:space="preserve">PEVuZE5vdGU+PENpdGU+PEF1dGhvcj5Tb3JlbnNlbjwvQXV0aG9yPjxZZWFyPjIwMTU8L1llYXI+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</w:fldData>
        </w:fldChar>
      </w:r>
      <w:r>
        <w:instrText xml:space="preserve"> ADDIN EN.CITE </w:instrText>
      </w:r>
      <w:r>
        <w:fldChar w:fldCharType="begin">
          <w:fldData xml:space="preserve">PEVuZE5vdGU+PENpdGU+PEF1dGhvcj5Tb3JlbnNlbjwvQXV0aG9yPjxZZWFyPjIwMTU8L1llYXI+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</w:fldData>
        </w:fldChar>
      </w:r>
      <w:r>
        <w:instrText xml:space="preserve"> ADDIN EN.CITE.DATA </w:instrText>
      </w:r>
      <w:r>
        <w:fldChar w:fldCharType="end"/>
      </w:r>
      <w:r>
        <w:fldChar w:fldCharType="separate"/>
      </w:r>
      <w:r>
        <w:rPr>
          <w:noProof/>
        </w:rPr>
        <w:t>(Baker et al., 2015; Bridgeman et al., 2015; Cumberland et al., 2012; Sorensen et al., 2018a; Sorensen et al., 2015; Sorensen et al., 2018b)</w:t>
      </w:r>
      <w:r>
        <w:fldChar w:fldCharType="end"/>
      </w:r>
      <w:r>
        <w:t xml:space="preserve">. In these </w:t>
      </w:r>
      <w:del w:id="102" w:author="Borisover, Yulia" w:date="2018-08-04T07:31:00Z">
        <w:r w:rsidDel="00B703F7">
          <w:delText xml:space="preserve">different </w:delText>
        </w:r>
      </w:del>
      <w:r>
        <w:t xml:space="preserve">studies the minimal </w:t>
      </w:r>
      <w:ins w:id="103" w:author="Borisover, Yulia" w:date="2018-08-04T07:31:00Z">
        <w:r>
          <w:t xml:space="preserve">detectable microbial </w:t>
        </w:r>
      </w:ins>
      <w:r>
        <w:t>concentration</w:t>
      </w:r>
      <w:del w:id="104" w:author="Borisover, Yulia" w:date="2018-08-04T07:32:00Z">
        <w:r w:rsidDel="00B703F7">
          <w:delText xml:space="preserve"> for detection</w:delText>
        </w:r>
      </w:del>
      <w:r>
        <w:t xml:space="preserve"> was </w:t>
      </w:r>
      <w:ins w:id="105" w:author="Borisover, Yulia" w:date="2018-08-04T07:32:00Z">
        <w:r>
          <w:t xml:space="preserve">equivalent to the </w:t>
        </w:r>
      </w:ins>
      <w:r>
        <w:t xml:space="preserve">1-3 ppb </w:t>
      </w:r>
      <w:ins w:id="106" w:author="Borisover, Yulia" w:date="2018-08-04T07:32:00Z">
        <w:r>
          <w:t>concentration of free</w:t>
        </w:r>
      </w:ins>
      <w:del w:id="107" w:author="Borisover, Yulia" w:date="2018-08-04T07:32:00Z">
        <w:r w:rsidDel="00B703F7">
          <w:delText>of</w:delText>
        </w:r>
      </w:del>
      <w:r>
        <w:t xml:space="preserve"> tryptophan</w:t>
      </w:r>
      <w:del w:id="108" w:author="Borisover, Yulia" w:date="2018-08-04T07:32:00Z">
        <w:r w:rsidDel="00B703F7">
          <w:delText xml:space="preserve"> equivalent, which is the calibrated measure of fluorescence in tryptophan units</w:delText>
        </w:r>
      </w:del>
      <w:r>
        <w:t xml:space="preserve">. </w:t>
      </w:r>
      <w:commentRangeStart w:id="109"/>
      <w:r>
        <w:t xml:space="preserve">Different studies have defined this threshold as signifying &gt;2 CFU/100ml of </w:t>
      </w:r>
      <w:r>
        <w:rPr>
          <w:i/>
          <w:iCs/>
        </w:rPr>
        <w:t>E. coli</w:t>
      </w:r>
      <w:r>
        <w:t xml:space="preserve"> contamination in drinking water, &gt;100CFU/100ml of </w:t>
      </w:r>
      <w:r>
        <w:rPr>
          <w:i/>
          <w:iCs/>
        </w:rPr>
        <w:t xml:space="preserve">E. coli </w:t>
      </w:r>
      <w:r>
        <w:t>in drinking water</w:t>
      </w:r>
      <w:commentRangeEnd w:id="109"/>
      <w:r>
        <w:rPr>
          <w:rStyle w:val="CommentReference"/>
          <w:rFonts w:eastAsia="Calibri"/>
        </w:rPr>
        <w:commentReference w:id="109"/>
      </w:r>
      <w:r>
        <w:t xml:space="preserve">  </w:t>
      </w:r>
      <w:commentRangeStart w:id="110"/>
      <w:r>
        <w:t>or 20-150 x 1,000 cells/ml using flow cytometry</w:t>
      </w:r>
      <w:commentRangeEnd w:id="110"/>
      <w:r>
        <w:rPr>
          <w:rStyle w:val="CommentReference"/>
          <w:rFonts w:eastAsia="Calibri"/>
        </w:rPr>
        <w:commentReference w:id="110"/>
      </w:r>
      <w:r>
        <w:t xml:space="preserve">. </w:t>
      </w:r>
      <w:del w:id="111" w:author="Borisover, Yulia" w:date="2018-08-04T07:33:00Z">
        <w:r w:rsidDel="00B703F7">
          <w:delText xml:space="preserve">This means that the commonly observed detection threshold for bacteria in water, using the TLF peak single wavelength measurement is ~2 ppb of tryptophan equivalent. </w:delText>
        </w:r>
      </w:del>
    </w:p>
    <w:p w14:paraId="05370D5A" w14:textId="77777777" w:rsidR="00FC2068" w:rsidRDefault="00FC2068" w:rsidP="00FC2068">
      <w:pPr>
        <w:rPr>
          <w:iCs/>
        </w:rPr>
      </w:pPr>
      <w:r>
        <w:t xml:space="preserve">We </w:t>
      </w:r>
      <w:del w:id="112" w:author="Borisover, Yulia" w:date="2018-08-04T07:40:00Z">
        <w:r w:rsidDel="00BE6101">
          <w:delText xml:space="preserve">tried to </w:delText>
        </w:r>
      </w:del>
      <w:r>
        <w:t>quantif</w:t>
      </w:r>
      <w:ins w:id="113" w:author="Borisover, Yulia" w:date="2018-08-04T07:40:00Z">
        <w:r>
          <w:t>ied</w:t>
        </w:r>
      </w:ins>
      <w:del w:id="114" w:author="Borisover, Yulia" w:date="2018-08-04T07:40:00Z">
        <w:r w:rsidDel="00BE6101">
          <w:delText>y</w:delText>
        </w:r>
      </w:del>
      <w:r>
        <w:t xml:space="preserve"> the detection limit of this method using our instrument </w:t>
      </w:r>
      <w:ins w:id="115" w:author="Borisover, Yulia" w:date="2018-08-04T07:40:00Z">
        <w:r>
          <w:t>for</w:t>
        </w:r>
      </w:ins>
      <w:del w:id="116" w:author="Borisover, Yulia" w:date="2018-08-04T07:40:00Z">
        <w:r w:rsidDel="00BE6101">
          <w:delText>in</w:delText>
        </w:r>
      </w:del>
      <w:r>
        <w:t xml:space="preserve"> known bacterial species suspended in distilled non-fluorescent water, </w:t>
      </w:r>
      <w:ins w:id="117" w:author="Borisover, Yulia" w:date="2018-08-04T07:40:00Z">
        <w:r>
          <w:t xml:space="preserve">by using </w:t>
        </w:r>
      </w:ins>
      <w:del w:id="118" w:author="Borisover, Yulia" w:date="2018-08-04T07:40:00Z">
        <w:r w:rsidDel="00BE6101">
          <w:delText xml:space="preserve">in </w:delText>
        </w:r>
      </w:del>
      <w:ins w:id="119" w:author="Borisover, Yulia" w:date="2018-08-04T07:41:00Z">
        <w:r>
          <w:t xml:space="preserve">a </w:t>
        </w:r>
      </w:ins>
      <w:r>
        <w:t xml:space="preserve">tryptophan equivalent. </w:t>
      </w:r>
      <w:commentRangeStart w:id="120"/>
      <w:r>
        <w:t>We first calibrated our instrument by creating a calibration curve, using different wavelengths found in the literature and our own maximum emission wavelength in the TLF region (</w:t>
      </w:r>
      <w:r>
        <w:fldChar w:fldCharType="begin"/>
      </w:r>
      <w:r>
        <w:instrText xml:space="preserve"> REF _Ref520641822 \h </w:instrText>
      </w:r>
      <w:r>
        <w:fldChar w:fldCharType="separate"/>
      </w:r>
      <w:r>
        <w:t>.</w:t>
      </w:r>
      <w:r w:rsidRPr="005A772D">
        <w:t xml:space="preserve"> </w:t>
      </w:r>
      <w:r>
        <w:fldChar w:fldCharType="end"/>
      </w:r>
      <w:r>
        <w:t>)</w:t>
      </w:r>
      <w:commentRangeEnd w:id="120"/>
      <w:r>
        <w:rPr>
          <w:rStyle w:val="CommentReference"/>
          <w:rFonts w:eastAsia="Calibri"/>
        </w:rPr>
        <w:commentReference w:id="120"/>
      </w:r>
      <w:r>
        <w:t xml:space="preserve">. </w:t>
      </w:r>
      <w:ins w:id="121" w:author="Borisover, Yulia" w:date="2018-08-04T07:46:00Z">
        <w:r>
          <w:t>W</w:t>
        </w:r>
      </w:ins>
      <w:del w:id="122" w:author="Borisover, Yulia" w:date="2018-08-04T07:43:00Z">
        <w:r w:rsidDel="009C2053">
          <w:delText xml:space="preserve">Using </w:delText>
        </w:r>
      </w:del>
      <w:del w:id="123" w:author="Borisover, Yulia" w:date="2018-08-04T07:44:00Z">
        <w:r w:rsidDel="009C2053">
          <w:delText xml:space="preserve">our spectrofluorometer's maxima as the proxy for tryptophan equivalence, </w:delText>
        </w:r>
      </w:del>
      <w:del w:id="124" w:author="Borisover, Yulia" w:date="2018-08-04T07:46:00Z">
        <w:r w:rsidDel="009C2053">
          <w:delText>w</w:delText>
        </w:r>
      </w:del>
      <w:r>
        <w:t>e c</w:t>
      </w:r>
      <w:ins w:id="125" w:author="Borisover, Yulia" w:date="2018-08-04T07:45:00Z">
        <w:r>
          <w:t>ould</w:t>
        </w:r>
      </w:ins>
      <w:del w:id="126" w:author="Borisover, Yulia" w:date="2018-08-04T07:45:00Z">
        <w:r w:rsidDel="009C2053">
          <w:delText>an</w:delText>
        </w:r>
      </w:del>
      <w:r>
        <w:t xml:space="preserve"> see a significant increase in TLF in </w:t>
      </w:r>
      <w:r>
        <w:rPr>
          <w:i/>
          <w:iCs/>
        </w:rPr>
        <w:t>B. subtilis</w:t>
      </w:r>
      <w:r>
        <w:t xml:space="preserve"> and </w:t>
      </w:r>
      <w:r>
        <w:rPr>
          <w:i/>
          <w:iCs/>
        </w:rPr>
        <w:t>E. coli</w:t>
      </w:r>
      <w:r>
        <w:t xml:space="preserve"> suspensions at a concentration of 10</w:t>
      </w:r>
      <w:r>
        <w:rPr>
          <w:vertAlign w:val="superscript"/>
        </w:rPr>
        <w:t>5</w:t>
      </w:r>
      <w:r>
        <w:t xml:space="preserve"> CFU/ml and in </w:t>
      </w:r>
      <w:r>
        <w:rPr>
          <w:i/>
          <w:iCs/>
        </w:rPr>
        <w:t xml:space="preserve">P. aeruginosa </w:t>
      </w:r>
      <w:r>
        <w:t>suspensions at 10</w:t>
      </w:r>
      <w:r>
        <w:rPr>
          <w:vertAlign w:val="superscript"/>
        </w:rPr>
        <w:t>6</w:t>
      </w:r>
      <w:r>
        <w:t xml:space="preserve"> CFU/ml. </w:t>
      </w:r>
      <w:ins w:id="127" w:author="Borisover, Yulia" w:date="2018-08-04T07:46:00Z">
        <w:r>
          <w:t>Expressing th</w:t>
        </w:r>
      </w:ins>
      <w:ins w:id="128" w:author="Borisover, Yulia" w:date="2018-08-04T07:48:00Z">
        <w:r>
          <w:t>is</w:t>
        </w:r>
      </w:ins>
      <w:ins w:id="129" w:author="Borisover, Yulia" w:date="2018-08-04T07:46:00Z">
        <w:r>
          <w:t xml:space="preserve"> </w:t>
        </w:r>
        <w:proofErr w:type="spellStart"/>
        <w:r>
          <w:t>microbially</w:t>
        </w:r>
        <w:proofErr w:type="spellEnd"/>
        <w:r>
          <w:t xml:space="preserve">-related </w:t>
        </w:r>
      </w:ins>
      <w:ins w:id="130" w:author="Borisover, Yulia" w:date="2018-08-04T07:48:00Z">
        <w:r>
          <w:t>TLF</w:t>
        </w:r>
      </w:ins>
      <w:ins w:id="131" w:author="Borisover, Yulia" w:date="2018-08-04T07:46:00Z">
        <w:r>
          <w:t xml:space="preserve"> in terms of concentration of tryptophan having the same emission intensity at its maximum,</w:t>
        </w:r>
      </w:ins>
      <w:ins w:id="132" w:author="Borisover, Yulia" w:date="2018-08-04T07:47:00Z">
        <w:r>
          <w:t xml:space="preserve"> this detection threshold was approximately </w:t>
        </w:r>
      </w:ins>
      <w:ins w:id="133" w:author="Borisover, Yulia" w:date="2018-08-04T07:48:00Z">
        <w:r>
          <w:t xml:space="preserve">equivalent to the presence of </w:t>
        </w:r>
      </w:ins>
      <w:del w:id="134" w:author="Borisover, Yulia" w:date="2018-08-04T07:48:00Z">
        <w:r w:rsidDel="008D71E4">
          <w:delText xml:space="preserve">The increase is roughly to the known </w:delText>
        </w:r>
      </w:del>
      <w:r>
        <w:t xml:space="preserve">2 ppb of tryptophan </w:t>
      </w:r>
      <w:ins w:id="135" w:author="Borisover, Yulia" w:date="2018-08-04T07:49:00Z">
        <w:r>
          <w:t xml:space="preserve">in solution. This suggests that the </w:t>
        </w:r>
      </w:ins>
      <w:ins w:id="136" w:author="Borisover, Yulia" w:date="2018-08-04T07:50:00Z">
        <w:r>
          <w:t xml:space="preserve">studies using microbial detection at a single excitation/emission wavelength and </w:t>
        </w:r>
      </w:ins>
      <w:del w:id="137" w:author="Borisover, Yulia" w:date="2018-08-04T07:51:00Z">
        <w:r w:rsidDel="008D71E4">
          <w:delText>e</w:delText>
        </w:r>
      </w:del>
      <w:ins w:id="138" w:author="Borisover, Yulia" w:date="2018-08-04T07:49:00Z">
        <w:r>
          <w:t xml:space="preserve">claiming the detection limit </w:t>
        </w:r>
      </w:ins>
      <w:ins w:id="139" w:author="Borisover, Yulia" w:date="2018-08-04T07:51:00Z">
        <w:r>
          <w:t xml:space="preserve">equivalent to </w:t>
        </w:r>
      </w:ins>
      <w:ins w:id="140" w:author="Borisover, Yulia" w:date="2018-08-04T07:49:00Z">
        <w:r>
          <w:t xml:space="preserve">1-3 ppb of tryptophan </w:t>
        </w:r>
      </w:ins>
      <w:ins w:id="141" w:author="Borisover, Yulia" w:date="2018-08-04T07:51:00Z">
        <w:r>
          <w:t>are</w:t>
        </w:r>
      </w:ins>
      <w:del w:id="142" w:author="Borisover, Yulia" w:date="2018-08-04T07:51:00Z">
        <w:r w:rsidDel="008D71E4">
          <w:delText>quivalence, signifying that the single wavelength method applied by Sorensen, Baker and Bridgeman is</w:delText>
        </w:r>
      </w:del>
      <w:r>
        <w:t xml:space="preserve"> capable of detecting bacteria </w:t>
      </w:r>
      <w:ins w:id="143" w:author="Borisover, Yulia" w:date="2018-08-04T07:51:00Z">
        <w:r>
          <w:t xml:space="preserve">at the </w:t>
        </w:r>
      </w:ins>
      <w:del w:id="144" w:author="Borisover, Yulia" w:date="2018-08-04T07:51:00Z">
        <w:r w:rsidDel="008D71E4">
          <w:delText xml:space="preserve">in </w:delText>
        </w:r>
      </w:del>
      <w:r>
        <w:t>~10</w:t>
      </w:r>
      <w:r>
        <w:rPr>
          <w:vertAlign w:val="superscript"/>
        </w:rPr>
        <w:t>5</w:t>
      </w:r>
      <w:r>
        <w:t xml:space="preserve"> CFU/ml</w:t>
      </w:r>
      <w:ins w:id="145" w:author="Borisover, Yulia" w:date="2018-08-04T07:51:00Z">
        <w:r>
          <w:t xml:space="preserve"> level</w:t>
        </w:r>
      </w:ins>
      <w:r>
        <w:t xml:space="preserve">. Furthermore, statistical analysis </w:t>
      </w:r>
      <w:ins w:id="146" w:author="Borisover, Yulia" w:date="2018-08-04T07:52:00Z">
        <w:r>
          <w:t xml:space="preserve">of our data </w:t>
        </w:r>
      </w:ins>
      <w:r>
        <w:t>has shown an ability to detect bacteria at a concentration of 10</w:t>
      </w:r>
      <w:r>
        <w:rPr>
          <w:vertAlign w:val="superscript"/>
        </w:rPr>
        <w:t>3</w:t>
      </w:r>
      <w:r>
        <w:t>, 10</w:t>
      </w:r>
      <w:r>
        <w:rPr>
          <w:vertAlign w:val="superscript"/>
        </w:rPr>
        <w:t>4</w:t>
      </w:r>
      <w:r>
        <w:t xml:space="preserve"> and 10</w:t>
      </w:r>
      <w:r>
        <w:rPr>
          <w:vertAlign w:val="superscript"/>
        </w:rPr>
        <w:t>4</w:t>
      </w:r>
      <w:r>
        <w:t xml:space="preserve"> CFU/ml for </w:t>
      </w:r>
      <w:r>
        <w:rPr>
          <w:i/>
          <w:iCs/>
        </w:rPr>
        <w:t xml:space="preserve">B. subtilis, E. coli </w:t>
      </w:r>
      <w:r>
        <w:rPr>
          <w:iCs/>
        </w:rPr>
        <w:t xml:space="preserve">and </w:t>
      </w:r>
      <w:r>
        <w:rPr>
          <w:i/>
        </w:rPr>
        <w:t>P. aeruginosa</w:t>
      </w:r>
      <w:ins w:id="147" w:author="Borisover, Yulia" w:date="2018-08-04T07:52:00Z">
        <w:r>
          <w:rPr>
            <w:i/>
          </w:rPr>
          <w:t>,</w:t>
        </w:r>
      </w:ins>
      <w:r>
        <w:rPr>
          <w:i/>
        </w:rPr>
        <w:t xml:space="preserve"> </w:t>
      </w:r>
      <w:r>
        <w:rPr>
          <w:iCs/>
        </w:rPr>
        <w:t>respectively</w:t>
      </w:r>
      <w:ins w:id="148" w:author="Borisover, Yulia" w:date="2018-08-04T07:52:00Z">
        <w:r>
          <w:rPr>
            <w:iCs/>
          </w:rPr>
          <w:t>,</w:t>
        </w:r>
      </w:ins>
      <w:r>
        <w:rPr>
          <w:iCs/>
        </w:rPr>
        <w:t xml:space="preserve"> using th</w:t>
      </w:r>
      <w:ins w:id="149" w:author="Borisover, Yulia" w:date="2018-08-04T07:52:00Z">
        <w:r>
          <w:rPr>
            <w:iCs/>
          </w:rPr>
          <w:t xml:space="preserve">is simple peak-picking </w:t>
        </w:r>
      </w:ins>
      <w:del w:id="150" w:author="Borisover, Yulia" w:date="2018-08-04T07:52:00Z">
        <w:r w:rsidDel="008D71E4">
          <w:rPr>
            <w:iCs/>
          </w:rPr>
          <w:delText xml:space="preserve">e single wavelength </w:delText>
        </w:r>
      </w:del>
      <w:r>
        <w:rPr>
          <w:iCs/>
        </w:rPr>
        <w:t>approach.</w:t>
      </w:r>
    </w:p>
    <w:p w14:paraId="2C07F9BB" w14:textId="77777777" w:rsidR="00FC2068" w:rsidRDefault="00FC2068" w:rsidP="00FC2068">
      <w:ins w:id="151" w:author="Borisover, Yulia" w:date="2018-08-04T07:53:00Z">
        <w:r>
          <w:t xml:space="preserve">This detection limit seems to be insufficient to the requirements of </w:t>
        </w:r>
      </w:ins>
      <w:del w:id="152" w:author="Borisover, Yulia" w:date="2018-08-04T07:53:00Z">
        <w:r w:rsidDel="00045813">
          <w:delText>This finding signifies that using single wavelength fluorescence spectroscopy, at the TLF region, bacteria can be detected in clean water at a concentration of 10</w:delText>
        </w:r>
        <w:r w:rsidDel="00045813">
          <w:rPr>
            <w:vertAlign w:val="superscript"/>
          </w:rPr>
          <w:delText>3</w:delText>
        </w:r>
        <w:r w:rsidDel="00045813">
          <w:delText>-10</w:delText>
        </w:r>
        <w:r w:rsidDel="00045813">
          <w:rPr>
            <w:vertAlign w:val="superscript"/>
          </w:rPr>
          <w:delText>4</w:delText>
        </w:r>
        <w:r w:rsidDel="00045813">
          <w:delText xml:space="preserve"> CFU/ml. While not keeping up with the </w:delText>
        </w:r>
      </w:del>
      <w:ins w:id="153" w:author="Borisover, Yulia" w:date="2018-08-04T07:54:00Z">
        <w:r>
          <w:t xml:space="preserve">Israeli </w:t>
        </w:r>
      </w:ins>
      <w:r>
        <w:t xml:space="preserve">Ministry of Health regulations </w:t>
      </w:r>
      <w:r>
        <w:fldChar w:fldCharType="begin"/>
      </w:r>
      <w:r>
        <w:instrText xml:space="preserve"> ADDIN EN.CITE &lt;EndNote&gt;&lt;Cite&gt;&lt;Year&gt;2013&lt;/Year&gt;&lt;IDText&gt;</w:instrText>
      </w:r>
      <w:r>
        <w:rPr>
          <w:rtl/>
        </w:rPr>
        <w:instrText>תקנות בריאות העם - איכותם התברואית של מי־שתיה ומיתקני מי שתיה</w:instrText>
      </w:r>
      <w:r>
        <w:instrText>&lt;/IDText&gt;&lt;DisplayText&gt;(2013)&lt;/DisplayText&gt;&lt;record&gt;&lt;titles&gt;&lt;title&gt;</w:instrText>
      </w:r>
      <w:r>
        <w:rPr>
          <w:rtl/>
        </w:rPr>
        <w:instrText>תקנות בריאות העם - איכותם התברואית של מי־שתיה ומיתקני מי שתיה</w:instrText>
      </w:r>
      <w:r>
        <w:instrText>&lt;/title&gt;&lt;tertiary-title&gt;</w:instrText>
      </w:r>
      <w:r>
        <w:rPr>
          <w:rtl/>
        </w:rPr>
        <w:instrText>משרד הבריאות</w:instrText>
      </w:r>
      <w:r>
        <w:instrText>&lt;/tertiary-title&gt;&lt;/titles&gt;&lt;added-date format="utc"&gt;1499329963&lt;/added-date&gt;&lt;ref-type name="Bill"&gt;4&lt;/ref-type&gt;&lt;dates&gt;&lt;year&gt;2013&lt;/year&gt;&lt;/dates&gt;&lt;rec-number&gt;131&lt;/rec-number&gt;&lt;last-updated-date format="utc"&gt;1500291652&lt;/last-updated-date&gt;&lt;/record&gt;&lt;/Cite&gt;&lt;/EndNote&gt;</w:instrText>
      </w:r>
      <w:r>
        <w:fldChar w:fldCharType="separate"/>
      </w:r>
      <w:r>
        <w:rPr>
          <w:noProof/>
        </w:rPr>
        <w:t>(2013)</w:t>
      </w:r>
      <w:r>
        <w:fldChar w:fldCharType="end"/>
      </w:r>
      <w:r>
        <w:t xml:space="preserve">, </w:t>
      </w:r>
      <w:ins w:id="154" w:author="Borisover, Yulia" w:date="2018-08-04T07:54:00Z">
        <w:r>
          <w:t xml:space="preserve">but it </w:t>
        </w:r>
      </w:ins>
      <w:del w:id="155" w:author="Borisover, Yulia" w:date="2018-08-04T07:54:00Z">
        <w:r w:rsidDel="00045813">
          <w:delText xml:space="preserve">this </w:delText>
        </w:r>
      </w:del>
      <w:r>
        <w:t xml:space="preserve">could have </w:t>
      </w:r>
      <w:del w:id="156" w:author="Borisover, Yulia" w:date="2018-08-04T07:54:00Z">
        <w:r w:rsidDel="00045813">
          <w:delText xml:space="preserve">industrial </w:delText>
        </w:r>
      </w:del>
      <w:r>
        <w:t>implications,</w:t>
      </w:r>
      <w:ins w:id="157" w:author="Borisover, Yulia" w:date="2018-08-04T07:54:00Z">
        <w:r>
          <w:t xml:space="preserve"> e.g. in water, food, </w:t>
        </w:r>
      </w:ins>
      <w:ins w:id="158" w:author="Borisover, Yulia" w:date="2018-08-04T07:55:00Z">
        <w:r>
          <w:t xml:space="preserve">pharmaceutical </w:t>
        </w:r>
      </w:ins>
      <w:ins w:id="159" w:author="Borisover, Yulia" w:date="2018-08-04T07:54:00Z">
        <w:r>
          <w:t xml:space="preserve">and beverage </w:t>
        </w:r>
      </w:ins>
      <w:ins w:id="160" w:author="Borisover, Yulia" w:date="2018-08-04T07:55:00Z">
        <w:r>
          <w:t>industry</w:t>
        </w:r>
      </w:ins>
      <w:ins w:id="161" w:author="Borisover, Yulia" w:date="2018-08-04T07:54:00Z">
        <w:r>
          <w:t xml:space="preserve"> </w:t>
        </w:r>
      </w:ins>
      <w:ins w:id="162" w:author="Borisover, Yulia" w:date="2018-08-04T07:55:00Z">
        <w:r>
          <w:t xml:space="preserve">for monitoring microbial contamination </w:t>
        </w:r>
      </w:ins>
      <w:del w:id="163" w:author="Borisover, Yulia" w:date="2018-08-04T07:55:00Z">
        <w:r w:rsidDel="00045813">
          <w:delText xml:space="preserve"> since it enables containment</w:delText>
        </w:r>
      </w:del>
      <w:del w:id="164" w:author="Borisover, Yulia" w:date="2018-08-04T07:56:00Z">
        <w:r w:rsidDel="00045813">
          <w:delText xml:space="preserve"> of contaminations </w:delText>
        </w:r>
      </w:del>
      <w:r>
        <w:t xml:space="preserve">at a relatively early stage, and much </w:t>
      </w:r>
      <w:commentRangeStart w:id="165"/>
      <w:r>
        <w:t>earlier than most methods enable, using a quick, cheap fluorimeter.</w:t>
      </w:r>
      <w:commentRangeEnd w:id="165"/>
      <w:r>
        <w:rPr>
          <w:rStyle w:val="CommentReference"/>
          <w:rFonts w:eastAsia="Calibri"/>
        </w:rPr>
        <w:commentReference w:id="165"/>
      </w:r>
      <w:r>
        <w:t xml:space="preserve"> </w:t>
      </w:r>
    </w:p>
    <w:p w14:paraId="49045213" w14:textId="77777777" w:rsidR="00FC2068" w:rsidRDefault="00FC2068" w:rsidP="00FC2068">
      <w:ins w:id="166" w:author="Borisover, Yulia" w:date="2018-08-04T07:57:00Z">
        <w:r>
          <w:t xml:space="preserve">However, </w:t>
        </w:r>
      </w:ins>
      <w:ins w:id="167" w:author="Borisover, Yulia" w:date="2018-08-04T07:56:00Z">
        <w:r>
          <w:t xml:space="preserve">in our </w:t>
        </w:r>
      </w:ins>
      <w:ins w:id="168" w:author="Borisover, Yulia" w:date="2018-08-04T07:58:00Z">
        <w:r>
          <w:t xml:space="preserve">further </w:t>
        </w:r>
      </w:ins>
      <w:ins w:id="169" w:author="Borisover, Yulia" w:date="2018-08-04T07:56:00Z">
        <w:r>
          <w:t xml:space="preserve">analysis of groundwater samples collected </w:t>
        </w:r>
      </w:ins>
      <w:ins w:id="170" w:author="Borisover, Yulia" w:date="2018-08-04T07:57:00Z">
        <w:r>
          <w:t>through</w:t>
        </w:r>
      </w:ins>
      <w:ins w:id="171" w:author="Borisover, Yulia" w:date="2018-08-04T07:56:00Z">
        <w:r>
          <w:t xml:space="preserve"> </w:t>
        </w:r>
      </w:ins>
      <w:ins w:id="172" w:author="Borisover, Yulia" w:date="2018-08-04T07:57:00Z">
        <w:r>
          <w:t xml:space="preserve">the year, </w:t>
        </w:r>
      </w:ins>
      <w:del w:id="173" w:author="Borisover, Yulia" w:date="2018-08-04T07:57:00Z">
        <w:r w:rsidDel="00045813">
          <w:delText xml:space="preserve">On the grounds of this finding, we collected water samples over a year from different drinking water wells in the north of Israel. The raw drinking water was transferred immediately after sampling to our lab for fluorescence scanning, and to the main microbial lab of the water authorities for standard microbiological testing which includes </w:delText>
        </w:r>
        <w:r w:rsidDel="00045813">
          <w:rPr>
            <w:i/>
          </w:rPr>
          <w:delText xml:space="preserve">E. coli, </w:delText>
        </w:r>
        <w:r w:rsidDel="00045813">
          <w:delText xml:space="preserve">coliform and fecal coliform counts as well as heterotrophic plate counts (HPCs). </w:delText>
        </w:r>
      </w:del>
      <w:del w:id="174" w:author="Borisover, Yulia" w:date="2018-08-04T07:58:00Z">
        <w:r w:rsidDel="008A544F">
          <w:delText>We then tried to apply our method for the enumeration of HPCs in drinking water and while</w:delText>
        </w:r>
      </w:del>
      <w:ins w:id="175" w:author="Borisover, Yulia" w:date="2018-08-04T07:58:00Z">
        <w:r>
          <w:t>weak (</w:t>
        </w:r>
        <w:proofErr w:type="spellStart"/>
        <w:r>
          <w:t>albeith</w:t>
        </w:r>
        <w:proofErr w:type="spellEnd"/>
        <w:r>
          <w:t xml:space="preserve"> significant)</w:t>
        </w:r>
      </w:ins>
      <w:del w:id="176" w:author="Borisover, Yulia" w:date="2018-08-04T07:58:00Z">
        <w:r w:rsidDel="008A544F">
          <w:delText xml:space="preserve"> little</w:delText>
        </w:r>
      </w:del>
      <w:r>
        <w:t xml:space="preserve"> correlation was </w:t>
      </w:r>
      <w:ins w:id="177" w:author="Borisover, Yulia" w:date="2018-08-04T07:58:00Z">
        <w:r>
          <w:t xml:space="preserve">found </w:t>
        </w:r>
      </w:ins>
      <w:del w:id="178" w:author="Borisover, Yulia" w:date="2018-08-04T07:58:00Z">
        <w:r w:rsidDel="008A544F">
          <w:delText xml:space="preserve">measured </w:delText>
        </w:r>
      </w:del>
      <w:r>
        <w:t xml:space="preserve">between </w:t>
      </w:r>
      <w:ins w:id="179" w:author="Borisover, Yulia" w:date="2018-08-04T07:58:00Z">
        <w:r>
          <w:t xml:space="preserve">emission at a certain point of the EEM map and </w:t>
        </w:r>
      </w:ins>
      <w:del w:id="180" w:author="Borisover, Yulia" w:date="2018-08-04T07:59:00Z">
        <w:r w:rsidDel="008A544F">
          <w:delText xml:space="preserve">fluorescence </w:delText>
        </w:r>
      </w:del>
      <w:ins w:id="181" w:author="Borisover, Yulia" w:date="2018-08-04T07:59:00Z">
        <w:r>
          <w:t>HPC</w:t>
        </w:r>
      </w:ins>
      <w:del w:id="182" w:author="Borisover, Yulia" w:date="2018-08-04T07:59:00Z">
        <w:r w:rsidDel="008A544F">
          <w:delText xml:space="preserve">and </w:delText>
        </w:r>
      </w:del>
      <w:ins w:id="183" w:author="Borisover, Yulia" w:date="2018-08-04T07:59:00Z">
        <w:r>
          <w:t xml:space="preserve"> </w:t>
        </w:r>
      </w:ins>
      <w:r>
        <w:t>bacterial concentration (R</w:t>
      </w:r>
      <w:r>
        <w:rPr>
          <w:vertAlign w:val="superscript"/>
        </w:rPr>
        <w:t>2</w:t>
      </w:r>
      <w:r>
        <w:t xml:space="preserve">=0.23, p&lt;0.01, </w:t>
      </w:r>
      <w:r>
        <w:fldChar w:fldCharType="begin"/>
      </w:r>
      <w:r>
        <w:instrText xml:space="preserve"> REF _Ref520642062 \h </w:instrText>
      </w:r>
      <w:r>
        <w:fldChar w:fldCharType="separate"/>
      </w:r>
      <w:r>
        <w:t xml:space="preserve">Figure </w:t>
      </w:r>
      <w:r>
        <w:rPr>
          <w:noProof/>
        </w:rPr>
        <w:t>11</w:t>
      </w:r>
      <w:r>
        <w:fldChar w:fldCharType="end"/>
      </w:r>
      <w:r w:rsidRPr="0014328C">
        <w:rPr>
          <w:highlight w:val="yellow"/>
        </w:rPr>
        <w:fldChar w:fldCharType="begin"/>
      </w:r>
      <w:r w:rsidRPr="0014328C">
        <w:rPr>
          <w:highlight w:val="yellow"/>
        </w:rPr>
        <w:instrText xml:space="preserve"> REF _Ref520642229 \h </w:instrText>
      </w:r>
      <w:r>
        <w:rPr>
          <w:highlight w:val="yellow"/>
        </w:rPr>
        <w:instrText xml:space="preserve"> \* MERGEFORMAT </w:instrText>
      </w:r>
      <w:r w:rsidRPr="0014328C">
        <w:rPr>
          <w:highlight w:val="yellow"/>
        </w:rPr>
      </w:r>
      <w:r w:rsidRPr="0014328C">
        <w:rPr>
          <w:highlight w:val="yellow"/>
        </w:rPr>
        <w:fldChar w:fldCharType="separate"/>
      </w:r>
      <w:r>
        <w:rPr>
          <w:b/>
          <w:bCs/>
          <w:highlight w:val="yellow"/>
        </w:rPr>
        <w:t>Error! Reference source not found.</w:t>
      </w:r>
      <w:r w:rsidRPr="0014328C">
        <w:rPr>
          <w:highlight w:val="yellow"/>
        </w:rPr>
        <w:fldChar w:fldCharType="end"/>
      </w:r>
      <w:r>
        <w:t xml:space="preserve">), </w:t>
      </w:r>
      <w:ins w:id="184" w:author="Borisover, Yulia" w:date="2018-08-04T07:59:00Z">
        <w:r>
          <w:t xml:space="preserve">It was </w:t>
        </w:r>
        <w:r>
          <w:lastRenderedPageBreak/>
          <w:t xml:space="preserve">possible </w:t>
        </w:r>
      </w:ins>
      <w:del w:id="185" w:author="Borisover, Yulia" w:date="2018-08-04T07:59:00Z">
        <w:r w:rsidDel="008A544F">
          <w:delText>we could statistically</w:delText>
        </w:r>
      </w:del>
      <w:ins w:id="186" w:author="Borisover, Yulia" w:date="2018-08-04T07:59:00Z">
        <w:r>
          <w:t>to</w:t>
        </w:r>
      </w:ins>
      <w:r>
        <w:t xml:space="preserve"> differentiate samples with &gt;90 CFU/ml from those with less bacteria (</w:t>
      </w:r>
      <w:r>
        <w:fldChar w:fldCharType="begin"/>
      </w:r>
      <w:r>
        <w:instrText xml:space="preserve"> REF _Ref520642087 \h </w:instrText>
      </w:r>
      <w:r>
        <w:fldChar w:fldCharType="separate"/>
      </w:r>
      <w:r>
        <w:t xml:space="preserve">Figure </w:t>
      </w:r>
      <w:r>
        <w:rPr>
          <w:noProof/>
        </w:rPr>
        <w:t>12</w:t>
      </w:r>
      <w:r>
        <w:fldChar w:fldCharType="end"/>
      </w:r>
      <w:r>
        <w:t>). Furthermore, even though a very small sample size (n=2) was found of samples with over 500 CFU/ml, those samples showed a significant increase in fluorescence which could be visually observed (</w:t>
      </w:r>
      <w:r>
        <w:fldChar w:fldCharType="begin"/>
      </w:r>
      <w:r>
        <w:instrText xml:space="preserve"> REF _Ref520642105 \h </w:instrText>
      </w:r>
      <w:r>
        <w:fldChar w:fldCharType="separate"/>
      </w:r>
      <w:r>
        <w:t xml:space="preserve">Figure </w:t>
      </w:r>
      <w:r>
        <w:rPr>
          <w:noProof/>
        </w:rPr>
        <w:t>13</w:t>
      </w:r>
      <w:r>
        <w:fldChar w:fldCharType="end"/>
      </w:r>
      <w:r>
        <w:t xml:space="preserve">). </w:t>
      </w:r>
    </w:p>
    <w:p w14:paraId="45CD8642" w14:textId="77777777" w:rsidR="00FC2068" w:rsidRDefault="00FC2068" w:rsidP="00FC2068">
      <w:ins w:id="187" w:author="Borisover, Yulia" w:date="2018-08-04T08:00:00Z">
        <w:r>
          <w:t xml:space="preserve">Examining </w:t>
        </w:r>
      </w:ins>
      <w:del w:id="188" w:author="Borisover, Yulia" w:date="2018-08-04T08:00:00Z">
        <w:r w:rsidDel="00496B78">
          <w:delText xml:space="preserve">When observing </w:delText>
        </w:r>
      </w:del>
      <w:r>
        <w:t>the</w:t>
      </w:r>
      <w:del w:id="189" w:author="Borisover, Yulia" w:date="2018-08-04T08:00:00Z">
        <w:r w:rsidDel="00496B78">
          <w:delText>se</w:delText>
        </w:r>
      </w:del>
      <w:r>
        <w:t xml:space="preserve"> highly contaminated samples, it was </w:t>
      </w:r>
      <w:ins w:id="190" w:author="Borisover, Yulia" w:date="2018-08-04T08:00:00Z">
        <w:r>
          <w:t xml:space="preserve">clear </w:t>
        </w:r>
      </w:ins>
      <w:del w:id="191" w:author="Borisover, Yulia" w:date="2018-08-04T08:00:00Z">
        <w:r w:rsidDel="00496B78">
          <w:delText xml:space="preserve">obvious </w:delText>
        </w:r>
      </w:del>
      <w:r>
        <w:t xml:space="preserve">that the </w:t>
      </w:r>
      <w:ins w:id="192" w:author="Borisover, Yulia" w:date="2018-08-04T08:00:00Z">
        <w:r>
          <w:t xml:space="preserve">emission </w:t>
        </w:r>
      </w:ins>
      <w:ins w:id="193" w:author="Borisover, Yulia" w:date="2018-08-04T08:01:00Z">
        <w:r>
          <w:t>was</w:t>
        </w:r>
      </w:ins>
      <w:ins w:id="194" w:author="Borisover, Yulia" w:date="2018-08-04T08:00:00Z">
        <w:r>
          <w:t xml:space="preserve"> </w:t>
        </w:r>
      </w:ins>
      <w:del w:id="195" w:author="Borisover, Yulia" w:date="2018-08-04T08:00:00Z">
        <w:r w:rsidDel="00496B78">
          <w:delText xml:space="preserve">signal is </w:delText>
        </w:r>
      </w:del>
      <w:r>
        <w:t xml:space="preserve">not limited to the TLF </w:t>
      </w:r>
      <w:ins w:id="196" w:author="Borisover, Yulia" w:date="2018-08-04T08:01:00Z">
        <w:r>
          <w:t>region</w:t>
        </w:r>
      </w:ins>
      <w:del w:id="197" w:author="Borisover, Yulia" w:date="2018-08-04T08:00:00Z">
        <w:r w:rsidDel="00496B78">
          <w:delText>p</w:delText>
        </w:r>
      </w:del>
      <w:del w:id="198" w:author="Borisover, Yulia" w:date="2018-08-04T08:01:00Z">
        <w:r w:rsidDel="00496B78">
          <w:delText>eak area</w:delText>
        </w:r>
      </w:del>
      <w:r>
        <w:t xml:space="preserve"> </w:t>
      </w:r>
      <w:del w:id="199" w:author="Borisover, Yulia" w:date="2018-08-04T08:01:00Z">
        <w:r w:rsidDel="00496B78">
          <w:delText xml:space="preserve">of 275±5 nm excitation and 360±10 nm emission </w:delText>
        </w:r>
      </w:del>
      <w:r>
        <w:t xml:space="preserve">but </w:t>
      </w:r>
      <w:ins w:id="200" w:author="Borisover, Yulia" w:date="2018-08-04T08:01:00Z">
        <w:r>
          <w:t>was</w:t>
        </w:r>
      </w:ins>
      <w:del w:id="201" w:author="Borisover, Yulia" w:date="2018-08-04T08:01:00Z">
        <w:r w:rsidDel="00496B78">
          <w:delText>is</w:delText>
        </w:r>
      </w:del>
      <w:r>
        <w:t xml:space="preserve"> actually spread over a large area of the EEM, including the entire </w:t>
      </w:r>
      <w:proofErr w:type="spellStart"/>
      <w:r w:rsidRPr="00A35BB3">
        <w:t>proteinaceous</w:t>
      </w:r>
      <w:proofErr w:type="spellEnd"/>
      <w:r w:rsidRPr="00A35BB3">
        <w:t xml:space="preserve"> </w:t>
      </w:r>
      <w:r>
        <w:t>region (</w:t>
      </w:r>
      <w:ins w:id="202" w:author="Borisover, Yulia" w:date="2018-08-04T08:02:00Z">
        <w:r>
          <w:t xml:space="preserve"> the </w:t>
        </w:r>
      </w:ins>
      <w:r>
        <w:t>220-300 nm excitation</w:t>
      </w:r>
      <w:ins w:id="203" w:author="Borisover, Yulia" w:date="2018-08-04T08:02:00Z">
        <w:r>
          <w:t xml:space="preserve"> wavelength range</w:t>
        </w:r>
      </w:ins>
      <w:r>
        <w:t xml:space="preserve">, </w:t>
      </w:r>
      <w:ins w:id="204" w:author="Borisover, Yulia" w:date="2018-08-04T08:02:00Z">
        <w:r>
          <w:t xml:space="preserve">the </w:t>
        </w:r>
      </w:ins>
      <w:commentRangeStart w:id="205"/>
      <w:r>
        <w:t>300-400</w:t>
      </w:r>
      <w:commentRangeEnd w:id="205"/>
      <w:r>
        <w:rPr>
          <w:rStyle w:val="CommentReference"/>
          <w:rFonts w:eastAsia="Calibri"/>
        </w:rPr>
        <w:commentReference w:id="205"/>
      </w:r>
      <w:r>
        <w:t xml:space="preserve"> nm emission</w:t>
      </w:r>
      <w:ins w:id="206" w:author="Borisover, Yulia" w:date="2018-08-04T08:02:00Z">
        <w:r>
          <w:t xml:space="preserve"> wavelength range </w:t>
        </w:r>
      </w:ins>
      <w:r>
        <w:t>,</w:t>
      </w:r>
      <w:r>
        <w:fldChar w:fldCharType="begin"/>
      </w:r>
      <w:r>
        <w:instrText xml:space="preserve"> ADDIN EN.CITE &lt;EndNote&gt;&lt;Cite&gt;&lt;Author&gt;Yang&lt;/Author&gt;&lt;Year&gt;2015&lt;/Year&gt;&lt;IDText&gt;Occurrence and behaviors of fluorescence EEM-PARAFAC components in drinking water and wastewater treatment systems and their applications: a review&lt;/IDText&gt;&lt;DisplayText&gt;(Yang et al., 2015)&lt;/DisplayText&gt;&lt;record&gt;&lt;urls&gt;&lt;related-urls&gt;&lt;url&gt;https://doi.org/10.1007/s11356-015-4214-3&lt;/url&gt;&lt;/related-urls&gt;&lt;/urls&gt;&lt;isbn&gt;1614-7499&lt;/isbn&gt;&lt;titles&gt;&lt;title&gt;Occurrence and behaviors of fluorescence EEM-PARAFAC components in drinking water and wastewater treatment systems and their applications: a review&lt;/title&gt;&lt;secondary-title&gt;Environmental Science and Pollution Research&lt;/secondary-title&gt;&lt;/titles&gt;&lt;pages&gt;6500-6510&lt;/pages&gt;&lt;number&gt;9&lt;/number&gt;&lt;contributors&gt;&lt;authors&gt;&lt;author&gt;Yang, Liyang&lt;/author&gt;&lt;author&gt;Hur, Jin&lt;/author&gt;&lt;author&gt;Zhuang, Wane&lt;/author&gt;&lt;/authors&gt;&lt;/contributors&gt;&lt;added-date format="utc"&gt;1532897069&lt;/added-date&gt;&lt;ref-type name="Journal Article"&gt;17&lt;/ref-type&gt;&lt;dates&gt;&lt;year&gt;2015&lt;/year&gt;&lt;/dates&gt;&lt;rec-number&gt;235&lt;/rec-number&gt;&lt;last-updated-date format="utc"&gt;1532897069&lt;/last-updated-date&gt;&lt;accession-num&gt;Yang2015&lt;/accession-num&gt;&lt;electronic-resource-num&gt;10.1007/s11356-015-4214-3&lt;/electronic-resource-num&gt;&lt;volume&gt;22&lt;/volume&gt;&lt;/record&gt;&lt;/Cite&gt;&lt;/EndNote&gt;</w:instrText>
      </w:r>
      <w:r>
        <w:fldChar w:fldCharType="separate"/>
      </w:r>
      <w:r>
        <w:rPr>
          <w:noProof/>
        </w:rPr>
        <w:t>(Yang et al., 2015)</w:t>
      </w:r>
      <w:r>
        <w:fldChar w:fldCharType="end"/>
      </w:r>
      <w:r>
        <w:t xml:space="preserve">), the edge of the </w:t>
      </w:r>
      <w:proofErr w:type="spellStart"/>
      <w:r>
        <w:t>humic</w:t>
      </w:r>
      <w:proofErr w:type="spellEnd"/>
      <w:r>
        <w:t xml:space="preserve"> substance region (</w:t>
      </w:r>
      <w:ins w:id="207" w:author="Borisover, Yulia" w:date="2018-08-04T08:03:00Z">
        <w:r>
          <w:t xml:space="preserve">excitation </w:t>
        </w:r>
      </w:ins>
      <w:ins w:id="208" w:author="Borisover, Yulia" w:date="2018-08-04T08:04:00Z">
        <w:r>
          <w:t xml:space="preserve">in the </w:t>
        </w:r>
      </w:ins>
      <w:r>
        <w:t xml:space="preserve">210-300 nm </w:t>
      </w:r>
      <w:del w:id="209" w:author="Borisover, Yulia" w:date="2018-08-04T08:04:00Z">
        <w:r w:rsidDel="00496B78">
          <w:delText>excitation</w:delText>
        </w:r>
      </w:del>
      <w:ins w:id="210" w:author="Borisover, Yulia" w:date="2018-08-04T08:04:00Z">
        <w:r>
          <w:t>range and the emission above</w:t>
        </w:r>
      </w:ins>
      <w:del w:id="211" w:author="Borisover, Yulia" w:date="2018-08-04T08:04:00Z">
        <w:r w:rsidDel="00496B78">
          <w:delText>,</w:delText>
        </w:r>
      </w:del>
      <w:r>
        <w:t xml:space="preserve"> 400</w:t>
      </w:r>
      <w:ins w:id="212" w:author="Borisover, Yulia" w:date="2018-08-04T08:04:00Z">
        <w:r>
          <w:t xml:space="preserve"> nm</w:t>
        </w:r>
      </w:ins>
      <w:del w:id="213" w:author="Borisover, Yulia" w:date="2018-08-04T08:04:00Z">
        <w:r w:rsidDel="00496B78">
          <w:delText>+ emission</w:delText>
        </w:r>
      </w:del>
      <w:ins w:id="214" w:author="Borisover, Yulia" w:date="2018-08-04T08:04:00Z">
        <w:r>
          <w:t xml:space="preserve"> </w:t>
        </w:r>
      </w:ins>
      <w:r>
        <w:t>,</w:t>
      </w:r>
      <w:r>
        <w:fldChar w:fldCharType="begin"/>
      </w:r>
      <w:r>
        <w:instrText xml:space="preserve"> ADDIN EN.CITE &lt;EndNote&gt;&lt;Cite&gt;&lt;Author&gt;Yang&lt;/Author&gt;&lt;Year&gt;2015&lt;/Year&gt;&lt;IDText&gt;Occurrence and behaviors of fluorescence EEM-PARAFAC components in drinking water and wastewater treatment systems and their applications: a review&lt;/IDText&gt;&lt;DisplayText&gt;(Yang et al., 2015)&lt;/DisplayText&gt;&lt;record&gt;&lt;urls&gt;&lt;related-urls&gt;&lt;url&gt;https://doi.org/10.1007/s11356-015-4214-3&lt;/url&gt;&lt;/related-urls&gt;&lt;/urls&gt;&lt;isbn&gt;1614-7499&lt;/isbn&gt;&lt;titles&gt;&lt;title&gt;Occurrence and behaviors of fluorescence EEM-PARAFAC components in drinking water and wastewater treatment systems and their applications: a review&lt;/title&gt;&lt;secondary-title&gt;Environmental Science and Pollution Research&lt;/secondary-title&gt;&lt;/titles&gt;&lt;pages&gt;6500-6510&lt;/pages&gt;&lt;number&gt;9&lt;/number&gt;&lt;contributors&gt;&lt;authors&gt;&lt;author&gt;Yang, Liyang&lt;/author&gt;&lt;author&gt;Hur, Jin&lt;/author&gt;&lt;author&gt;Zhuang, Wane&lt;/author&gt;&lt;/authors&gt;&lt;/contributors&gt;&lt;added-date format="utc"&gt;1532897069&lt;/added-date&gt;&lt;ref-type name="Journal Article"&gt;17&lt;/ref-type&gt;&lt;dates&gt;&lt;year&gt;2015&lt;/year&gt;&lt;/dates&gt;&lt;rec-number&gt;235&lt;/rec-number&gt;&lt;last-updated-date format="utc"&gt;1532897069&lt;/last-updated-date&gt;&lt;accession-num&gt;Yang2015&lt;/accession-num&gt;&lt;electronic-resource-num&gt;10.1007/s11356-015-4214-3&lt;/electronic-resource-num&gt;&lt;volume&gt;22&lt;/volume&gt;&lt;/record&gt;&lt;/Cite&gt;&lt;/EndNote&gt;</w:instrText>
      </w:r>
      <w:r>
        <w:fldChar w:fldCharType="separate"/>
      </w:r>
      <w:r>
        <w:rPr>
          <w:noProof/>
        </w:rPr>
        <w:t>(Yang et al., 2015)</w:t>
      </w:r>
      <w:r>
        <w:fldChar w:fldCharType="end"/>
      </w:r>
      <w:r>
        <w:t xml:space="preserve">) and also included a strong peak </w:t>
      </w:r>
      <w:ins w:id="215" w:author="Borisover, Yulia" w:date="2018-08-04T08:04:00Z">
        <w:r>
          <w:t xml:space="preserve">with excitation around </w:t>
        </w:r>
      </w:ins>
      <w:del w:id="216" w:author="Borisover, Yulia" w:date="2018-08-04T08:04:00Z">
        <w:r w:rsidDel="00496B78">
          <w:delText xml:space="preserve">in the region of </w:delText>
        </w:r>
      </w:del>
      <w:r>
        <w:t xml:space="preserve">210 nm </w:t>
      </w:r>
      <w:del w:id="217" w:author="Borisover, Yulia" w:date="2018-08-04T08:04:00Z">
        <w:r w:rsidDel="00496B78">
          <w:delText xml:space="preserve">excitation </w:delText>
        </w:r>
      </w:del>
      <w:ins w:id="218" w:author="Borisover, Yulia" w:date="2018-08-04T08:04:00Z">
        <w:r>
          <w:t xml:space="preserve">and emission at </w:t>
        </w:r>
      </w:ins>
      <w:del w:id="219" w:author="Borisover, Yulia" w:date="2018-08-04T08:04:00Z">
        <w:r w:rsidDel="00496B78">
          <w:delText xml:space="preserve">and </w:delText>
        </w:r>
      </w:del>
      <w:r>
        <w:t xml:space="preserve">370±10 nm emission, as described by </w:t>
      </w:r>
      <w:proofErr w:type="spellStart"/>
      <w:r>
        <w:t>Simelane</w:t>
      </w:r>
      <w:proofErr w:type="spellEnd"/>
      <w:r>
        <w:t xml:space="preserve"> </w:t>
      </w:r>
      <w:r>
        <w:fldChar w:fldCharType="begin"/>
      </w:r>
      <w:r>
        <w:instrText xml:space="preserve"> ADDIN EN.CITE &lt;EndNote&gt;&lt;Cite&gt;&lt;Author&gt;Kwanele&lt;/Author&gt;&lt;Year&gt;2013&lt;/Year&gt;&lt;IDText&gt;Application of Fluorescence Spectroscopy for Monitoring Microbial Contamination of Drinking Water&lt;/IDText&gt;&lt;DisplayText&gt;(Simelane, 2013)&lt;/DisplayText&gt;&lt;record&gt;&lt;titles&gt;&lt;title&gt;Application of Fluorescence Spectroscopy for Monitoring Microbial Contamination of Drinking Water&lt;/title&gt;&lt;secondary-title&gt;&amp;lt;div ng-repeat=&amp;quot;value in detail.values&amp;quot; style=&amp;quot;box-sizing: border-box;&amp;quot;&amp;gt;&amp;lt;div aria-hidden=&amp;quot;false&amp;quot; class=&amp;quot;word-break layout-column&amp;quot; layout=&amp;quot;column&amp;quot; ng-repeat=&amp;quot;curValue in $ctrl.getValuesOfValueItems(value) track by $index&amp;quot; ng-show=&amp;quot;$first || !detail.isCollapsible || !detail.showMore&amp;quot; style=&amp;quot;box-sizing: border-box; display: flex; flex-direction: column; word-wrap: break-word;&amp;quot;&amp;gt;&amp;lt;div aria-hidden=&amp;quot;false&amp;quot; class=&amp;quot;&amp;quot; ng-show=&amp;quot;!value.isLinkable&amp;quot; style=&amp;quot;box-sizing: border-box;&amp;quot;&amp;gt;&amp;lt;prm-highlight ng-if=&amp;quot;!$ctrl.isSuprima()&amp;quot; style=&amp;quot;box-sizing: border-box;&amp;quot; terms=&amp;quot;$ctrl.hl(value.keyt)&amp;quot; text=&amp;quot;curValue&amp;quot;&amp;gt;Faculty of Agriculture, Food and Environment&amp;lt;/prm-highlight&amp;gt;&lt;/secondary-title&gt;&lt;/titles&gt;&lt;contributors&gt;&lt;authors&gt;&lt;author&gt;Kwanele Siyabonga Simelane&lt;/author&gt;&lt;/authors&gt;&lt;/contributors&gt;&lt;added-date format="utc"&gt;1502097182&lt;/added-date&gt;&lt;ref-type name="Thesis"&gt;32&lt;/ref-type&gt;&lt;dates&gt;&lt;year&gt;2013&lt;/year&gt;&lt;/dates&gt;&lt;rec-number&gt;166&lt;/rec-number&gt;&lt;publisher&gt;Hebrew University of Jerusalem&lt;/publisher&gt;&lt;last-updated-date format="utc"&gt;1521030417&lt;/last-updated-date&gt;&lt;volume&gt;MSc&lt;/volume&gt;&lt;/record&gt;&lt;/Cite&gt;&lt;/EndNote&gt;</w:instrText>
      </w:r>
      <w:r>
        <w:fldChar w:fldCharType="separate"/>
      </w:r>
      <w:r>
        <w:rPr>
          <w:noProof/>
        </w:rPr>
        <w:t>(Simelane, 2013)</w:t>
      </w:r>
      <w:r>
        <w:fldChar w:fldCharType="end"/>
      </w:r>
      <w:r>
        <w:t xml:space="preserve">. This has led us to believe that </w:t>
      </w:r>
      <w:del w:id="220" w:author="Borisover, Yulia" w:date="2018-08-04T08:05:00Z">
        <w:r w:rsidDel="00496B78">
          <w:delText>perhaps by</w:delText>
        </w:r>
      </w:del>
      <w:ins w:id="221" w:author="Borisover, Yulia" w:date="2018-08-04T08:05:00Z">
        <w:r>
          <w:t>examining</w:t>
        </w:r>
      </w:ins>
      <w:del w:id="222" w:author="Borisover, Yulia" w:date="2018-08-04T08:05:00Z">
        <w:r w:rsidDel="00496B78">
          <w:delText xml:space="preserve"> observing</w:delText>
        </w:r>
      </w:del>
      <w:r>
        <w:t xml:space="preserve"> the entire EEM </w:t>
      </w:r>
      <w:del w:id="223" w:author="Borisover, Yulia" w:date="2018-08-04T08:05:00Z">
        <w:r w:rsidDel="00496B78">
          <w:delText xml:space="preserve">we </w:delText>
        </w:r>
      </w:del>
      <w:r>
        <w:t xml:space="preserve">could improve significantly </w:t>
      </w:r>
      <w:ins w:id="224" w:author="Borisover, Yulia" w:date="2018-08-04T08:05:00Z">
        <w:r>
          <w:t xml:space="preserve">the </w:t>
        </w:r>
      </w:ins>
      <w:del w:id="225" w:author="Borisover, Yulia" w:date="2018-08-04T08:05:00Z">
        <w:r w:rsidDel="00496B78">
          <w:delText xml:space="preserve">our </w:delText>
        </w:r>
      </w:del>
      <w:r>
        <w:t>detection abilities. This was particularly relevant since samples with &lt;500 CFU/ml showed very little overall fluorescence (</w:t>
      </w:r>
      <w:r>
        <w:fldChar w:fldCharType="begin"/>
      </w:r>
      <w:r>
        <w:instrText xml:space="preserve"> REF _Ref520642114 \h </w:instrText>
      </w:r>
      <w:r>
        <w:fldChar w:fldCharType="separate"/>
      </w:r>
      <w:r>
        <w:t xml:space="preserve">Figure </w:t>
      </w:r>
      <w:r>
        <w:rPr>
          <w:noProof/>
        </w:rPr>
        <w:t>14</w:t>
      </w:r>
      <w:r>
        <w:fldChar w:fldCharType="end"/>
      </w:r>
      <w:r>
        <w:t>)</w:t>
      </w:r>
      <w:ins w:id="226" w:author="Borisover, Yulia" w:date="2018-08-04T08:06:00Z">
        <w:r>
          <w:t xml:space="preserve">. Such weak signals could be properly analyzed </w:t>
        </w:r>
      </w:ins>
      <w:del w:id="227" w:author="Borisover, Yulia" w:date="2018-08-04T08:06:00Z">
        <w:r w:rsidDel="00496B78">
          <w:delText xml:space="preserve">, which may be clarified </w:delText>
        </w:r>
      </w:del>
      <w:r>
        <w:t>using PLS multivariate analysis.</w:t>
      </w:r>
    </w:p>
    <w:p w14:paraId="78A46645" w14:textId="77777777" w:rsidR="00FC2068" w:rsidRDefault="00FC2068">
      <w:pPr>
        <w:pStyle w:val="Heading2"/>
        <w:numPr>
          <w:ilvl w:val="1"/>
          <w:numId w:val="2"/>
        </w:numPr>
        <w:ind w:left="426" w:hanging="426"/>
        <w:pPrChange w:id="228" w:author="Borisover, Yulia" w:date="2018-08-04T08:07:00Z">
          <w:pPr>
            <w:pStyle w:val="Heading2"/>
          </w:pPr>
        </w:pPrChange>
      </w:pPr>
      <w:bookmarkStart w:id="229" w:name="_Toc520664333"/>
      <w:del w:id="230" w:author="Borisover, Yulia" w:date="2018-08-04T08:07:00Z">
        <w:r w:rsidDel="00E84EBF">
          <w:delText>Multispectral</w:delText>
        </w:r>
      </w:del>
      <w:ins w:id="231" w:author="Borisover, Yulia" w:date="2018-08-04T08:07:00Z">
        <w:r>
          <w:t>Fluorescence spectroscopy: use of EEMs for detection and differentiation of bacteria in water</w:t>
        </w:r>
      </w:ins>
      <w:del w:id="232" w:author="Borisover, Yulia" w:date="2018-08-04T08:07:00Z">
        <w:r w:rsidDel="00E84EBF">
          <w:delText xml:space="preserve"> fluorescence spectroscopy for detection and differentiation of bacteria in water</w:delText>
        </w:r>
      </w:del>
      <w:bookmarkEnd w:id="229"/>
    </w:p>
    <w:p w14:paraId="55F44C2B" w14:textId="77777777" w:rsidR="00FC2068" w:rsidRDefault="00FC2068" w:rsidP="00FC2068">
      <w:pPr>
        <w:rPr>
          <w:lang w:val="en-GB"/>
        </w:rPr>
      </w:pPr>
      <w:ins w:id="233" w:author="Borisover, Yulia" w:date="2018-08-04T08:11:00Z">
        <w:r>
          <w:rPr>
            <w:lang w:val="en-GB"/>
          </w:rPr>
          <w:t xml:space="preserve">Another </w:t>
        </w:r>
      </w:ins>
      <w:del w:id="234" w:author="Borisover, Yulia" w:date="2018-08-04T08:11:00Z">
        <w:r w:rsidDel="00874066">
          <w:rPr>
            <w:lang w:val="en-GB"/>
          </w:rPr>
          <w:delText xml:space="preserve">The second </w:delText>
        </w:r>
      </w:del>
      <w:r>
        <w:rPr>
          <w:lang w:val="en-GB"/>
        </w:rPr>
        <w:t xml:space="preserve">common approach for analysis of fluorescence </w:t>
      </w:r>
      <w:del w:id="235" w:author="Borisover, Yulia" w:date="2018-08-04T08:11:00Z">
        <w:r w:rsidDel="00874066">
          <w:rPr>
            <w:lang w:val="en-GB"/>
          </w:rPr>
          <w:delText xml:space="preserve">spectroscopy </w:delText>
        </w:r>
      </w:del>
      <w:r>
        <w:rPr>
          <w:lang w:val="en-GB"/>
        </w:rPr>
        <w:t xml:space="preserve">data </w:t>
      </w:r>
      <w:ins w:id="236" w:author="Borisover, Yulia" w:date="2018-08-04T08:11:00Z">
        <w:r>
          <w:rPr>
            <w:lang w:val="en-GB"/>
          </w:rPr>
          <w:t xml:space="preserve">uses </w:t>
        </w:r>
      </w:ins>
      <w:del w:id="237" w:author="Borisover, Yulia" w:date="2018-08-04T08:11:00Z">
        <w:r w:rsidDel="00874066">
          <w:rPr>
            <w:lang w:val="en-GB"/>
          </w:rPr>
          <w:delText xml:space="preserve">is analysis of </w:delText>
        </w:r>
      </w:del>
      <w:r>
        <w:rPr>
          <w:lang w:val="en-GB"/>
        </w:rPr>
        <w:t xml:space="preserve">entire </w:t>
      </w:r>
      <w:del w:id="238" w:author="Borisover, Yulia" w:date="2018-08-04T08:12:00Z">
        <w:r w:rsidDel="00874066">
          <w:rPr>
            <w:lang w:val="en-GB"/>
          </w:rPr>
          <w:delText xml:space="preserve">fluorescence </w:delText>
        </w:r>
      </w:del>
      <w:r>
        <w:rPr>
          <w:lang w:val="en-GB"/>
        </w:rPr>
        <w:t>excitation</w:t>
      </w:r>
      <w:ins w:id="239" w:author="Borisover, Yulia" w:date="2018-08-04T08:10:00Z">
        <w:r>
          <w:rPr>
            <w:lang w:val="en-GB"/>
          </w:rPr>
          <w:t>-</w:t>
        </w:r>
      </w:ins>
      <w:del w:id="240" w:author="Borisover, Yulia" w:date="2018-08-04T08:10:00Z">
        <w:r w:rsidDel="00874066">
          <w:rPr>
            <w:lang w:val="en-GB"/>
          </w:rPr>
          <w:delText xml:space="preserve"> </w:delText>
        </w:r>
      </w:del>
      <w:r>
        <w:rPr>
          <w:lang w:val="en-GB"/>
        </w:rPr>
        <w:t xml:space="preserve">emission </w:t>
      </w:r>
      <w:ins w:id="241" w:author="Borisover, Yulia" w:date="2018-08-04T08:10:00Z">
        <w:r>
          <w:rPr>
            <w:lang w:val="en-GB"/>
          </w:rPr>
          <w:t>matrices</w:t>
        </w:r>
      </w:ins>
      <w:del w:id="242" w:author="Borisover, Yulia" w:date="2018-08-04T08:10:00Z">
        <w:r w:rsidDel="00874066">
          <w:rPr>
            <w:lang w:val="en-GB"/>
          </w:rPr>
          <w:delText>maps</w:delText>
        </w:r>
      </w:del>
      <w:r>
        <w:rPr>
          <w:lang w:val="en-GB"/>
        </w:rPr>
        <w:t xml:space="preserve"> (EEMs) (</w:t>
      </w:r>
      <w:r>
        <w:rPr>
          <w:lang w:val="en-GB"/>
        </w:rPr>
        <w:fldChar w:fldCharType="begin">
          <w:fldData xml:space="preserve">PEVuZE5vdGU+PENpdGU+PEF1dGhvcj5IZWliYXRpPC9BdXRob3I+PFllYXI+MjAxNzwvWWVhcj48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</w:fldData>
        </w:fldChar>
      </w:r>
      <w:r>
        <w:rPr>
          <w:lang w:val="en-GB"/>
        </w:rPr>
        <w:instrText xml:space="preserve"> ADDIN EN.CITE </w:instrText>
      </w:r>
      <w:r>
        <w:rPr>
          <w:lang w:val="en-GB"/>
        </w:rPr>
        <w:fldChar w:fldCharType="begin">
          <w:fldData xml:space="preserve">PEVuZE5vdGU+PENpdGU+PEF1dGhvcj5IZWliYXRpPC9BdXRob3I+PFllYXI+MjAxNzwvWWVhcj48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(Borisover et al., 2009; Carstea et al., 2016; Heibati et al., 2017)</w:t>
      </w:r>
      <w:r>
        <w:rPr>
          <w:lang w:val="en-GB"/>
        </w:rPr>
        <w:fldChar w:fldCharType="end"/>
      </w:r>
      <w:r>
        <w:rPr>
          <w:lang w:val="en-GB"/>
        </w:rPr>
        <w:t xml:space="preserve">). This enables taking into account the large </w:t>
      </w:r>
      <w:ins w:id="243" w:author="Borisover, Yulia" w:date="2018-08-04T08:12:00Z">
        <w:r>
          <w:rPr>
            <w:lang w:val="en-GB"/>
          </w:rPr>
          <w:t xml:space="preserve">emission </w:t>
        </w:r>
      </w:ins>
      <w:r>
        <w:rPr>
          <w:lang w:val="en-GB"/>
        </w:rPr>
        <w:t>regions previously mentioned</w:t>
      </w:r>
      <w:ins w:id="244" w:author="Borisover, Yulia" w:date="2018-08-04T08:12:00Z">
        <w:r>
          <w:rPr>
            <w:lang w:val="en-GB"/>
          </w:rPr>
          <w:t>.</w:t>
        </w:r>
      </w:ins>
      <w:del w:id="245" w:author="Borisover, Yulia" w:date="2018-08-04T08:12:00Z">
        <w:r w:rsidDel="00874066">
          <w:rPr>
            <w:lang w:val="en-GB"/>
          </w:rPr>
          <w:delText>, and with</w:delText>
        </w:r>
      </w:del>
      <w:del w:id="246" w:author="Borisover, Yulia" w:date="2018-08-04T08:13:00Z">
        <w:r w:rsidDel="00874066">
          <w:rPr>
            <w:lang w:val="en-GB"/>
          </w:rPr>
          <w:delText xml:space="preserve"> advanced multivariate statistics also to weigh their different contribution to the overall spectrum.</w:delText>
        </w:r>
      </w:del>
      <w:r>
        <w:rPr>
          <w:lang w:val="en-GB"/>
        </w:rPr>
        <w:t xml:space="preserve"> PLS regression enables the formulation of a </w:t>
      </w:r>
      <w:del w:id="247" w:author="Borisover, Yulia" w:date="2018-08-04T08:13:00Z">
        <w:r w:rsidDel="00874066">
          <w:rPr>
            <w:lang w:val="en-GB"/>
          </w:rPr>
          <w:delText xml:space="preserve">prediction </w:delText>
        </w:r>
      </w:del>
      <w:r>
        <w:rPr>
          <w:lang w:val="en-GB"/>
        </w:rPr>
        <w:t xml:space="preserve">model </w:t>
      </w:r>
      <w:ins w:id="248" w:author="Borisover, Yulia" w:date="2018-08-04T08:14:00Z">
        <w:r>
          <w:rPr>
            <w:lang w:val="en-GB"/>
          </w:rPr>
          <w:t xml:space="preserve">for </w:t>
        </w:r>
      </w:ins>
      <w:del w:id="249" w:author="Borisover, Yulia" w:date="2018-08-04T08:14:00Z">
        <w:r w:rsidDel="00874066">
          <w:rPr>
            <w:lang w:val="en-GB"/>
          </w:rPr>
          <w:delText xml:space="preserve">to </w:delText>
        </w:r>
      </w:del>
      <w:r>
        <w:rPr>
          <w:lang w:val="en-GB"/>
        </w:rPr>
        <w:t>predict</w:t>
      </w:r>
      <w:ins w:id="250" w:author="Borisover, Yulia" w:date="2018-08-04T08:14:00Z">
        <w:r>
          <w:rPr>
            <w:lang w:val="en-GB"/>
          </w:rPr>
          <w:t>ing</w:t>
        </w:r>
      </w:ins>
      <w:r>
        <w:rPr>
          <w:lang w:val="en-GB"/>
        </w:rPr>
        <w:t xml:space="preserve"> the concentration of bacteria in water</w:t>
      </w:r>
      <w:ins w:id="251" w:author="Borisover, Yulia" w:date="2018-08-04T08:14:00Z">
        <w:r>
          <w:rPr>
            <w:lang w:val="en-GB"/>
          </w:rPr>
          <w:t xml:space="preserve">, based on </w:t>
        </w:r>
      </w:ins>
      <w:del w:id="252" w:author="Borisover, Yulia" w:date="2018-08-04T08:14:00Z">
        <w:r w:rsidDel="00874066">
          <w:rPr>
            <w:lang w:val="en-GB"/>
          </w:rPr>
          <w:delText xml:space="preserve"> according to </w:delText>
        </w:r>
      </w:del>
      <w:r>
        <w:rPr>
          <w:lang w:val="en-GB"/>
        </w:rPr>
        <w:t>the entire EEM</w:t>
      </w:r>
      <w:ins w:id="253" w:author="Borisover, Yulia" w:date="2018-08-04T08:14:00Z">
        <w:r>
          <w:rPr>
            <w:lang w:val="en-GB"/>
          </w:rPr>
          <w:t xml:space="preserve"> data</w:t>
        </w:r>
      </w:ins>
      <w:r>
        <w:rPr>
          <w:lang w:val="en-GB"/>
        </w:rPr>
        <w:t xml:space="preserve">. In order to </w:t>
      </w:r>
      <w:ins w:id="254" w:author="Borisover, Yulia" w:date="2018-08-04T08:15:00Z">
        <w:r>
          <w:rPr>
            <w:lang w:val="en-GB"/>
          </w:rPr>
          <w:t xml:space="preserve">examine </w:t>
        </w:r>
      </w:ins>
      <w:ins w:id="255" w:author="Borisover, Yulia" w:date="2018-08-04T08:16:00Z">
        <w:r>
          <w:rPr>
            <w:lang w:val="en-GB"/>
          </w:rPr>
          <w:t xml:space="preserve">whether </w:t>
        </w:r>
      </w:ins>
      <w:del w:id="256" w:author="Borisover, Yulia" w:date="2018-08-04T08:16:00Z">
        <w:r w:rsidDel="0029612F">
          <w:rPr>
            <w:lang w:val="en-GB"/>
          </w:rPr>
          <w:delText xml:space="preserve">measure the benefit of using </w:delText>
        </w:r>
      </w:del>
      <w:r>
        <w:rPr>
          <w:lang w:val="en-GB"/>
        </w:rPr>
        <w:t xml:space="preserve">a PLS model </w:t>
      </w:r>
      <w:ins w:id="257" w:author="Borisover, Yulia" w:date="2018-08-04T08:16:00Z">
        <w:r>
          <w:rPr>
            <w:lang w:val="en-GB"/>
          </w:rPr>
          <w:t xml:space="preserve">is beneficial in data analysis and prediction, </w:t>
        </w:r>
      </w:ins>
      <w:r>
        <w:rPr>
          <w:lang w:val="en-GB"/>
        </w:rPr>
        <w:t>we compared the det</w:t>
      </w:r>
      <w:bookmarkStart w:id="258" w:name="_GoBack"/>
      <w:bookmarkEnd w:id="258"/>
      <w:r>
        <w:rPr>
          <w:lang w:val="en-GB"/>
        </w:rPr>
        <w:t xml:space="preserve">ection threshold of </w:t>
      </w:r>
      <w:r>
        <w:rPr>
          <w:i/>
          <w:lang w:val="en-GB"/>
        </w:rPr>
        <w:t>E. coli</w:t>
      </w:r>
      <w:r>
        <w:rPr>
          <w:lang w:val="en-GB"/>
        </w:rPr>
        <w:t xml:space="preserve"> in distilled water using the </w:t>
      </w:r>
      <w:del w:id="259" w:author="Borisover, Yulia" w:date="2018-08-04T08:17:00Z">
        <w:r w:rsidDel="00636193">
          <w:rPr>
            <w:lang w:val="en-GB"/>
          </w:rPr>
          <w:delText xml:space="preserve">single wavelength </w:delText>
        </w:r>
      </w:del>
      <w:ins w:id="260" w:author="Borisover, Yulia" w:date="2018-08-04T08:17:00Z">
        <w:r>
          <w:rPr>
            <w:lang w:val="en-GB"/>
          </w:rPr>
          <w:t xml:space="preserve">peak-picking </w:t>
        </w:r>
      </w:ins>
      <w:r>
        <w:rPr>
          <w:lang w:val="en-GB"/>
        </w:rPr>
        <w:t xml:space="preserve">approach, with a PLS model </w:t>
      </w:r>
      <w:ins w:id="261" w:author="Borisover, Yulia" w:date="2018-08-04T08:17:00Z">
        <w:r>
          <w:rPr>
            <w:lang w:val="en-GB"/>
          </w:rPr>
          <w:t>built</w:t>
        </w:r>
      </w:ins>
      <w:del w:id="262" w:author="Borisover, Yulia" w:date="2018-08-04T08:17:00Z">
        <w:r w:rsidDel="00636193">
          <w:rPr>
            <w:lang w:val="en-GB"/>
          </w:rPr>
          <w:delText>designed</w:delText>
        </w:r>
      </w:del>
      <w:r>
        <w:rPr>
          <w:lang w:val="en-GB"/>
        </w:rPr>
        <w:t xml:space="preserve"> on either the spectrum of emission at 220-450 nm when excited by 280 nm light</w:t>
      </w:r>
      <w:ins w:id="263" w:author="Borisover, Yulia" w:date="2018-08-04T08:18:00Z">
        <w:r>
          <w:rPr>
            <w:lang w:val="en-GB"/>
          </w:rPr>
          <w:t xml:space="preserve"> (which is typical for excitation of </w:t>
        </w:r>
        <w:proofErr w:type="spellStart"/>
        <w:r>
          <w:rPr>
            <w:lang w:val="en-GB"/>
          </w:rPr>
          <w:t>proteinaceous</w:t>
        </w:r>
        <w:proofErr w:type="spellEnd"/>
        <w:r>
          <w:rPr>
            <w:lang w:val="en-GB"/>
          </w:rPr>
          <w:t xml:space="preserve"> material)</w:t>
        </w:r>
      </w:ins>
      <w:r>
        <w:rPr>
          <w:lang w:val="en-GB"/>
        </w:rPr>
        <w:t xml:space="preserve">, or </w:t>
      </w:r>
      <w:ins w:id="264" w:author="Borisover, Yulia" w:date="2018-08-04T08:17:00Z">
        <w:r>
          <w:rPr>
            <w:lang w:val="en-GB"/>
          </w:rPr>
          <w:t xml:space="preserve">on </w:t>
        </w:r>
      </w:ins>
      <w:r>
        <w:rPr>
          <w:lang w:val="en-GB"/>
        </w:rPr>
        <w:t xml:space="preserve">the entire EEM measured in the excitation range of 210-400 nm and emission of 220-450 nm. </w:t>
      </w:r>
      <w:commentRangeStart w:id="265"/>
      <w:r>
        <w:rPr>
          <w:lang w:val="en-GB"/>
        </w:rPr>
        <w:t>The reason for this comparison is because we believe that perhaps the emission spectrum of a single wavelength could be enough for the detection of bacteria in water, which will make future instrument design simpler since only a single light source will be required.</w:t>
      </w:r>
      <w:commentRangeEnd w:id="265"/>
      <w:r>
        <w:rPr>
          <w:rStyle w:val="CommentReference"/>
          <w:rFonts w:eastAsia="Calibri"/>
        </w:rPr>
        <w:commentReference w:id="265"/>
      </w:r>
      <w:r>
        <w:rPr>
          <w:lang w:val="en-GB"/>
        </w:rPr>
        <w:t xml:space="preserve"> </w:t>
      </w:r>
      <w:del w:id="266" w:author="Borisover, Yulia" w:date="2018-08-04T08:19:00Z">
        <w:r w:rsidDel="00636193">
          <w:rPr>
            <w:lang w:val="en-GB"/>
          </w:rPr>
          <w:delText xml:space="preserve">We chose the 280 nm wavelength since it falls within the </w:delText>
        </w:r>
        <w:r w:rsidRPr="00A35BB3" w:rsidDel="00636193">
          <w:rPr>
            <w:lang w:val="en-GB"/>
          </w:rPr>
          <w:delText xml:space="preserve">proteinaceous </w:delText>
        </w:r>
        <w:r w:rsidDel="00636193">
          <w:rPr>
            <w:lang w:val="en-GB"/>
          </w:rPr>
          <w:delText xml:space="preserve">fluorescence zone and has shown good results. </w:delText>
        </w:r>
      </w:del>
      <w:r>
        <w:rPr>
          <w:lang w:val="en-GB"/>
        </w:rPr>
        <w:t>The difference</w:t>
      </w:r>
      <w:ins w:id="267" w:author="Borisover, Yulia" w:date="2018-08-04T08:19:00Z">
        <w:r>
          <w:rPr>
            <w:lang w:val="en-GB"/>
          </w:rPr>
          <w:t>s</w:t>
        </w:r>
      </w:ins>
      <w:r>
        <w:rPr>
          <w:lang w:val="en-GB"/>
        </w:rPr>
        <w:t xml:space="preserve"> </w:t>
      </w:r>
      <w:del w:id="268" w:author="Borisover, Yulia" w:date="2018-08-04T08:20:00Z">
        <w:r w:rsidDel="00636193">
          <w:rPr>
            <w:lang w:val="en-GB"/>
          </w:rPr>
          <w:delText xml:space="preserve">in correlation and detection threshold </w:delText>
        </w:r>
      </w:del>
      <w:r>
        <w:rPr>
          <w:lang w:val="en-GB"/>
        </w:rPr>
        <w:t xml:space="preserve">between using a </w:t>
      </w:r>
      <w:ins w:id="269" w:author="Borisover, Yulia" w:date="2018-08-04T08:19:00Z">
        <w:r>
          <w:rPr>
            <w:lang w:val="en-GB"/>
          </w:rPr>
          <w:t>peak-picking method</w:t>
        </w:r>
      </w:ins>
      <w:del w:id="270" w:author="Borisover, Yulia" w:date="2018-08-04T08:19:00Z">
        <w:r w:rsidDel="00636193">
          <w:rPr>
            <w:lang w:val="en-GB"/>
          </w:rPr>
          <w:delText>single wavelength</w:delText>
        </w:r>
      </w:del>
      <w:r>
        <w:rPr>
          <w:lang w:val="en-GB"/>
        </w:rPr>
        <w:t xml:space="preserve">, a PLS model </w:t>
      </w:r>
      <w:ins w:id="271" w:author="Borisover, Yulia" w:date="2018-08-04T08:20:00Z">
        <w:r>
          <w:rPr>
            <w:lang w:val="en-GB"/>
          </w:rPr>
          <w:t xml:space="preserve">of a single emission spectrum </w:t>
        </w:r>
      </w:ins>
      <w:r>
        <w:rPr>
          <w:lang w:val="en-GB"/>
        </w:rPr>
        <w:t xml:space="preserve">based on single excitation </w:t>
      </w:r>
      <w:ins w:id="272" w:author="Borisover, Yulia" w:date="2018-08-04T08:20:00Z">
        <w:r>
          <w:rPr>
            <w:lang w:val="en-GB"/>
          </w:rPr>
          <w:t>at</w:t>
        </w:r>
      </w:ins>
      <w:del w:id="273" w:author="Borisover, Yulia" w:date="2018-08-04T08:20:00Z">
        <w:r w:rsidDel="00636193">
          <w:rPr>
            <w:lang w:val="en-GB"/>
          </w:rPr>
          <w:delText>of</w:delText>
        </w:r>
      </w:del>
      <w:r>
        <w:rPr>
          <w:lang w:val="en-GB"/>
        </w:rPr>
        <w:t xml:space="preserve"> 280 nm and a PLS model based on the entire EEM w</w:t>
      </w:r>
      <w:ins w:id="274" w:author="Borisover, Yulia" w:date="2018-08-04T08:20:00Z">
        <w:r>
          <w:rPr>
            <w:lang w:val="en-GB"/>
          </w:rPr>
          <w:t>ere</w:t>
        </w:r>
      </w:ins>
      <w:del w:id="275" w:author="Borisover, Yulia" w:date="2018-08-04T08:20:00Z">
        <w:r w:rsidDel="00636193">
          <w:rPr>
            <w:lang w:val="en-GB"/>
          </w:rPr>
          <w:delText>as</w:delText>
        </w:r>
      </w:del>
      <w:r>
        <w:rPr>
          <w:lang w:val="en-GB"/>
        </w:rPr>
        <w:t xml:space="preserve"> significant </w:t>
      </w:r>
      <w:ins w:id="276" w:author="Borisover, Yulia" w:date="2018-08-04T08:20:00Z">
        <w:r>
          <w:rPr>
            <w:lang w:val="en-GB"/>
          </w:rPr>
          <w:t xml:space="preserve">in </w:t>
        </w:r>
      </w:ins>
      <w:ins w:id="277" w:author="Borisover, Yulia" w:date="2018-08-04T08:21:00Z">
        <w:r>
          <w:rPr>
            <w:lang w:val="en-GB"/>
          </w:rPr>
          <w:t xml:space="preserve">terms of </w:t>
        </w:r>
      </w:ins>
      <w:commentRangeStart w:id="278"/>
      <w:ins w:id="279" w:author="Borisover, Yulia" w:date="2018-08-04T08:20:00Z">
        <w:r>
          <w:rPr>
            <w:lang w:val="en-GB"/>
          </w:rPr>
          <w:t>correlation</w:t>
        </w:r>
      </w:ins>
      <w:commentRangeEnd w:id="278"/>
      <w:ins w:id="280" w:author="Borisover, Yulia" w:date="2018-08-04T08:21:00Z">
        <w:r>
          <w:rPr>
            <w:rStyle w:val="CommentReference"/>
            <w:rFonts w:eastAsia="Calibri"/>
          </w:rPr>
          <w:commentReference w:id="278"/>
        </w:r>
      </w:ins>
      <w:ins w:id="281" w:author="Borisover, Yulia" w:date="2018-08-04T08:20:00Z">
        <w:r>
          <w:rPr>
            <w:lang w:val="en-GB"/>
          </w:rPr>
          <w:t xml:space="preserve"> and detection threshold</w:t>
        </w:r>
      </w:ins>
      <w:ins w:id="282" w:author="Borisover, Yulia" w:date="2018-08-04T08:21:00Z">
        <w:r>
          <w:rPr>
            <w:lang w:val="en-GB"/>
          </w:rPr>
          <w:t>s</w:t>
        </w:r>
      </w:ins>
      <w:ins w:id="283" w:author="Borisover, Yulia" w:date="2018-08-04T08:20:00Z">
        <w:r>
          <w:rPr>
            <w:lang w:val="en-GB"/>
          </w:rPr>
          <w:t xml:space="preserve"> </w:t>
        </w:r>
      </w:ins>
      <w:r>
        <w:rPr>
          <w:lang w:val="en-GB"/>
        </w:rPr>
        <w:t>(</w:t>
      </w:r>
      <w:r>
        <w:rPr>
          <w:lang w:val="en-GB"/>
        </w:rPr>
        <w:fldChar w:fldCharType="begin"/>
      </w:r>
      <w:r>
        <w:rPr>
          <w:lang w:val="en-GB"/>
        </w:rPr>
        <w:instrText xml:space="preserve"> REF _Ref520640793 \h </w:instrText>
      </w:r>
      <w:r>
        <w:rPr>
          <w:lang w:val="en-GB"/>
        </w:rPr>
      </w:r>
      <w:r>
        <w:rPr>
          <w:lang w:val="en-GB"/>
        </w:rPr>
        <w:fldChar w:fldCharType="separate"/>
      </w:r>
      <w:r>
        <w:t xml:space="preserve">Table </w:t>
      </w:r>
      <w:r>
        <w:rPr>
          <w:noProof/>
        </w:rPr>
        <w:t>7</w:t>
      </w:r>
      <w:r>
        <w:rPr>
          <w:lang w:val="en-GB"/>
        </w:rPr>
        <w:fldChar w:fldCharType="end"/>
      </w:r>
      <w:r>
        <w:rPr>
          <w:lang w:val="en-GB"/>
        </w:rPr>
        <w:t xml:space="preserve">). </w:t>
      </w:r>
      <w:ins w:id="284" w:author="Borisover, Yulia" w:date="2018-08-04T08:21:00Z">
        <w:r>
          <w:rPr>
            <w:lang w:val="en-GB"/>
          </w:rPr>
          <w:t xml:space="preserve">Use </w:t>
        </w:r>
      </w:ins>
      <w:del w:id="285" w:author="Borisover, Yulia" w:date="2018-08-04T08:21:00Z">
        <w:r w:rsidDel="00636193">
          <w:rPr>
            <w:lang w:val="en-GB"/>
          </w:rPr>
          <w:delText>We found that by applying</w:delText>
        </w:r>
      </w:del>
      <w:ins w:id="286" w:author="Borisover, Yulia" w:date="2018-08-04T08:21:00Z">
        <w:r>
          <w:rPr>
            <w:lang w:val="en-GB"/>
          </w:rPr>
          <w:t>of</w:t>
        </w:r>
      </w:ins>
      <w:r>
        <w:rPr>
          <w:lang w:val="en-GB"/>
        </w:rPr>
        <w:t xml:space="preserve"> the PLS model </w:t>
      </w:r>
      <w:del w:id="287" w:author="Borisover, Yulia" w:date="2018-08-04T08:21:00Z">
        <w:r w:rsidDel="00636193">
          <w:rPr>
            <w:lang w:val="en-GB"/>
          </w:rPr>
          <w:delText>on either the single excitation or the entire EEM we could lower</w:delText>
        </w:r>
      </w:del>
      <w:ins w:id="288" w:author="Borisover, Yulia" w:date="2018-08-04T08:21:00Z">
        <w:r>
          <w:rPr>
            <w:lang w:val="en-GB"/>
          </w:rPr>
          <w:t>reduced</w:t>
        </w:r>
      </w:ins>
      <w:r>
        <w:rPr>
          <w:lang w:val="en-GB"/>
        </w:rPr>
        <w:t xml:space="preserve"> the detection threshold by 2.5-3.5 orders of magnitude. </w:t>
      </w:r>
      <w:ins w:id="289" w:author="Borisover, Yulia" w:date="2018-08-04T08:22:00Z">
        <w:r>
          <w:rPr>
            <w:lang w:val="en-GB"/>
          </w:rPr>
          <w:t xml:space="preserve">In addition, when applying PLS, a lesser variation between </w:t>
        </w:r>
      </w:ins>
      <w:commentRangeStart w:id="290"/>
      <w:del w:id="291" w:author="Borisover, Yulia" w:date="2018-08-04T08:22:00Z">
        <w:r w:rsidDel="00636193">
          <w:rPr>
            <w:lang w:val="en-GB"/>
          </w:rPr>
          <w:delText xml:space="preserve">Furthermore, this method had less variation between </w:delText>
        </w:r>
      </w:del>
      <w:r>
        <w:rPr>
          <w:lang w:val="en-GB"/>
        </w:rPr>
        <w:lastRenderedPageBreak/>
        <w:t>groups</w:t>
      </w:r>
      <w:commentRangeEnd w:id="290"/>
      <w:r>
        <w:rPr>
          <w:rStyle w:val="CommentReference"/>
          <w:rFonts w:eastAsia="Calibri"/>
        </w:rPr>
        <w:commentReference w:id="290"/>
      </w:r>
      <w:r>
        <w:rPr>
          <w:lang w:val="en-GB"/>
        </w:rPr>
        <w:t xml:space="preserve"> </w:t>
      </w:r>
      <w:ins w:id="292" w:author="Borisover, Yulia" w:date="2018-08-04T08:22:00Z">
        <w:r>
          <w:rPr>
            <w:lang w:val="en-GB"/>
          </w:rPr>
          <w:t xml:space="preserve">is observed thus allowing application  of </w:t>
        </w:r>
      </w:ins>
      <w:del w:id="293" w:author="Borisover, Yulia" w:date="2018-08-04T08:23:00Z">
        <w:r w:rsidDel="00636193">
          <w:rPr>
            <w:lang w:val="en-GB"/>
          </w:rPr>
          <w:delText xml:space="preserve">which meant </w:delText>
        </w:r>
      </w:del>
      <w:r>
        <w:rPr>
          <w:lang w:val="en-GB"/>
        </w:rPr>
        <w:t xml:space="preserve">the Tukey-Kramer test </w:t>
      </w:r>
      <w:ins w:id="294" w:author="Borisover, Yulia" w:date="2018-08-04T08:23:00Z">
        <w:r>
          <w:rPr>
            <w:lang w:val="en-GB"/>
          </w:rPr>
          <w:t xml:space="preserve">and </w:t>
        </w:r>
      </w:ins>
      <w:del w:id="295" w:author="Borisover, Yulia" w:date="2018-08-04T08:23:00Z">
        <w:r w:rsidDel="00636193">
          <w:rPr>
            <w:lang w:val="en-GB"/>
          </w:rPr>
          <w:delText xml:space="preserve">can be applied, </w:delText>
        </w:r>
      </w:del>
      <w:r>
        <w:rPr>
          <w:lang w:val="en-GB"/>
        </w:rPr>
        <w:t>signifying a more robust result.</w:t>
      </w:r>
    </w:p>
    <w:p w14:paraId="181AE511" w14:textId="77777777" w:rsidR="00FC2068" w:rsidRDefault="00FC2068" w:rsidP="00FC2068">
      <w:pPr>
        <w:rPr>
          <w:lang w:val="en-GB"/>
        </w:rPr>
      </w:pPr>
      <w:commentRangeStart w:id="296"/>
      <w:r>
        <w:rPr>
          <w:lang w:val="en-GB"/>
        </w:rPr>
        <w:t>We</w:t>
      </w:r>
      <w:commentRangeEnd w:id="296"/>
      <w:r>
        <w:rPr>
          <w:rStyle w:val="CommentReference"/>
          <w:rFonts w:eastAsia="Calibri"/>
        </w:rPr>
        <w:commentReference w:id="296"/>
      </w:r>
      <w:r>
        <w:rPr>
          <w:lang w:val="en-GB"/>
        </w:rPr>
        <w:t xml:space="preserve"> </w:t>
      </w:r>
      <w:ins w:id="297" w:author="Borisover, Yulia" w:date="2018-08-04T08:23:00Z">
        <w:r>
          <w:rPr>
            <w:lang w:val="en-GB"/>
          </w:rPr>
          <w:t xml:space="preserve">extended this analysis toward </w:t>
        </w:r>
      </w:ins>
      <w:del w:id="298" w:author="Borisover, Yulia" w:date="2018-08-04T08:24:00Z">
        <w:r w:rsidDel="00510549">
          <w:rPr>
            <w:lang w:val="en-GB"/>
          </w:rPr>
          <w:delText xml:space="preserve">followed up this finding by testing out the different detection thresholds of </w:delText>
        </w:r>
      </w:del>
      <w:r>
        <w:rPr>
          <w:i/>
          <w:lang w:val="en-GB"/>
        </w:rPr>
        <w:t>B. subtilis</w:t>
      </w:r>
      <w:r>
        <w:rPr>
          <w:lang w:val="en-GB"/>
        </w:rPr>
        <w:t xml:space="preserve"> and </w:t>
      </w:r>
      <w:r>
        <w:rPr>
          <w:i/>
          <w:lang w:val="en-GB"/>
        </w:rPr>
        <w:t>P. aeruginosa</w:t>
      </w:r>
      <w:r>
        <w:rPr>
          <w:lang w:val="en-GB"/>
        </w:rPr>
        <w:t xml:space="preserve">. </w:t>
      </w:r>
      <w:commentRangeStart w:id="299"/>
      <w:r w:rsidRPr="001A275E">
        <w:rPr>
          <w:lang w:val="en-GB"/>
        </w:rPr>
        <w:t>These bacterial species were chosen because a) they represent the gram positive and gram negative groups</w:t>
      </w:r>
      <w:r>
        <w:rPr>
          <w:lang w:val="en-GB"/>
        </w:rPr>
        <w:t xml:space="preserve">, </w:t>
      </w:r>
      <w:del w:id="300" w:author="Borisover, Yulia" w:date="2018-08-04T08:24:00Z">
        <w:r w:rsidDel="00510549">
          <w:rPr>
            <w:lang w:val="en-GB"/>
          </w:rPr>
          <w:delText xml:space="preserve">which we </w:delText>
        </w:r>
      </w:del>
      <w:r>
        <w:rPr>
          <w:lang w:val="en-GB"/>
        </w:rPr>
        <w:t>expect</w:t>
      </w:r>
      <w:ins w:id="301" w:author="Borisover, Yulia" w:date="2018-08-04T08:24:00Z">
        <w:r>
          <w:rPr>
            <w:lang w:val="en-GB"/>
          </w:rPr>
          <w:t>ed</w:t>
        </w:r>
      </w:ins>
      <w:r>
        <w:rPr>
          <w:lang w:val="en-GB"/>
        </w:rPr>
        <w:t xml:space="preserve"> to have a different chemical composition </w:t>
      </w:r>
      <w:r w:rsidRPr="00A3425B">
        <w:rPr>
          <w:highlight w:val="yellow"/>
          <w:lang w:val="en-GB"/>
        </w:rPr>
        <w:fldChar w:fldCharType="begin"/>
      </w:r>
      <w:r>
        <w:rPr>
          <w:highlight w:val="yellow"/>
          <w:lang w:val="en-GB"/>
        </w:rPr>
        <w:instrText xml:space="preserve"> ADDIN EN.CITE &lt;EndNote&gt;&lt;Cite&gt;&lt;Author&gt;Jean&lt;/Author&gt;&lt;Year&gt;2018&lt;/Year&gt;&lt;IDText&gt;The Structure of Bacterial Cell Wall&lt;/IDText&gt;&lt;DisplayText&gt;(Jean and Simorre, 2018)&lt;/DisplayText&gt;&lt;record&gt;&lt;titles&gt;&lt;title&gt;The Structure of Bacterial Cell Wall&lt;/title&gt;&lt;/titles&gt;&lt;contributors&gt;&lt;authors&gt;&lt;author&gt;Jean, N Bougault, C&lt;/author&gt;&lt;author&gt;Simorre, J P&lt;/author&gt;&lt;/authors&gt;&lt;/contributors&gt;&lt;added-date format="utc"&gt;1532900898&lt;/added-date&gt;&lt;ref-type name="Book"&gt;6&lt;/ref-type&gt;&lt;dates&gt;&lt;year&gt;2018&lt;/year&gt;&lt;/dates&gt;&lt;rec-number&gt;256&lt;/rec-number&gt;&lt;last-updated-date format="utc"&gt;1532900963&lt;/last-updated-date&gt;&lt;/record&gt;&lt;/Cite&gt;&lt;/EndNote&gt;</w:instrText>
      </w:r>
      <w:r w:rsidRPr="00A3425B">
        <w:rPr>
          <w:highlight w:val="yellow"/>
          <w:lang w:val="en-GB"/>
        </w:rPr>
        <w:fldChar w:fldCharType="separate"/>
      </w:r>
      <w:r>
        <w:rPr>
          <w:noProof/>
          <w:highlight w:val="yellow"/>
          <w:lang w:val="en-GB"/>
        </w:rPr>
        <w:t>(Jean and Simorre, 2018)</w:t>
      </w:r>
      <w:r w:rsidRPr="00A3425B">
        <w:rPr>
          <w:highlight w:val="yellow"/>
          <w:lang w:val="en-GB"/>
        </w:rPr>
        <w:fldChar w:fldCharType="end"/>
      </w:r>
      <w:r w:rsidRPr="001A275E">
        <w:rPr>
          <w:lang w:val="en-GB"/>
        </w:rPr>
        <w:t xml:space="preserve"> and b) </w:t>
      </w:r>
      <w:del w:id="302" w:author="Borisover, Yulia" w:date="2018-08-04T08:25:00Z">
        <w:r w:rsidRPr="001A275E" w:rsidDel="00510549">
          <w:rPr>
            <w:lang w:val="en-GB"/>
          </w:rPr>
          <w:delText xml:space="preserve">because </w:delText>
        </w:r>
      </w:del>
      <w:r w:rsidRPr="001A275E">
        <w:rPr>
          <w:i/>
          <w:lang w:val="en-GB"/>
        </w:rPr>
        <w:t xml:space="preserve">P. aeruginosa </w:t>
      </w:r>
      <w:r w:rsidRPr="001A275E">
        <w:rPr>
          <w:lang w:val="en-GB"/>
        </w:rPr>
        <w:t>is a very common environmental pathogen which may b</w:t>
      </w:r>
      <w:r>
        <w:rPr>
          <w:lang w:val="en-GB"/>
        </w:rPr>
        <w:t xml:space="preserve">e acquired from drinking water </w:t>
      </w:r>
      <w:r>
        <w:rPr>
          <w:lang w:val="en-GB"/>
        </w:rPr>
        <w:fldChar w:fldCharType="begin"/>
      </w:r>
      <w:r>
        <w:rPr>
          <w:lang w:val="en-GB"/>
        </w:rPr>
        <w:instrText xml:space="preserve"> ADDIN EN.CITE &lt;EndNote&gt;&lt;Cite&gt;&lt;Author&gt;Costa&lt;/Author&gt;&lt;Year&gt;2015&lt;/Year&gt;&lt;IDText&gt;Nosocomial outbreak of Pseudomonas aeruginosa associated with a drinking water fountain&lt;/IDText&gt;&lt;DisplayText&gt;(Costa et al., 2015)&lt;/DisplayText&gt;&lt;record&gt;&lt;dates&gt;&lt;pub-dates&gt;&lt;date&gt;Nov&lt;/date&gt;&lt;/pub-dates&gt;&lt;year&gt;2015&lt;/year&gt;&lt;/dates&gt;&lt;keywords&gt;&lt;keyword&gt;Cross Infection&lt;/keyword&gt;&lt;keyword&gt;Disease Outbreaks&lt;/keyword&gt;&lt;keyword&gt;Drinking Water&lt;/keyword&gt;&lt;keyword&gt;Genotype&lt;/keyword&gt;&lt;keyword&gt;Humans&lt;/keyword&gt;&lt;keyword&gt;Molecular Epidemiology&lt;/keyword&gt;&lt;keyword&gt;Molecular Typing&lt;/keyword&gt;&lt;keyword&gt;Pseudomonas Infections&lt;/keyword&gt;&lt;keyword&gt;Pseudomonas aeruginosa&lt;/keyword&gt;&lt;keyword&gt;Random Amplified Polymorphic DNA Technique&lt;/keyword&gt;&lt;keyword&gt;Drinking water fountain&lt;/keyword&gt;&lt;keyword&gt;Nosocomial&lt;/keyword&gt;&lt;keyword&gt;Outbreak&lt;/keyword&gt;&lt;keyword&gt;Pseudomonas aeruginosa&lt;/keyword&gt;&lt;/keywords&gt;&lt;urls&gt;&lt;related-urls&gt;&lt;url&gt;https://www.ncbi.nlm.nih.gov/pubmed/26341271&lt;/url&gt;&lt;/related-urls&gt;&lt;/urls&gt;&lt;isbn&gt;1532-2939&lt;/isbn&gt;&lt;titles&gt;&lt;title&gt;Nosocomial outbreak of Pseudomonas aeruginosa associated with a drinking water fountain&lt;/title&gt;&lt;secondary-title&gt;J Hosp Infect&lt;/secondary-title&gt;&lt;/titles&gt;&lt;pages&gt;271-4&lt;/pages&gt;&lt;number&gt;3&lt;/number&gt;&lt;contributors&gt;&lt;authors&gt;&lt;author&gt;Costa, D.&lt;/author&gt;&lt;author&gt;Bousseau, A.&lt;/author&gt;&lt;author&gt;Thevenot, S.&lt;/author&gt;&lt;author&gt;Dufour, X.&lt;/author&gt;&lt;author&gt;Laland, C.&lt;/author&gt;&lt;author&gt;Burucoa, C.&lt;/author&gt;&lt;author&gt;Castel, O.&lt;/author&gt;&lt;/authors&gt;&lt;/contributors&gt;&lt;edition&gt;2015/08/17&lt;/edition&gt;&lt;language&gt;eng&lt;/language&gt;&lt;added-date format="utc"&gt;1532883929&lt;/added-date&gt;&lt;ref-type name="Journal Article"&gt;17&lt;/ref-type&gt;&lt;rec-number&gt;211&lt;/rec-number&gt;&lt;last-updated-date format="utc"&gt;1532883929&lt;/last-updated-date&gt;&lt;accession-num&gt;26341271&lt;/accession-num&gt;&lt;electronic-resource-num&gt;10.1016/j.jhin.2015.07.010&lt;/electronic-resource-num&gt;&lt;volume&gt;91&lt;/volume&gt;&lt;/record&gt;&lt;/Cite&gt;&lt;/EndNote&gt;</w:instrText>
      </w:r>
      <w:r>
        <w:rPr>
          <w:lang w:val="en-GB"/>
        </w:rPr>
        <w:fldChar w:fldCharType="separate"/>
      </w:r>
      <w:r>
        <w:rPr>
          <w:noProof/>
          <w:lang w:val="en-GB"/>
        </w:rPr>
        <w:t>(Costa et al., 2015)</w:t>
      </w:r>
      <w:r>
        <w:rPr>
          <w:lang w:val="en-GB"/>
        </w:rPr>
        <w:fldChar w:fldCharType="end"/>
      </w:r>
      <w:r>
        <w:rPr>
          <w:lang w:val="en-GB"/>
        </w:rPr>
        <w:t xml:space="preserve">. </w:t>
      </w:r>
      <w:commentRangeEnd w:id="299"/>
      <w:r>
        <w:rPr>
          <w:rStyle w:val="CommentReference"/>
          <w:rFonts w:eastAsia="Calibri"/>
        </w:rPr>
        <w:commentReference w:id="299"/>
      </w:r>
      <w:r>
        <w:rPr>
          <w:lang w:val="en-GB"/>
        </w:rPr>
        <w:t>The detection thresholds of the</w:t>
      </w:r>
      <w:ins w:id="303" w:author="Borisover, Yulia" w:date="2018-08-04T08:27:00Z">
        <w:r>
          <w:rPr>
            <w:lang w:val="en-GB"/>
          </w:rPr>
          <w:t>se</w:t>
        </w:r>
      </w:ins>
      <w:del w:id="304" w:author="Borisover, Yulia" w:date="2018-08-04T08:27:00Z">
        <w:r w:rsidDel="00510549">
          <w:rPr>
            <w:lang w:val="en-GB"/>
          </w:rPr>
          <w:delText xml:space="preserve"> different</w:delText>
        </w:r>
      </w:del>
      <w:r>
        <w:rPr>
          <w:lang w:val="en-GB"/>
        </w:rPr>
        <w:t xml:space="preserve"> species </w:t>
      </w:r>
      <w:ins w:id="305" w:author="Borisover, Yulia" w:date="2018-08-04T08:27:00Z">
        <w:r>
          <w:rPr>
            <w:lang w:val="en-GB"/>
          </w:rPr>
          <w:t xml:space="preserve">differed </w:t>
        </w:r>
      </w:ins>
      <w:del w:id="306" w:author="Borisover, Yulia" w:date="2018-08-04T08:27:00Z">
        <w:r w:rsidDel="00510549">
          <w:rPr>
            <w:lang w:val="en-GB"/>
          </w:rPr>
          <w:delText xml:space="preserve">were surprisingly different </w:delText>
        </w:r>
      </w:del>
      <w:r>
        <w:rPr>
          <w:lang w:val="en-GB"/>
        </w:rPr>
        <w:t xml:space="preserve">when using the entire EEM or only the </w:t>
      </w:r>
      <w:del w:id="307" w:author="Borisover, Yulia" w:date="2018-08-04T08:28:00Z">
        <w:r w:rsidDel="00510549">
          <w:rPr>
            <w:lang w:val="en-GB"/>
          </w:rPr>
          <w:delText xml:space="preserve">280 nm </w:delText>
        </w:r>
      </w:del>
      <w:ins w:id="308" w:author="Borisover, Yulia" w:date="2018-08-04T08:28:00Z">
        <w:r>
          <w:rPr>
            <w:lang w:val="en-GB"/>
          </w:rPr>
          <w:t xml:space="preserve">single </w:t>
        </w:r>
      </w:ins>
      <w:r>
        <w:rPr>
          <w:lang w:val="en-GB"/>
        </w:rPr>
        <w:t>e</w:t>
      </w:r>
      <w:ins w:id="309" w:author="Borisover, Yulia" w:date="2018-08-04T08:27:00Z">
        <w:r>
          <w:rPr>
            <w:lang w:val="en-GB"/>
          </w:rPr>
          <w:t xml:space="preserve">mission </w:t>
        </w:r>
      </w:ins>
      <w:del w:id="310" w:author="Borisover, Yulia" w:date="2018-08-04T08:27:00Z">
        <w:r w:rsidDel="00510549">
          <w:rPr>
            <w:lang w:val="en-GB"/>
          </w:rPr>
          <w:delText xml:space="preserve">xcitation </w:delText>
        </w:r>
      </w:del>
      <w:r>
        <w:rPr>
          <w:lang w:val="en-GB"/>
        </w:rPr>
        <w:t>spectrum</w:t>
      </w:r>
      <w:ins w:id="311" w:author="Borisover, Yulia" w:date="2018-08-04T08:28:00Z">
        <w:r>
          <w:rPr>
            <w:lang w:val="en-GB"/>
          </w:rPr>
          <w:t xml:space="preserve">: the </w:t>
        </w:r>
      </w:ins>
      <w:del w:id="312" w:author="Borisover, Yulia" w:date="2018-08-04T08:28:00Z">
        <w:r w:rsidDel="00510549">
          <w:rPr>
            <w:lang w:val="en-GB"/>
          </w:rPr>
          <w:delText xml:space="preserve">; with </w:delText>
        </w:r>
      </w:del>
      <w:r>
        <w:rPr>
          <w:lang w:val="en-GB"/>
        </w:rPr>
        <w:t xml:space="preserve">differences </w:t>
      </w:r>
      <w:ins w:id="313" w:author="Borisover, Yulia" w:date="2018-08-04T08:28:00Z">
        <w:r>
          <w:rPr>
            <w:lang w:val="en-GB"/>
          </w:rPr>
          <w:t xml:space="preserve">reached </w:t>
        </w:r>
      </w:ins>
      <w:commentRangeStart w:id="314"/>
      <w:del w:id="315" w:author="Borisover, Yulia" w:date="2018-08-04T08:28:00Z">
        <w:r w:rsidDel="00510549">
          <w:rPr>
            <w:lang w:val="en-GB"/>
          </w:rPr>
          <w:delText xml:space="preserve">of between </w:delText>
        </w:r>
      </w:del>
      <w:r>
        <w:rPr>
          <w:lang w:val="en-GB"/>
        </w:rPr>
        <w:t xml:space="preserve">3-6 </w:t>
      </w:r>
      <w:commentRangeEnd w:id="314"/>
      <w:r>
        <w:rPr>
          <w:rStyle w:val="CommentReference"/>
          <w:rFonts w:eastAsia="Calibri"/>
        </w:rPr>
        <w:commentReference w:id="314"/>
      </w:r>
      <w:r>
        <w:rPr>
          <w:lang w:val="en-GB"/>
        </w:rPr>
        <w:t>orders of magnitude (</w:t>
      </w:r>
      <w:r>
        <w:rPr>
          <w:lang w:val="en-GB"/>
        </w:rPr>
        <w:fldChar w:fldCharType="begin"/>
      </w:r>
      <w:r>
        <w:rPr>
          <w:lang w:val="en-GB"/>
        </w:rPr>
        <w:instrText xml:space="preserve"> REF _Ref520643032 \h </w:instrText>
      </w:r>
      <w:r>
        <w:rPr>
          <w:lang w:val="en-GB"/>
        </w:rPr>
      </w:r>
      <w:r>
        <w:rPr>
          <w:lang w:val="en-GB"/>
        </w:rPr>
        <w:fldChar w:fldCharType="separate"/>
      </w:r>
      <w:r>
        <w:t xml:space="preserve">Table </w:t>
      </w:r>
      <w:r>
        <w:rPr>
          <w:noProof/>
        </w:rPr>
        <w:t>8</w:t>
      </w:r>
      <w:r>
        <w:rPr>
          <w:lang w:val="en-GB"/>
        </w:rPr>
        <w:fldChar w:fldCharType="end"/>
      </w:r>
      <w:r>
        <w:rPr>
          <w:lang w:val="en-GB"/>
        </w:rPr>
        <w:t xml:space="preserve">). This indicates that the </w:t>
      </w:r>
      <w:ins w:id="316" w:author="Borisover, Yulia" w:date="2018-08-04T08:28:00Z">
        <w:r>
          <w:rPr>
            <w:lang w:val="en-GB"/>
          </w:rPr>
          <w:t xml:space="preserve">single </w:t>
        </w:r>
      </w:ins>
      <w:del w:id="317" w:author="Borisover, Yulia" w:date="2018-08-04T08:28:00Z">
        <w:r w:rsidDel="00510549">
          <w:rPr>
            <w:lang w:val="en-GB"/>
          </w:rPr>
          <w:delText>280 nm excitation</w:delText>
        </w:r>
      </w:del>
      <w:ins w:id="318" w:author="Borisover, Yulia" w:date="2018-08-04T08:28:00Z">
        <w:r>
          <w:rPr>
            <w:lang w:val="en-GB"/>
          </w:rPr>
          <w:t>emission</w:t>
        </w:r>
      </w:ins>
      <w:r>
        <w:rPr>
          <w:lang w:val="en-GB"/>
        </w:rPr>
        <w:t xml:space="preserve"> spectrum does not capture the entire spectral fingerprint of the bacteria. This is </w:t>
      </w:r>
      <w:ins w:id="319" w:author="Borisover, Yulia" w:date="2018-08-04T08:29:00Z">
        <w:r>
          <w:rPr>
            <w:lang w:val="en-GB"/>
          </w:rPr>
          <w:t xml:space="preserve">possible </w:t>
        </w:r>
      </w:ins>
      <w:del w:id="320" w:author="Borisover, Yulia" w:date="2018-08-04T08:29:00Z">
        <w:r w:rsidDel="00510549">
          <w:rPr>
            <w:lang w:val="en-GB"/>
          </w:rPr>
          <w:delText xml:space="preserve">likely </w:delText>
        </w:r>
      </w:del>
      <w:r>
        <w:rPr>
          <w:lang w:val="en-GB"/>
        </w:rPr>
        <w:t xml:space="preserve">because </w:t>
      </w:r>
      <w:ins w:id="321" w:author="Borisover, Yulia" w:date="2018-08-04T08:30:00Z">
        <w:r>
          <w:rPr>
            <w:lang w:val="en-GB"/>
          </w:rPr>
          <w:t xml:space="preserve">a large fraction of </w:t>
        </w:r>
      </w:ins>
      <w:r>
        <w:rPr>
          <w:lang w:val="en-GB"/>
        </w:rPr>
        <w:t xml:space="preserve">the </w:t>
      </w:r>
      <w:proofErr w:type="spellStart"/>
      <w:r w:rsidRPr="00A35BB3">
        <w:rPr>
          <w:lang w:val="en-GB"/>
        </w:rPr>
        <w:t>proteinaceous</w:t>
      </w:r>
      <w:proofErr w:type="spellEnd"/>
      <w:r w:rsidRPr="00A35BB3">
        <w:rPr>
          <w:lang w:val="en-GB"/>
        </w:rPr>
        <w:t xml:space="preserve"> </w:t>
      </w:r>
      <w:r>
        <w:rPr>
          <w:lang w:val="en-GB"/>
        </w:rPr>
        <w:t xml:space="preserve">region </w:t>
      </w:r>
      <w:ins w:id="322" w:author="Borisover, Yulia" w:date="2018-08-04T08:30:00Z">
        <w:r>
          <w:rPr>
            <w:lang w:val="en-GB"/>
          </w:rPr>
          <w:t xml:space="preserve">in a fluorescence EEM </w:t>
        </w:r>
      </w:ins>
      <w:del w:id="323" w:author="Borisover, Yulia" w:date="2018-08-04T08:30:00Z">
        <w:r w:rsidDel="00510549">
          <w:rPr>
            <w:lang w:val="en-GB"/>
          </w:rPr>
          <w:delText xml:space="preserve">is a large 3-dimentional space and a large proportion of it </w:delText>
        </w:r>
      </w:del>
      <w:r>
        <w:rPr>
          <w:lang w:val="en-GB"/>
        </w:rPr>
        <w:t xml:space="preserve">is lost when a single 2-dimentional slice of it is analysed. </w:t>
      </w:r>
      <w:commentRangeStart w:id="324"/>
      <w:r>
        <w:rPr>
          <w:lang w:val="en-GB"/>
        </w:rPr>
        <w:t xml:space="preserve">The </w:t>
      </w:r>
      <w:ins w:id="325" w:author="Borisover, Yulia" w:date="2018-08-04T08:31:00Z">
        <w:r>
          <w:rPr>
            <w:lang w:val="en-GB"/>
          </w:rPr>
          <w:t xml:space="preserve">differences </w:t>
        </w:r>
      </w:ins>
      <w:del w:id="326" w:author="Borisover, Yulia" w:date="2018-08-04T08:31:00Z">
        <w:r w:rsidDel="00510549">
          <w:rPr>
            <w:lang w:val="en-GB"/>
          </w:rPr>
          <w:delText xml:space="preserve">variation </w:delText>
        </w:r>
      </w:del>
      <w:r>
        <w:rPr>
          <w:lang w:val="en-GB"/>
        </w:rPr>
        <w:t>in protein</w:t>
      </w:r>
      <w:ins w:id="327" w:author="Borisover, Yulia" w:date="2018-08-04T08:31:00Z">
        <w:r>
          <w:rPr>
            <w:lang w:val="en-GB"/>
          </w:rPr>
          <w:t xml:space="preserve"> contents, chemical composition and </w:t>
        </w:r>
      </w:ins>
      <w:r>
        <w:rPr>
          <w:lang w:val="en-GB"/>
        </w:rPr>
        <w:t xml:space="preserve"> structures, </w:t>
      </w:r>
      <w:ins w:id="328" w:author="Borisover, Yulia" w:date="2018-08-04T08:31:00Z">
        <w:r>
          <w:rPr>
            <w:lang w:val="en-GB"/>
          </w:rPr>
          <w:t>including variable spatial dist</w:t>
        </w:r>
      </w:ins>
      <w:ins w:id="329" w:author="Borisover, Yulia" w:date="2018-08-04T08:32:00Z">
        <w:r>
          <w:rPr>
            <w:lang w:val="en-GB"/>
          </w:rPr>
          <w:t>ributions</w:t>
        </w:r>
      </w:ins>
      <w:del w:id="330" w:author="Borisover, Yulia" w:date="2018-08-04T08:32:00Z">
        <w:r w:rsidDel="00510549">
          <w:rPr>
            <w:lang w:val="en-GB"/>
          </w:rPr>
          <w:delText>the different positions</w:delText>
        </w:r>
      </w:del>
      <w:r>
        <w:rPr>
          <w:lang w:val="en-GB"/>
        </w:rPr>
        <w:t xml:space="preserve"> of aromatic amino acids within proteins and the different aromatic moieties in bacterial cells </w:t>
      </w:r>
      <w:ins w:id="331" w:author="Borisover, Yulia" w:date="2018-08-04T08:32:00Z">
        <w:r>
          <w:rPr>
            <w:lang w:val="en-GB"/>
          </w:rPr>
          <w:t xml:space="preserve">as well as the interactions of fluorophores with the </w:t>
        </w:r>
      </w:ins>
      <w:ins w:id="332" w:author="Borisover, Yulia" w:date="2018-08-04T08:33:00Z">
        <w:r>
          <w:rPr>
            <w:lang w:val="en-GB"/>
          </w:rPr>
          <w:t>surrounding</w:t>
        </w:r>
      </w:ins>
      <w:ins w:id="333" w:author="Borisover, Yulia" w:date="2018-08-04T08:32:00Z">
        <w:r>
          <w:rPr>
            <w:lang w:val="en-GB"/>
          </w:rPr>
          <w:t xml:space="preserve"> </w:t>
        </w:r>
      </w:ins>
      <w:ins w:id="334" w:author="Borisover, Yulia" w:date="2018-08-04T08:33:00Z">
        <w:r>
          <w:rPr>
            <w:lang w:val="en-GB"/>
          </w:rPr>
          <w:t xml:space="preserve">may not be properly </w:t>
        </w:r>
      </w:ins>
      <w:del w:id="335" w:author="Borisover, Yulia" w:date="2018-08-04T08:33:00Z">
        <w:r w:rsidDel="00510549">
          <w:rPr>
            <w:lang w:val="en-GB"/>
          </w:rPr>
          <w:delText xml:space="preserve">are far more diverse than what can be </w:delText>
        </w:r>
      </w:del>
      <w:r>
        <w:rPr>
          <w:lang w:val="en-GB"/>
        </w:rPr>
        <w:t xml:space="preserve">captured by </w:t>
      </w:r>
      <w:ins w:id="336" w:author="Borisover, Yulia" w:date="2018-08-04T08:33:00Z">
        <w:r>
          <w:rPr>
            <w:lang w:val="en-GB"/>
          </w:rPr>
          <w:t xml:space="preserve">examining </w:t>
        </w:r>
      </w:ins>
      <w:del w:id="337" w:author="Borisover, Yulia" w:date="2018-08-04T08:35:00Z">
        <w:r w:rsidDel="00694F2F">
          <w:rPr>
            <w:lang w:val="en-GB"/>
          </w:rPr>
          <w:delText>looking at the spectrum of</w:delText>
        </w:r>
      </w:del>
      <w:ins w:id="338" w:author="Borisover, Yulia" w:date="2018-08-04T08:35:00Z">
        <w:r>
          <w:rPr>
            <w:lang w:val="en-GB"/>
          </w:rPr>
          <w:t>a single</w:t>
        </w:r>
      </w:ins>
      <w:r>
        <w:rPr>
          <w:lang w:val="en-GB"/>
        </w:rPr>
        <w:t xml:space="preserve"> emission </w:t>
      </w:r>
      <w:ins w:id="339" w:author="Borisover, Yulia" w:date="2018-08-04T08:35:00Z">
        <w:r>
          <w:rPr>
            <w:lang w:val="en-GB"/>
          </w:rPr>
          <w:t xml:space="preserve">spectrum or, certainly fluorescence emission  at a single excitation-emission wavelength </w:t>
        </w:r>
        <w:commentRangeStart w:id="340"/>
        <w:r>
          <w:rPr>
            <w:lang w:val="en-GB"/>
          </w:rPr>
          <w:t>pair</w:t>
        </w:r>
      </w:ins>
      <w:commentRangeEnd w:id="340"/>
      <w:ins w:id="341" w:author="Borisover, Yulia" w:date="2018-08-04T08:36:00Z">
        <w:r>
          <w:rPr>
            <w:rStyle w:val="CommentReference"/>
            <w:rFonts w:eastAsia="Calibri"/>
          </w:rPr>
          <w:commentReference w:id="340"/>
        </w:r>
      </w:ins>
      <w:commentRangeEnd w:id="324"/>
      <w:ins w:id="342" w:author="Borisover, Yulia" w:date="2018-08-04T08:38:00Z">
        <w:r>
          <w:rPr>
            <w:rStyle w:val="CommentReference"/>
            <w:rFonts w:eastAsia="Calibri"/>
          </w:rPr>
          <w:commentReference w:id="324"/>
        </w:r>
      </w:ins>
      <w:ins w:id="343" w:author="Borisover, Yulia" w:date="2018-08-04T08:35:00Z">
        <w:r>
          <w:rPr>
            <w:lang w:val="en-GB"/>
          </w:rPr>
          <w:t xml:space="preserve">. </w:t>
        </w:r>
      </w:ins>
      <w:del w:id="344" w:author="Borisover, Yulia" w:date="2018-08-04T08:36:00Z">
        <w:r w:rsidDel="00694F2F">
          <w:rPr>
            <w:lang w:val="en-GB"/>
          </w:rPr>
          <w:delText xml:space="preserve">from excitation at 280 nm, or likely any other single wavelength. </w:delText>
        </w:r>
      </w:del>
      <w:r>
        <w:rPr>
          <w:lang w:val="en-GB"/>
        </w:rPr>
        <w:t xml:space="preserve">It is </w:t>
      </w:r>
      <w:ins w:id="345" w:author="Borisover, Yulia" w:date="2018-08-04T08:40:00Z">
        <w:r>
          <w:rPr>
            <w:lang w:val="en-GB"/>
          </w:rPr>
          <w:t xml:space="preserve">teaching to see </w:t>
        </w:r>
      </w:ins>
      <w:del w:id="346" w:author="Borisover, Yulia" w:date="2018-08-04T08:40:00Z">
        <w:r w:rsidDel="00694F2F">
          <w:rPr>
            <w:lang w:val="en-GB"/>
          </w:rPr>
          <w:delText xml:space="preserve">interesting to note </w:delText>
        </w:r>
      </w:del>
      <w:r>
        <w:rPr>
          <w:lang w:val="en-GB"/>
        </w:rPr>
        <w:t xml:space="preserve">that </w:t>
      </w:r>
      <w:ins w:id="347" w:author="Borisover, Yulia" w:date="2018-08-04T08:40:00Z">
        <w:r>
          <w:rPr>
            <w:lang w:val="en-GB"/>
          </w:rPr>
          <w:t xml:space="preserve">when comparing use of </w:t>
        </w:r>
      </w:ins>
      <w:ins w:id="348" w:author="Borisover, Yulia" w:date="2018-08-04T08:41:00Z">
        <w:r>
          <w:rPr>
            <w:lang w:val="en-GB"/>
          </w:rPr>
          <w:t>PLS-</w:t>
        </w:r>
        <w:proofErr w:type="spellStart"/>
        <w:r>
          <w:rPr>
            <w:lang w:val="en-GB"/>
          </w:rPr>
          <w:t>analyzed</w:t>
        </w:r>
        <w:proofErr w:type="spellEnd"/>
        <w:r>
          <w:rPr>
            <w:lang w:val="en-GB"/>
          </w:rPr>
          <w:t xml:space="preserve"> </w:t>
        </w:r>
      </w:ins>
      <w:ins w:id="349" w:author="Borisover, Yulia" w:date="2018-08-04T08:40:00Z">
        <w:r>
          <w:rPr>
            <w:lang w:val="en-GB"/>
          </w:rPr>
          <w:t xml:space="preserve">emission spectrum </w:t>
        </w:r>
      </w:ins>
      <w:ins w:id="350" w:author="Borisover, Yulia" w:date="2018-08-04T08:41:00Z">
        <w:r>
          <w:rPr>
            <w:lang w:val="en-GB"/>
          </w:rPr>
          <w:t xml:space="preserve">with peak-picking, the detection threshold decreases by ~3 orders of magnitudes. </w:t>
        </w:r>
      </w:ins>
      <w:ins w:id="351" w:author="Borisover, Yulia" w:date="2018-08-04T08:42:00Z">
        <w:r>
          <w:rPr>
            <w:lang w:val="en-GB"/>
          </w:rPr>
          <w:t xml:space="preserve">Several more orders of magnitude of improvement are reached when 3D EEM data </w:t>
        </w:r>
        <w:proofErr w:type="spellStart"/>
        <w:r>
          <w:rPr>
            <w:lang w:val="en-GB"/>
          </w:rPr>
          <w:t>analyzed</w:t>
        </w:r>
        <w:proofErr w:type="spellEnd"/>
        <w:r>
          <w:rPr>
            <w:lang w:val="en-GB"/>
          </w:rPr>
          <w:t xml:space="preserve"> with PLS instead of 2D </w:t>
        </w:r>
      </w:ins>
      <w:ins w:id="352" w:author="Borisover, Yulia" w:date="2018-08-04T08:43:00Z">
        <w:r>
          <w:rPr>
            <w:lang w:val="en-GB"/>
          </w:rPr>
          <w:t xml:space="preserve">emission </w:t>
        </w:r>
      </w:ins>
      <w:ins w:id="353" w:author="Borisover, Yulia" w:date="2018-08-04T08:42:00Z">
        <w:r>
          <w:rPr>
            <w:lang w:val="en-GB"/>
          </w:rPr>
          <w:t xml:space="preserve">spectrum. </w:t>
        </w:r>
      </w:ins>
      <w:del w:id="354" w:author="Borisover, Yulia" w:date="2018-08-04T08:43:00Z">
        <w:r w:rsidDel="00694F2F">
          <w:rPr>
            <w:lang w:val="en-GB"/>
          </w:rPr>
          <w:delText>the increase in sensitivity from 1-dimentional single wavelength (280 nm excitation, 360 nm emission) to a 2-dimetional spectrum at a single excitation wavelength (280 nm excitation) is ~3 orders of magnitude, and the increase from single excitation spectra to full 3-dimensional EEM is again several orders of magnitude (depending on the bacterial species).</w:delText>
        </w:r>
      </w:del>
    </w:p>
    <w:p w14:paraId="5AD26FAD" w14:textId="77777777" w:rsidR="00FC2068" w:rsidRDefault="00FC2068" w:rsidP="00FC2068">
      <w:pPr>
        <w:rPr>
          <w:lang w:val="en-GB"/>
        </w:rPr>
      </w:pPr>
      <w:r>
        <w:rPr>
          <w:lang w:val="en-GB"/>
        </w:rPr>
        <w:t>Additionally, different species were found to have different detection thresholds, varying between 10-1,000 CFU/ml (</w:t>
      </w:r>
      <w:r>
        <w:rPr>
          <w:lang w:val="en-GB"/>
        </w:rPr>
        <w:fldChar w:fldCharType="begin"/>
      </w:r>
      <w:r>
        <w:rPr>
          <w:lang w:val="en-GB"/>
        </w:rPr>
        <w:instrText xml:space="preserve"> REF _Ref520643032 \h </w:instrText>
      </w:r>
      <w:r>
        <w:rPr>
          <w:lang w:val="en-GB"/>
        </w:rPr>
      </w:r>
      <w:r>
        <w:rPr>
          <w:lang w:val="en-GB"/>
        </w:rPr>
        <w:fldChar w:fldCharType="separate"/>
      </w:r>
      <w:r>
        <w:t xml:space="preserve">Table </w:t>
      </w:r>
      <w:r>
        <w:rPr>
          <w:noProof/>
        </w:rPr>
        <w:t>8</w:t>
      </w:r>
      <w:r>
        <w:rPr>
          <w:lang w:val="en-GB"/>
        </w:rPr>
        <w:fldChar w:fldCharType="end"/>
      </w:r>
      <w:r>
        <w:rPr>
          <w:lang w:val="en-GB"/>
        </w:rPr>
        <w:t xml:space="preserve">). </w:t>
      </w:r>
      <w:del w:id="355" w:author="Borisover, Yulia" w:date="2018-08-04T08:45:00Z">
        <w:r w:rsidDel="00194C90">
          <w:rPr>
            <w:lang w:val="en-GB"/>
          </w:rPr>
          <w:delText>The difference, surprisingly, corresponds to the bacterial gram type; g</w:delText>
        </w:r>
      </w:del>
      <w:ins w:id="356" w:author="Borisover, Yulia" w:date="2018-08-04T08:45:00Z">
        <w:r>
          <w:rPr>
            <w:lang w:val="en-GB"/>
          </w:rPr>
          <w:t>G</w:t>
        </w:r>
      </w:ins>
      <w:r>
        <w:rPr>
          <w:lang w:val="en-GB"/>
        </w:rPr>
        <w:t>ram negative bacteria (</w:t>
      </w:r>
      <w:r>
        <w:rPr>
          <w:i/>
          <w:lang w:val="en-GB"/>
        </w:rPr>
        <w:t>E. coli, P. aeruginosa</w:t>
      </w:r>
      <w:r>
        <w:rPr>
          <w:lang w:val="en-GB"/>
        </w:rPr>
        <w:t>) were detected at a concentration of 10 CFU/ml, while gram positive bacteria (</w:t>
      </w:r>
      <w:r>
        <w:rPr>
          <w:i/>
          <w:lang w:val="en-GB"/>
        </w:rPr>
        <w:t>B. subtilis</w:t>
      </w:r>
      <w:r>
        <w:rPr>
          <w:lang w:val="en-GB"/>
        </w:rPr>
        <w:t>) were detected only at 10</w:t>
      </w:r>
      <w:r>
        <w:rPr>
          <w:vertAlign w:val="superscript"/>
          <w:lang w:val="en-GB"/>
        </w:rPr>
        <w:t>3</w:t>
      </w:r>
      <w:r>
        <w:rPr>
          <w:lang w:val="en-GB"/>
        </w:rPr>
        <w:t xml:space="preserve"> CFU/ml. </w:t>
      </w:r>
      <w:commentRangeStart w:id="357"/>
      <w:r>
        <w:rPr>
          <w:lang w:val="en-GB"/>
        </w:rPr>
        <w:t xml:space="preserve">This may be due to the different nature of the cell wall of these bacteria; since gram positive bacteria have a thick layer of peptidoglycan which does not contain aromatic amino acids </w:t>
      </w:r>
      <w:r>
        <w:rPr>
          <w:lang w:val="en-GB"/>
        </w:rPr>
        <w:fldChar w:fldCharType="begin"/>
      </w:r>
      <w:r>
        <w:rPr>
          <w:lang w:val="en-GB"/>
        </w:rPr>
        <w:instrText xml:space="preserve"> ADDIN EN.CITE &lt;EndNote&gt;&lt;Cite&gt;&lt;Author&gt;Jean&lt;/Author&gt;&lt;Year&gt;2018&lt;/Year&gt;&lt;IDText&gt;The Structure of Bacterial Cell Wall&lt;/IDText&gt;&lt;DisplayText&gt;(Jean and Simorre, 2018)&lt;/DisplayText&gt;&lt;record&gt;&lt;titles&gt;&lt;title&gt;The Structure of Bacterial Cell Wall&lt;/title&gt;&lt;/titles&gt;&lt;contributors&gt;&lt;authors&gt;&lt;author&gt;Jean, N Bougault, C&lt;/author&gt;&lt;author&gt;Simorre, J P&lt;/author&gt;&lt;/authors&gt;&lt;/contributors&gt;&lt;added-date format="utc"&gt;1532900898&lt;/added-date&gt;&lt;ref-type name="Book"&gt;6&lt;/ref-type&gt;&lt;dates&gt;&lt;year&gt;2018&lt;/year&gt;&lt;/dates&gt;&lt;rec-number&gt;256&lt;/rec-number&gt;&lt;last-updated-date format="utc"&gt;1532900963&lt;/last-updated-date&gt;&lt;/record&gt;&lt;/Cite&gt;&lt;/EndNote&gt;</w:instrText>
      </w:r>
      <w:r>
        <w:rPr>
          <w:lang w:val="en-GB"/>
        </w:rPr>
        <w:fldChar w:fldCharType="separate"/>
      </w:r>
      <w:r>
        <w:rPr>
          <w:noProof/>
          <w:lang w:val="en-GB"/>
        </w:rPr>
        <w:t>(Jean and Simorre, 2018)</w:t>
      </w:r>
      <w:r>
        <w:rPr>
          <w:lang w:val="en-GB"/>
        </w:rPr>
        <w:fldChar w:fldCharType="end"/>
      </w:r>
      <w:r>
        <w:rPr>
          <w:lang w:val="en-GB"/>
        </w:rPr>
        <w:t xml:space="preserve"> and may block the light from reaching the inside of the cells. </w:t>
      </w:r>
      <w:commentRangeEnd w:id="357"/>
      <w:r>
        <w:rPr>
          <w:rStyle w:val="CommentReference"/>
          <w:rFonts w:eastAsia="Calibri"/>
        </w:rPr>
        <w:commentReference w:id="357"/>
      </w:r>
      <w:proofErr w:type="spellStart"/>
      <w:r>
        <w:rPr>
          <w:lang w:val="en-GB"/>
        </w:rPr>
        <w:t>I</w:t>
      </w:r>
      <w:del w:id="358" w:author="Borisover, Yulia" w:date="2018-08-04T08:53:00Z">
        <w:r w:rsidDel="000916D3">
          <w:rPr>
            <w:lang w:val="en-GB"/>
          </w:rPr>
          <w:delText>n addition, g</w:delText>
        </w:r>
      </w:del>
      <w:ins w:id="359" w:author="Borisover, Yulia" w:date="2018-08-04T08:53:00Z">
        <w:r>
          <w:rPr>
            <w:lang w:val="en-GB"/>
          </w:rPr>
          <w:t>G</w:t>
        </w:r>
      </w:ins>
      <w:r>
        <w:rPr>
          <w:lang w:val="en-GB"/>
        </w:rPr>
        <w:t>ram</w:t>
      </w:r>
      <w:proofErr w:type="spellEnd"/>
      <w:r>
        <w:rPr>
          <w:lang w:val="en-GB"/>
        </w:rPr>
        <w:t xml:space="preserve"> negative bacteria are known to have an outer layer which is abundant with proteins, some of which might contain aromatic side-chains and structures </w:t>
      </w:r>
      <w:r>
        <w:rPr>
          <w:lang w:val="en-GB"/>
        </w:rPr>
        <w:fldChar w:fldCharType="begin"/>
      </w:r>
      <w:r>
        <w:rPr>
          <w:lang w:val="en-GB"/>
        </w:rPr>
        <w:instrText xml:space="preserve"> ADDIN EN.CITE &lt;EndNote&gt;&lt;Cite&gt;&lt;Author&gt;Madigan&lt;/Author&gt;&lt;Year&gt;2006&lt;/Year&gt;&lt;IDText&gt;Brock biology of microorganisms&lt;/IDText&gt;&lt;DisplayText&gt;(Madigan et al., 2006)&lt;/DisplayText&gt;&lt;record&gt;&lt;keywords&gt;&lt;keyword&gt;Microbiology.&lt;/keyword&gt;&lt;/keywords&gt;&lt;urls&gt;&lt;related-urls&gt;&lt;url&gt;http://uli.nli.org.il/~libnet/pqd/opac_tec.pl?002268697&lt;/url&gt;&lt;/related-urls&gt;&lt;/urls&gt;&lt;isbn&gt;0131968939&lt;/isbn&gt;&lt;titles&gt;&lt;title&gt;Brock biology of microorganisms&lt;/title&gt;&lt;/titles&gt;&lt;pages&gt;xxv, 992, [66] p.&lt;/pages&gt;&lt;call-num&gt;Technion&lt;/call-num&gt;&lt;contributors&gt;&lt;authors&gt;&lt;author&gt;Madigan, Michael T.&lt;/author&gt;&lt;author&gt;Martinko, John M.&lt;/author&gt;&lt;author&gt;Brock, Thomas D.&lt;/author&gt;&lt;/authors&gt;&lt;/contributors&gt;&lt;edition&gt;11th&lt;/edition&gt;&lt;added-date format="utc"&gt;1447767888&lt;/added-date&gt;&lt;pub-location&gt;Upper Saddle River, N.J.&lt;/pub-location&gt;&lt;ref-type name="Book"&gt;6&lt;/ref-type&gt;&lt;dates&gt;&lt;year&gt;2006&lt;/year&gt;&lt;/dates&gt;&lt;rec-number&gt;9&lt;/rec-number&gt;&lt;publisher&gt;Pearson/Prentice Hall&lt;/publisher&gt;&lt;last-updated-date format="utc"&gt;1447832137&lt;/last-updated-date&gt;&lt;accession-num&gt;006588858&lt;/accession-num&gt;&lt;/record&gt;&lt;/Cite&gt;&lt;/EndNote&gt;</w:instrText>
      </w:r>
      <w:r>
        <w:rPr>
          <w:lang w:val="en-GB"/>
        </w:rPr>
        <w:fldChar w:fldCharType="separate"/>
      </w:r>
      <w:r>
        <w:rPr>
          <w:noProof/>
          <w:lang w:val="en-GB"/>
        </w:rPr>
        <w:t>(Madigan et al., 2006)</w:t>
      </w:r>
      <w:r>
        <w:rPr>
          <w:lang w:val="en-GB"/>
        </w:rPr>
        <w:fldChar w:fldCharType="end"/>
      </w:r>
      <w:ins w:id="360" w:author="Borisover, Yulia" w:date="2018-08-04T08:53:00Z">
        <w:r>
          <w:rPr>
            <w:lang w:val="en-GB"/>
          </w:rPr>
          <w:t xml:space="preserve"> thus increasing the whole emission</w:t>
        </w:r>
      </w:ins>
      <w:r>
        <w:rPr>
          <w:lang w:val="en-GB"/>
        </w:rPr>
        <w:t xml:space="preserve">. </w:t>
      </w:r>
      <w:commentRangeStart w:id="361"/>
      <w:r>
        <w:rPr>
          <w:lang w:val="en-GB"/>
        </w:rPr>
        <w:t>This</w:t>
      </w:r>
      <w:commentRangeEnd w:id="361"/>
      <w:r>
        <w:rPr>
          <w:rStyle w:val="CommentReference"/>
          <w:rFonts w:eastAsia="Calibri"/>
        </w:rPr>
        <w:commentReference w:id="361"/>
      </w:r>
      <w:r>
        <w:rPr>
          <w:lang w:val="en-GB"/>
        </w:rPr>
        <w:t xml:space="preserve"> difference in detection threshold hints that each bacterial species is likely to have its own spectral fingerprint, which may be used to differentiate different bacteria in water samples.</w:t>
      </w:r>
    </w:p>
    <w:p w14:paraId="56132A05" w14:textId="77777777" w:rsidR="00FC2068" w:rsidRDefault="00FC2068">
      <w:pPr>
        <w:pStyle w:val="Heading2"/>
        <w:numPr>
          <w:ilvl w:val="1"/>
          <w:numId w:val="2"/>
        </w:numPr>
        <w:ind w:left="426" w:hanging="426"/>
        <w:pPrChange w:id="362" w:author="Borisover, Yulia" w:date="2018-08-03T07:13:00Z">
          <w:pPr>
            <w:pStyle w:val="Heading2"/>
          </w:pPr>
        </w:pPrChange>
      </w:pPr>
      <w:bookmarkStart w:id="363" w:name="_Toc520664334"/>
      <w:r>
        <w:lastRenderedPageBreak/>
        <w:t xml:space="preserve">Detection of heterotrophic bacteria in </w:t>
      </w:r>
      <w:ins w:id="364" w:author="Borisover, Yulia" w:date="2018-08-04T08:56:00Z">
        <w:r>
          <w:t xml:space="preserve">groundwater intended for </w:t>
        </w:r>
      </w:ins>
      <w:r>
        <w:t xml:space="preserve">drinking </w:t>
      </w:r>
      <w:ins w:id="365" w:author="Borisover, Yulia" w:date="2018-08-04T08:56:00Z">
        <w:r>
          <w:t xml:space="preserve">use </w:t>
        </w:r>
      </w:ins>
      <w:del w:id="366" w:author="Borisover, Yulia" w:date="2018-08-04T08:56:00Z">
        <w:r w:rsidDel="00586318">
          <w:delText xml:space="preserve">water </w:delText>
        </w:r>
      </w:del>
      <w:ins w:id="367" w:author="Borisover, Yulia" w:date="2018-08-04T08:56:00Z">
        <w:r>
          <w:t xml:space="preserve">by means of </w:t>
        </w:r>
      </w:ins>
      <w:del w:id="368" w:author="Borisover, Yulia" w:date="2018-08-04T08:56:00Z">
        <w:r w:rsidDel="00586318">
          <w:delText xml:space="preserve">using </w:delText>
        </w:r>
      </w:del>
      <w:r>
        <w:t>fluorescence spectroscopy</w:t>
      </w:r>
      <w:bookmarkEnd w:id="363"/>
      <w:r>
        <w:t xml:space="preserve"> </w:t>
      </w:r>
    </w:p>
    <w:p w14:paraId="383FEA6B" w14:textId="77777777" w:rsidR="00FC2068" w:rsidRDefault="00FC2068" w:rsidP="00FC2068">
      <w:pPr>
        <w:rPr>
          <w:lang w:val="en-GB"/>
        </w:rPr>
      </w:pPr>
      <w:r>
        <w:rPr>
          <w:lang w:val="en-GB"/>
        </w:rPr>
        <w:t xml:space="preserve">Since the </w:t>
      </w:r>
      <w:del w:id="369" w:author="Borisover, Yulia" w:date="2018-08-04T09:00:00Z">
        <w:r w:rsidDel="00114265">
          <w:rPr>
            <w:lang w:val="en-GB"/>
          </w:rPr>
          <w:delText xml:space="preserve">detection </w:delText>
        </w:r>
      </w:del>
      <w:r>
        <w:rPr>
          <w:lang w:val="en-GB"/>
        </w:rPr>
        <w:t>threshold for the detection of bacteria in water was equal to or lower than 1,000 CFU/ml (</w:t>
      </w:r>
      <w:r>
        <w:rPr>
          <w:lang w:val="en-GB"/>
        </w:rPr>
        <w:fldChar w:fldCharType="begin"/>
      </w:r>
      <w:r>
        <w:rPr>
          <w:lang w:val="en-GB"/>
        </w:rPr>
        <w:instrText xml:space="preserve"> REF _Ref520643032 \h </w:instrText>
      </w:r>
      <w:r>
        <w:rPr>
          <w:lang w:val="en-GB"/>
        </w:rPr>
      </w:r>
      <w:r>
        <w:rPr>
          <w:lang w:val="en-GB"/>
        </w:rPr>
        <w:fldChar w:fldCharType="separate"/>
      </w:r>
      <w:r>
        <w:t xml:space="preserve">Table </w:t>
      </w:r>
      <w:r>
        <w:rPr>
          <w:noProof/>
        </w:rPr>
        <w:t>8</w:t>
      </w:r>
      <w:r>
        <w:rPr>
          <w:lang w:val="en-GB"/>
        </w:rPr>
        <w:fldChar w:fldCharType="end"/>
      </w:r>
      <w:r>
        <w:rPr>
          <w:lang w:val="en-GB"/>
        </w:rPr>
        <w:t xml:space="preserve">), </w:t>
      </w:r>
      <w:commentRangeStart w:id="370"/>
      <w:r>
        <w:rPr>
          <w:lang w:val="en-GB"/>
        </w:rPr>
        <w:t xml:space="preserve">this method </w:t>
      </w:r>
      <w:commentRangeEnd w:id="370"/>
      <w:r>
        <w:rPr>
          <w:rStyle w:val="CommentReference"/>
          <w:rFonts w:eastAsia="Calibri"/>
        </w:rPr>
        <w:commentReference w:id="370"/>
      </w:r>
      <w:r>
        <w:rPr>
          <w:lang w:val="en-GB"/>
        </w:rPr>
        <w:t xml:space="preserve">may be applied for the detection of heterotrophic bacteria in drinking water. The detection limit required by the </w:t>
      </w:r>
      <w:ins w:id="371" w:author="Borisover, Yulia" w:date="2018-08-04T09:01:00Z">
        <w:r>
          <w:rPr>
            <w:lang w:val="en-GB"/>
          </w:rPr>
          <w:t>M</w:t>
        </w:r>
      </w:ins>
      <w:del w:id="372" w:author="Borisover, Yulia" w:date="2018-08-04T09:01:00Z">
        <w:r w:rsidDel="00114265">
          <w:rPr>
            <w:lang w:val="en-GB"/>
          </w:rPr>
          <w:delText>m</w:delText>
        </w:r>
      </w:del>
      <w:r>
        <w:rPr>
          <w:lang w:val="en-GB"/>
        </w:rPr>
        <w:t xml:space="preserve">inistry of </w:t>
      </w:r>
      <w:ins w:id="373" w:author="Borisover, Yulia" w:date="2018-08-04T09:01:00Z">
        <w:r>
          <w:rPr>
            <w:lang w:val="en-GB"/>
          </w:rPr>
          <w:t>H</w:t>
        </w:r>
      </w:ins>
      <w:del w:id="374" w:author="Borisover, Yulia" w:date="2018-08-04T09:01:00Z">
        <w:r w:rsidDel="00114265">
          <w:rPr>
            <w:lang w:val="en-GB"/>
          </w:rPr>
          <w:delText>h</w:delText>
        </w:r>
      </w:del>
      <w:r>
        <w:rPr>
          <w:lang w:val="en-GB"/>
        </w:rPr>
        <w:t xml:space="preserve">ealth and other regulatory bodies is 1,000 CFU/ml for heterotrophic plate counts </w:t>
      </w:r>
      <w:r>
        <w:rPr>
          <w:lang w:val="en-GB"/>
        </w:rPr>
        <w:fldChar w:fldCharType="begin"/>
      </w:r>
      <w:r>
        <w:rPr>
          <w:lang w:val="en-GB"/>
        </w:rPr>
        <w:instrText xml:space="preserve"> ADDIN EN.CITE &lt;EndNote&gt;&lt;Cite&gt;&lt;Year&gt;2013&lt;/Year&gt;&lt;IDText&gt;</w:instrText>
      </w:r>
      <w:r>
        <w:rPr>
          <w:rtl/>
          <w:lang w:val="en-GB"/>
        </w:rPr>
        <w:instrText>תקנות בריאות העם - איכותם התברואית של מי־שתיה ומיתקני מי שתיה</w:instrText>
      </w:r>
      <w:r>
        <w:rPr>
          <w:lang w:val="en-GB"/>
        </w:rPr>
        <w:instrText>&lt;/IDText&gt;&lt;DisplayText&gt;(2013; Allen et al., 2004)&lt;/DisplayText&gt;&lt;record&gt;&lt;titles&gt;&lt;title&gt;</w:instrText>
      </w:r>
      <w:r>
        <w:rPr>
          <w:rtl/>
          <w:lang w:val="en-GB"/>
        </w:rPr>
        <w:instrText>תקנות בריאות העם - איכותם התברואית של מי־שתיה ומיתקני</w:instrText>
      </w:r>
      <w:r>
        <w:rPr>
          <w:lang w:val="en-GB"/>
        </w:rPr>
        <w:instrText xml:space="preserve"> </w:instrText>
      </w:r>
      <w:r>
        <w:rPr>
          <w:rtl/>
          <w:lang w:val="en-GB"/>
        </w:rPr>
        <w:instrText>מי שתיה</w:instrText>
      </w:r>
      <w:r>
        <w:rPr>
          <w:lang w:val="en-GB"/>
        </w:rPr>
        <w:instrText>&lt;/title&gt;&lt;tertiary-title&gt;</w:instrText>
      </w:r>
      <w:r>
        <w:rPr>
          <w:rtl/>
          <w:lang w:val="en-GB"/>
        </w:rPr>
        <w:instrText>משרד הבריאות</w:instrText>
      </w:r>
      <w:r>
        <w:rPr>
          <w:lang w:val="en-GB"/>
        </w:rPr>
        <w:instrText>&lt;/tertiary-title&gt;&lt;/titles&gt;&lt;added-date format="utc"&gt;1499329963&lt;/added-date&gt;&lt;ref-type name="Bill"&gt;4&lt;/ref-type&gt;&lt;dates&gt;&lt;year&gt;2013&lt;/year&gt;&lt;/dates&gt;&lt;rec-number&gt;131&lt;/rec-number&gt;&lt;last-updated-date format="utc"&gt;1500291652&lt;/last-updated-date&gt;&lt;/record&gt;&lt;/Cite&gt;&lt;Cite&gt;&lt;Author&gt;Allen&lt;/Author&gt;&lt;Year&gt;2004&lt;/Year&gt;&lt;IDText&gt;Heterotrophic plate count bacteria—what is their significance in drinking water?&lt;/IDText&gt;&lt;record&gt;&lt;keywords&gt;&lt;keyword&gt;HPC&lt;/keyword&gt;&lt;keyword&gt;Drinking water&lt;/keyword&gt;&lt;keyword&gt;Heterotrophic bacteria&lt;/keyword&gt;&lt;/keywords&gt;&lt;urls&gt;&lt;related-urls&gt;&lt;url&gt;http://www.sciencedirect.com/science/article/pii/S0168160503004537&lt;/url&gt;&lt;/related-urls&gt;&lt;/urls&gt;&lt;isbn&gt;0168-1605&lt;/isbn&gt;&lt;titles&gt;&lt;title&gt;Heterotrophic plate count bacteria—what is their significance in drinking water?&lt;/title&gt;&lt;secondary-title&gt;International Journal of Food Microbiology&lt;/secondary-title&gt;&lt;/titles&gt;&lt;pages&gt;265-274&lt;/pages&gt;&lt;number&gt;3&lt;/number&gt;&lt;contributors&gt;&lt;authors&gt;&lt;author&gt;Allen, Martin J.&lt;/author&gt;&lt;author&gt;Edberg, Stephen C.&lt;/author&gt;&lt;author&gt;Reasoner, Donald J.&lt;/author&gt;&lt;/authors&gt;&lt;/contributors&gt;&lt;added-date format="utc"&gt;1532894204&lt;/added-date&gt;&lt;ref-type name="Journal Article"&gt;17&lt;/ref-type&gt;&lt;dates&gt;&lt;year&gt;2004&lt;/year&gt;&lt;/dates&gt;&lt;rec-number&gt;213&lt;/rec-number&gt;&lt;last-updated-date format="utc"&gt;1532894204&lt;/last-updated-date&gt;&lt;electronic-resource-num&gt;https://doi.org/10.1016/j.ijfoodmicro.2003.08.017&lt;/electronic-resource-num&gt;&lt;volume&gt;92&lt;/volume&gt;&lt;/record&gt;&lt;/Cite&gt;&lt;/EndNote&gt;</w:instrText>
      </w:r>
      <w:r>
        <w:rPr>
          <w:lang w:val="en-GB"/>
        </w:rPr>
        <w:fldChar w:fldCharType="separate"/>
      </w:r>
      <w:r>
        <w:rPr>
          <w:noProof/>
          <w:lang w:val="en-GB"/>
        </w:rPr>
        <w:t>(2013; Allen et al., 2004)</w:t>
      </w:r>
      <w:r>
        <w:rPr>
          <w:lang w:val="en-GB"/>
        </w:rPr>
        <w:fldChar w:fldCharType="end"/>
      </w:r>
      <w:r>
        <w:rPr>
          <w:lang w:val="en-GB"/>
        </w:rPr>
        <w:t>.</w:t>
      </w:r>
    </w:p>
    <w:p w14:paraId="0710D43B" w14:textId="77777777" w:rsidR="00FC2068" w:rsidRDefault="00FC2068" w:rsidP="00FC2068">
      <w:pPr>
        <w:rPr>
          <w:lang w:val="en-GB"/>
        </w:rPr>
      </w:pPr>
      <w:commentRangeStart w:id="375"/>
      <w:r>
        <w:rPr>
          <w:lang w:val="en-GB"/>
        </w:rPr>
        <w:t xml:space="preserve">In order to test this hypothesis, we scanned entire EEMs of raw drinking water collected in wells in the north of Israel, and tried to train a PLS model to predict the concentration of heterotrophic bacteria in them. Although we collected water over a yearly period, in drinking water wells which were expected to have occasional microbial contaminations, only one sample over the entire sampling period had more than 1,000 CFU/ml and another over 500 CFU/ml. The rest of the samples (n=97) contained between 0-300 CFU/ml of heterotrophic bacteria as measured by standard methods. A model was then designed to differentiate between samples with either more or less than 90 CFU/ml. This threshold was chosen as it approximated 100 CFU/ml, but still contains several samples which had 99 or 98 CFU/ml. </w:t>
      </w:r>
      <w:commentRangeEnd w:id="375"/>
      <w:r>
        <w:rPr>
          <w:rStyle w:val="CommentReference"/>
          <w:rFonts w:eastAsia="Calibri"/>
        </w:rPr>
        <w:commentReference w:id="375"/>
      </w:r>
      <w:r>
        <w:rPr>
          <w:lang w:val="en-GB"/>
        </w:rPr>
        <w:t>While the model did manage to significantly differentiate samples with either over or under 90 CFU/ml (</w:t>
      </w:r>
      <w:r>
        <w:rPr>
          <w:lang w:val="en-GB"/>
        </w:rPr>
        <w:fldChar w:fldCharType="begin"/>
      </w:r>
      <w:r>
        <w:rPr>
          <w:lang w:val="en-GB"/>
        </w:rPr>
        <w:instrText xml:space="preserve"> REF _Ref520642229 \h </w:instrText>
      </w:r>
      <w:r>
        <w:rPr>
          <w:lang w:val="en-GB"/>
        </w:rPr>
      </w:r>
      <w:r>
        <w:rPr>
          <w:lang w:val="en-GB"/>
        </w:rPr>
        <w:fldChar w:fldCharType="separate"/>
      </w:r>
      <w:r>
        <w:rPr>
          <w:b/>
          <w:bCs/>
        </w:rPr>
        <w:t>Error! Reference source not found.</w:t>
      </w:r>
      <w:r>
        <w:rPr>
          <w:lang w:val="en-GB"/>
        </w:rPr>
        <w:fldChar w:fldCharType="end"/>
      </w:r>
      <w:r>
        <w:rPr>
          <w:lang w:val="en-GB"/>
        </w:rPr>
        <w:t xml:space="preserve">), </w:t>
      </w:r>
      <w:commentRangeStart w:id="376"/>
      <w:r>
        <w:rPr>
          <w:lang w:val="en-GB"/>
        </w:rPr>
        <w:t xml:space="preserve">the method </w:t>
      </w:r>
      <w:commentRangeEnd w:id="376"/>
      <w:r>
        <w:rPr>
          <w:rStyle w:val="CommentReference"/>
          <w:rFonts w:eastAsia="Calibri"/>
        </w:rPr>
        <w:commentReference w:id="376"/>
      </w:r>
      <w:r>
        <w:rPr>
          <w:lang w:val="en-GB"/>
        </w:rPr>
        <w:t xml:space="preserve">did not show </w:t>
      </w:r>
      <w:ins w:id="377" w:author="Borisover, Yulia" w:date="2018-08-04T09:03:00Z">
        <w:r>
          <w:rPr>
            <w:lang w:val="en-GB"/>
          </w:rPr>
          <w:t xml:space="preserve">high </w:t>
        </w:r>
      </w:ins>
      <w:del w:id="378" w:author="Borisover, Yulia" w:date="2018-08-04T09:03:00Z">
        <w:r w:rsidDel="00F119C4">
          <w:rPr>
            <w:lang w:val="en-GB"/>
          </w:rPr>
          <w:delText xml:space="preserve">very good </w:delText>
        </w:r>
      </w:del>
      <w:r>
        <w:rPr>
          <w:lang w:val="en-GB"/>
        </w:rPr>
        <w:t>classification ability (</w:t>
      </w:r>
      <w:r>
        <w:rPr>
          <w:lang w:val="en-GB"/>
        </w:rPr>
        <w:fldChar w:fldCharType="begin"/>
      </w:r>
      <w:r>
        <w:rPr>
          <w:lang w:val="en-GB"/>
        </w:rPr>
        <w:instrText xml:space="preserve"> REF _Ref520642234 \h </w:instrText>
      </w:r>
      <w:r>
        <w:rPr>
          <w:lang w:val="en-GB"/>
        </w:rPr>
      </w:r>
      <w:r>
        <w:rPr>
          <w:lang w:val="en-GB"/>
        </w:rPr>
        <w:fldChar w:fldCharType="separate"/>
      </w:r>
      <w:r>
        <w:t xml:space="preserve">Figure </w:t>
      </w:r>
      <w:r>
        <w:rPr>
          <w:noProof/>
        </w:rPr>
        <w:t>17</w:t>
      </w:r>
      <w:r>
        <w:rPr>
          <w:lang w:val="en-GB"/>
        </w:rPr>
        <w:fldChar w:fldCharType="end"/>
      </w:r>
      <w:r>
        <w:rPr>
          <w:lang w:val="en-GB"/>
        </w:rPr>
        <w:t xml:space="preserve">). This means that while </w:t>
      </w:r>
      <w:ins w:id="379" w:author="Borisover, Yulia" w:date="2018-08-04T09:04:00Z">
        <w:r>
          <w:rPr>
            <w:lang w:val="en-GB"/>
          </w:rPr>
          <w:t xml:space="preserve">examining </w:t>
        </w:r>
      </w:ins>
      <w:del w:id="380" w:author="Borisover, Yulia" w:date="2018-08-04T09:04:00Z">
        <w:r w:rsidDel="002D7CEC">
          <w:rPr>
            <w:lang w:val="en-GB"/>
          </w:rPr>
          <w:delText xml:space="preserve">using </w:delText>
        </w:r>
      </w:del>
      <w:r>
        <w:rPr>
          <w:lang w:val="en-GB"/>
        </w:rPr>
        <w:t xml:space="preserve">the entire EEM </w:t>
      </w:r>
      <w:del w:id="381" w:author="Borisover, Yulia" w:date="2018-08-04T09:04:00Z">
        <w:r w:rsidDel="002D7CEC">
          <w:rPr>
            <w:lang w:val="en-GB"/>
          </w:rPr>
          <w:delText xml:space="preserve">for the detection of bacteria in real </w:delText>
        </w:r>
      </w:del>
      <w:del w:id="382" w:author="Borisover, Yulia" w:date="2018-08-04T09:03:00Z">
        <w:r w:rsidDel="002D7CEC">
          <w:rPr>
            <w:lang w:val="en-GB"/>
          </w:rPr>
          <w:delText xml:space="preserve">drinking </w:delText>
        </w:r>
      </w:del>
      <w:del w:id="383" w:author="Borisover, Yulia" w:date="2018-08-04T09:04:00Z">
        <w:r w:rsidDel="002D7CEC">
          <w:rPr>
            <w:lang w:val="en-GB"/>
          </w:rPr>
          <w:delText xml:space="preserve">water </w:delText>
        </w:r>
      </w:del>
      <w:r>
        <w:rPr>
          <w:lang w:val="en-GB"/>
        </w:rPr>
        <w:t>improve</w:t>
      </w:r>
      <w:ins w:id="384" w:author="Borisover, Yulia" w:date="2018-08-04T09:03:00Z">
        <w:r>
          <w:rPr>
            <w:lang w:val="en-GB"/>
          </w:rPr>
          <w:t>d</w:t>
        </w:r>
      </w:ins>
      <w:del w:id="385" w:author="Borisover, Yulia" w:date="2018-08-04T09:03:00Z">
        <w:r w:rsidDel="002D7CEC">
          <w:rPr>
            <w:lang w:val="en-GB"/>
          </w:rPr>
          <w:delText>s</w:delText>
        </w:r>
      </w:del>
      <w:r>
        <w:rPr>
          <w:lang w:val="en-GB"/>
        </w:rPr>
        <w:t xml:space="preserve"> the sensitivity of fluorescence spectroscopy </w:t>
      </w:r>
      <w:del w:id="386" w:author="Borisover, Yulia" w:date="2018-08-04T09:04:00Z">
        <w:r w:rsidDel="00F2279D">
          <w:rPr>
            <w:lang w:val="en-GB"/>
          </w:rPr>
          <w:delText xml:space="preserve">for </w:delText>
        </w:r>
      </w:del>
      <w:ins w:id="387" w:author="Borisover, Yulia" w:date="2018-08-04T09:04:00Z">
        <w:r>
          <w:rPr>
            <w:lang w:val="en-GB"/>
          </w:rPr>
          <w:t>for the detection of bacteria in real water samples</w:t>
        </w:r>
      </w:ins>
      <w:del w:id="388" w:author="Borisover, Yulia" w:date="2018-08-04T09:04:00Z">
        <w:r w:rsidDel="00F2279D">
          <w:rPr>
            <w:lang w:val="en-GB"/>
          </w:rPr>
          <w:delText>the task</w:delText>
        </w:r>
      </w:del>
      <w:r>
        <w:rPr>
          <w:lang w:val="en-GB"/>
        </w:rPr>
        <w:t>, it is still not accurate enough for reliable differentiation (</w:t>
      </w:r>
      <w:commentRangeStart w:id="389"/>
      <w:r>
        <w:rPr>
          <w:rFonts w:ascii="Calibri" w:hAnsi="Calibri" w:cs="Calibri"/>
        </w:rPr>
        <w:t>κ</w:t>
      </w:r>
      <w:commentRangeEnd w:id="389"/>
      <w:r>
        <w:rPr>
          <w:rStyle w:val="CommentReference"/>
          <w:rFonts w:eastAsia="Calibri"/>
        </w:rPr>
        <w:commentReference w:id="389"/>
      </w:r>
      <w:r>
        <w:rPr>
          <w:lang w:val="en-GB"/>
        </w:rPr>
        <w:t>&lt;0.6). We considered training a PLS model for the detection of higher concentration, but since only 2 samples had more than 500 CFU/ml over the entire measuring period, no prediction model could be calculated. Collecting a larger, more diverse data set, which involves more contamination events is likely to yield significantly better results.</w:t>
      </w:r>
    </w:p>
    <w:p w14:paraId="2BAA883E" w14:textId="77777777" w:rsidR="00FC2068" w:rsidRDefault="00FC2068" w:rsidP="00FC2068">
      <w:pPr>
        <w:rPr>
          <w:lang w:val="en-GB"/>
        </w:rPr>
      </w:pPr>
      <w:ins w:id="390" w:author="Borisover, Yulia" w:date="2018-08-04T09:06:00Z">
        <w:r>
          <w:rPr>
            <w:lang w:val="en-GB"/>
          </w:rPr>
          <w:t xml:space="preserve">Currently, </w:t>
        </w:r>
      </w:ins>
      <w:ins w:id="391" w:author="Borisover, Yulia" w:date="2018-08-04T09:07:00Z">
        <w:r>
          <w:rPr>
            <w:lang w:val="en-GB"/>
          </w:rPr>
          <w:t xml:space="preserve">based on this study, </w:t>
        </w:r>
      </w:ins>
      <w:ins w:id="392" w:author="Borisover, Yulia" w:date="2018-08-04T09:06:00Z">
        <w:r>
          <w:rPr>
            <w:lang w:val="en-GB"/>
          </w:rPr>
          <w:t>i</w:t>
        </w:r>
      </w:ins>
      <w:del w:id="393" w:author="Borisover, Yulia" w:date="2018-08-04T09:06:00Z">
        <w:r w:rsidDel="00F2279D">
          <w:rPr>
            <w:lang w:val="en-GB"/>
          </w:rPr>
          <w:delText>I</w:delText>
        </w:r>
      </w:del>
      <w:r>
        <w:rPr>
          <w:lang w:val="en-GB"/>
        </w:rPr>
        <w:t xml:space="preserve">t is difficult to </w:t>
      </w:r>
      <w:ins w:id="394" w:author="Borisover, Yulia" w:date="2018-08-04T09:06:00Z">
        <w:r>
          <w:rPr>
            <w:lang w:val="en-GB"/>
          </w:rPr>
          <w:t xml:space="preserve">conclude </w:t>
        </w:r>
      </w:ins>
      <w:del w:id="395" w:author="Borisover, Yulia" w:date="2018-08-04T09:06:00Z">
        <w:r w:rsidDel="00F2279D">
          <w:rPr>
            <w:lang w:val="en-GB"/>
          </w:rPr>
          <w:delText xml:space="preserve">tell </w:delText>
        </w:r>
      </w:del>
      <w:r>
        <w:rPr>
          <w:lang w:val="en-GB"/>
        </w:rPr>
        <w:t>which approach</w:t>
      </w:r>
      <w:ins w:id="396" w:author="Borisover, Yulia" w:date="2018-08-04T09:06:00Z">
        <w:r>
          <w:rPr>
            <w:lang w:val="en-GB"/>
          </w:rPr>
          <w:t xml:space="preserve"> -</w:t>
        </w:r>
      </w:ins>
      <w:del w:id="397" w:author="Borisover, Yulia" w:date="2018-08-04T09:06:00Z">
        <w:r w:rsidDel="00F2279D">
          <w:rPr>
            <w:lang w:val="en-GB"/>
          </w:rPr>
          <w:delText>,</w:delText>
        </w:r>
      </w:del>
      <w:r>
        <w:rPr>
          <w:lang w:val="en-GB"/>
        </w:rPr>
        <w:t xml:space="preserve"> the use of EEMs, single </w:t>
      </w:r>
      <w:ins w:id="398" w:author="Borisover, Yulia" w:date="2018-08-04T09:05:00Z">
        <w:r>
          <w:rPr>
            <w:lang w:val="en-GB"/>
          </w:rPr>
          <w:t xml:space="preserve">emission </w:t>
        </w:r>
      </w:ins>
      <w:del w:id="399" w:author="Borisover, Yulia" w:date="2018-08-04T09:05:00Z">
        <w:r w:rsidDel="00F2279D">
          <w:rPr>
            <w:lang w:val="en-GB"/>
          </w:rPr>
          <w:delText xml:space="preserve">excitation wavelength </w:delText>
        </w:r>
      </w:del>
      <w:r>
        <w:rPr>
          <w:lang w:val="en-GB"/>
        </w:rPr>
        <w:t>spectrum or single</w:t>
      </w:r>
      <w:ins w:id="400" w:author="Borisover, Yulia" w:date="2018-08-04T09:05:00Z">
        <w:r>
          <w:rPr>
            <w:lang w:val="en-GB"/>
          </w:rPr>
          <w:t xml:space="preserve"> excitation/emission wavelength</w:t>
        </w:r>
      </w:ins>
      <w:ins w:id="401" w:author="Borisover, Yulia" w:date="2018-08-04T09:07:00Z">
        <w:r>
          <w:rPr>
            <w:lang w:val="en-GB"/>
          </w:rPr>
          <w:t xml:space="preserve"> pair</w:t>
        </w:r>
      </w:ins>
      <w:del w:id="402" w:author="Borisover, Yulia" w:date="2018-08-04T09:05:00Z">
        <w:r w:rsidDel="00F2279D">
          <w:rPr>
            <w:lang w:val="en-GB"/>
          </w:rPr>
          <w:delText xml:space="preserve"> wavelength</w:delText>
        </w:r>
      </w:del>
      <w:r>
        <w:rPr>
          <w:lang w:val="en-GB"/>
        </w:rPr>
        <w:t xml:space="preserve"> fluorescence measurements</w:t>
      </w:r>
      <w:ins w:id="403" w:author="Borisover, Yulia" w:date="2018-08-04T09:07:00Z">
        <w:r>
          <w:rPr>
            <w:lang w:val="en-GB"/>
          </w:rPr>
          <w:t xml:space="preserve"> -</w:t>
        </w:r>
      </w:ins>
      <w:del w:id="404" w:author="Borisover, Yulia" w:date="2018-08-04T09:07:00Z">
        <w:r w:rsidDel="00F2279D">
          <w:rPr>
            <w:lang w:val="en-GB"/>
          </w:rPr>
          <w:delText>,</w:delText>
        </w:r>
      </w:del>
      <w:r>
        <w:rPr>
          <w:lang w:val="en-GB"/>
        </w:rPr>
        <w:t xml:space="preserve"> will be best applied for </w:t>
      </w:r>
      <w:del w:id="405" w:author="Borisover, Yulia" w:date="2018-08-04T09:07:00Z">
        <w:r w:rsidDel="00F2279D">
          <w:rPr>
            <w:lang w:val="en-GB"/>
          </w:rPr>
          <w:delText xml:space="preserve">the </w:delText>
        </w:r>
      </w:del>
      <w:r>
        <w:rPr>
          <w:lang w:val="en-GB"/>
        </w:rPr>
        <w:t>detection of low concentrations of heterotrophic bacteria in drinking water</w:t>
      </w:r>
      <w:del w:id="406" w:author="Borisover, Yulia" w:date="2018-08-04T09:07:00Z">
        <w:r w:rsidDel="00F2279D">
          <w:rPr>
            <w:lang w:val="en-GB"/>
          </w:rPr>
          <w:delText xml:space="preserve"> based on this study</w:delText>
        </w:r>
      </w:del>
      <w:r>
        <w:rPr>
          <w:lang w:val="en-GB"/>
        </w:rPr>
        <w:t xml:space="preserve">. </w:t>
      </w:r>
      <w:commentRangeStart w:id="407"/>
      <w:ins w:id="408" w:author="Borisover, Yulia" w:date="2018-08-04T09:08:00Z">
        <w:r>
          <w:rPr>
            <w:lang w:val="en-GB"/>
          </w:rPr>
          <w:t xml:space="preserve">However, based on the experience with identification and quantification of pure culture bacteria, one may expect that </w:t>
        </w:r>
      </w:ins>
      <w:del w:id="409" w:author="Borisover, Yulia" w:date="2018-08-04T09:08:00Z">
        <w:r w:rsidDel="005654B9">
          <w:rPr>
            <w:lang w:val="en-GB"/>
          </w:rPr>
          <w:delText>It is however, highly probab</w:delText>
        </w:r>
      </w:del>
      <w:ins w:id="410" w:author="Borisover, Yulia" w:date="2018-08-04T09:08:00Z">
        <w:r>
          <w:rPr>
            <w:lang w:val="en-GB"/>
          </w:rPr>
          <w:t xml:space="preserve">use of the whole EEM data might be more efficient for successful </w:t>
        </w:r>
      </w:ins>
      <w:del w:id="411" w:author="Borisover, Yulia" w:date="2018-08-04T09:09:00Z">
        <w:r w:rsidDel="005654B9">
          <w:rPr>
            <w:lang w:val="en-GB"/>
          </w:rPr>
          <w:delText xml:space="preserve">le that fluorescence spectroscopy can be used for the </w:delText>
        </w:r>
      </w:del>
      <w:r>
        <w:rPr>
          <w:lang w:val="en-GB"/>
        </w:rPr>
        <w:t>detection of microbial contamination of water.</w:t>
      </w:r>
      <w:commentRangeEnd w:id="407"/>
      <w:r>
        <w:rPr>
          <w:rStyle w:val="CommentReference"/>
          <w:rFonts w:eastAsia="Calibri"/>
        </w:rPr>
        <w:commentReference w:id="407"/>
      </w:r>
    </w:p>
    <w:p w14:paraId="48397DD4" w14:textId="77777777" w:rsidR="00FC2068" w:rsidRDefault="00FC2068">
      <w:pPr>
        <w:pStyle w:val="Heading2"/>
        <w:numPr>
          <w:ilvl w:val="1"/>
          <w:numId w:val="2"/>
        </w:numPr>
        <w:ind w:left="426" w:hanging="426"/>
        <w:pPrChange w:id="412" w:author="Borisover, Yulia" w:date="2018-08-03T07:13:00Z">
          <w:pPr>
            <w:pStyle w:val="Heading2"/>
          </w:pPr>
        </w:pPrChange>
      </w:pPr>
      <w:bookmarkStart w:id="413" w:name="_Toc520664335"/>
      <w:r w:rsidRPr="00900BF8">
        <w:t>Differentiation</w:t>
      </w:r>
      <w:r>
        <w:t xml:space="preserve"> of </w:t>
      </w:r>
      <w:ins w:id="414" w:author="Borisover, Yulia" w:date="2018-08-04T09:19:00Z">
        <w:r>
          <w:t xml:space="preserve">bacterial </w:t>
        </w:r>
      </w:ins>
      <w:del w:id="415" w:author="Borisover, Yulia" w:date="2018-08-04T09:19:00Z">
        <w:r w:rsidRPr="00900BF8" w:rsidDel="008C1E75">
          <w:delText xml:space="preserve">different </w:delText>
        </w:r>
      </w:del>
      <w:r w:rsidRPr="00900BF8">
        <w:t>species</w:t>
      </w:r>
      <w:r>
        <w:t xml:space="preserve"> </w:t>
      </w:r>
      <w:del w:id="416" w:author="Borisover, Yulia" w:date="2018-08-04T09:19:00Z">
        <w:r w:rsidDel="008C1E75">
          <w:delText>of bacteria</w:delText>
        </w:r>
      </w:del>
      <w:bookmarkEnd w:id="413"/>
    </w:p>
    <w:p w14:paraId="609CF68B" w14:textId="77777777" w:rsidR="00FC2068" w:rsidRDefault="00FC2068" w:rsidP="00FC2068">
      <w:pPr>
        <w:rPr>
          <w:lang w:val="en-GB"/>
        </w:rPr>
      </w:pPr>
      <w:commentRangeStart w:id="417"/>
      <w:r>
        <w:rPr>
          <w:lang w:val="en-GB"/>
        </w:rPr>
        <w:t>Since different detection thresholds were calculated for different bacterial species, it is expected that each species has a different spectral fingerprint</w:t>
      </w:r>
      <w:commentRangeEnd w:id="417"/>
      <w:r>
        <w:rPr>
          <w:rStyle w:val="CommentReference"/>
          <w:rFonts w:eastAsia="Calibri"/>
        </w:rPr>
        <w:commentReference w:id="417"/>
      </w:r>
      <w:r>
        <w:rPr>
          <w:lang w:val="en-GB"/>
        </w:rPr>
        <w:t xml:space="preserve">. In order to </w:t>
      </w:r>
      <w:ins w:id="418" w:author="Borisover, Yulia" w:date="2018-08-04T09:23:00Z">
        <w:r>
          <w:rPr>
            <w:lang w:val="en-GB"/>
          </w:rPr>
          <w:t xml:space="preserve">examine </w:t>
        </w:r>
      </w:ins>
      <w:del w:id="419" w:author="Borisover, Yulia" w:date="2018-08-04T09:23:00Z">
        <w:r w:rsidDel="008C1E75">
          <w:rPr>
            <w:lang w:val="en-GB"/>
          </w:rPr>
          <w:delText xml:space="preserve">understand </w:delText>
        </w:r>
      </w:del>
      <w:r>
        <w:rPr>
          <w:lang w:val="en-GB"/>
        </w:rPr>
        <w:t>the spectral fingerprint</w:t>
      </w:r>
      <w:ins w:id="420" w:author="Borisover, Yulia" w:date="2018-08-04T09:23:00Z">
        <w:r>
          <w:rPr>
            <w:lang w:val="en-GB"/>
          </w:rPr>
          <w:t>s</w:t>
        </w:r>
      </w:ins>
      <w:r>
        <w:rPr>
          <w:lang w:val="en-GB"/>
        </w:rPr>
        <w:t xml:space="preserve"> of different bacteria, the VI of the PLS models used to quantify bacteria were plotted and analysed (</w:t>
      </w:r>
      <w:r>
        <w:rPr>
          <w:lang w:val="en-GB"/>
        </w:rPr>
        <w:fldChar w:fldCharType="begin"/>
      </w:r>
      <w:r>
        <w:rPr>
          <w:lang w:val="en-GB"/>
        </w:rPr>
        <w:instrText xml:space="preserve"> REF _Ref520642327 \h </w:instrText>
      </w:r>
      <w:r>
        <w:rPr>
          <w:lang w:val="en-GB"/>
        </w:rPr>
      </w:r>
      <w:r>
        <w:rPr>
          <w:lang w:val="en-GB"/>
        </w:rPr>
        <w:fldChar w:fldCharType="separate"/>
      </w:r>
      <w:r>
        <w:t xml:space="preserve">Figure </w:t>
      </w:r>
      <w:r>
        <w:rPr>
          <w:noProof/>
        </w:rPr>
        <w:t>18</w:t>
      </w:r>
      <w:r>
        <w:rPr>
          <w:lang w:val="en-GB"/>
        </w:rPr>
        <w:fldChar w:fldCharType="end"/>
      </w:r>
      <w:r>
        <w:rPr>
          <w:lang w:val="en-GB"/>
        </w:rPr>
        <w:t xml:space="preserve"> and </w:t>
      </w:r>
      <w:r>
        <w:rPr>
          <w:lang w:val="en-GB"/>
        </w:rPr>
        <w:fldChar w:fldCharType="begin"/>
      </w:r>
      <w:r>
        <w:rPr>
          <w:lang w:val="en-GB"/>
        </w:rPr>
        <w:instrText xml:space="preserve"> REF _Ref520642350 \h </w:instrText>
      </w:r>
      <w:r>
        <w:rPr>
          <w:lang w:val="en-GB"/>
        </w:rPr>
      </w:r>
      <w:r>
        <w:rPr>
          <w:lang w:val="en-GB"/>
        </w:rPr>
        <w:fldChar w:fldCharType="separate"/>
      </w:r>
      <w:r>
        <w:t xml:space="preserve">Figure </w:t>
      </w:r>
      <w:r>
        <w:rPr>
          <w:noProof/>
        </w:rPr>
        <w:t>19</w:t>
      </w:r>
      <w:r>
        <w:rPr>
          <w:lang w:val="en-GB"/>
        </w:rPr>
        <w:fldChar w:fldCharType="end"/>
      </w:r>
      <w:r>
        <w:rPr>
          <w:lang w:val="en-GB"/>
        </w:rPr>
        <w:t xml:space="preserve">). </w:t>
      </w:r>
      <w:del w:id="421" w:author="Borisover, Yulia" w:date="2018-08-04T09:24:00Z">
        <w:r w:rsidDel="008C1E75">
          <w:rPr>
            <w:lang w:val="en-GB"/>
          </w:rPr>
          <w:delText>It is interesting to note that a</w:delText>
        </w:r>
      </w:del>
      <w:ins w:id="422" w:author="Borisover, Yulia" w:date="2018-08-04T09:24:00Z">
        <w:r>
          <w:rPr>
            <w:lang w:val="en-GB"/>
          </w:rPr>
          <w:t>A</w:t>
        </w:r>
      </w:ins>
      <w:r>
        <w:rPr>
          <w:lang w:val="en-GB"/>
        </w:rPr>
        <w:t xml:space="preserve">ll </w:t>
      </w:r>
      <w:ins w:id="423" w:author="Borisover, Yulia" w:date="2018-08-04T09:24:00Z">
        <w:r>
          <w:rPr>
            <w:lang w:val="en-GB"/>
          </w:rPr>
          <w:t xml:space="preserve">the </w:t>
        </w:r>
      </w:ins>
      <w:r>
        <w:rPr>
          <w:lang w:val="en-GB"/>
        </w:rPr>
        <w:t>bacterial strains, as well as heterotrophic bacteria have a spectral fingerprint in the TLF region (</w:t>
      </w:r>
      <w:r w:rsidRPr="006C41C6">
        <w:rPr>
          <w:lang w:val="en-GB"/>
        </w:rPr>
        <w:t>at 225–237</w:t>
      </w:r>
      <w:r>
        <w:rPr>
          <w:lang w:val="en-GB"/>
        </w:rPr>
        <w:t xml:space="preserve"> nm excitation with </w:t>
      </w:r>
      <w:r w:rsidRPr="006C41C6">
        <w:rPr>
          <w:lang w:val="en-GB"/>
        </w:rPr>
        <w:t>340–381</w:t>
      </w:r>
      <w:r>
        <w:rPr>
          <w:lang w:val="en-GB"/>
        </w:rPr>
        <w:t xml:space="preserve"> nm emission</w:t>
      </w:r>
      <w:r w:rsidRPr="006C41C6">
        <w:rPr>
          <w:lang w:val="en-GB"/>
        </w:rPr>
        <w:t xml:space="preserve"> and 270–280</w:t>
      </w:r>
      <w:r>
        <w:rPr>
          <w:lang w:val="en-GB"/>
        </w:rPr>
        <w:t xml:space="preserve"> nm excitation and </w:t>
      </w:r>
      <w:r w:rsidRPr="006C41C6">
        <w:rPr>
          <w:lang w:val="en-GB"/>
        </w:rPr>
        <w:t>330–368 n</w:t>
      </w:r>
      <w:r>
        <w:rPr>
          <w:lang w:val="en-GB"/>
        </w:rPr>
        <w:t xml:space="preserve">m emission) </w:t>
      </w:r>
      <w:r>
        <w:rPr>
          <w:lang w:val="en-GB"/>
        </w:rPr>
        <w:lastRenderedPageBreak/>
        <w:t xml:space="preserve">however, this fingerprint is </w:t>
      </w:r>
      <w:ins w:id="424" w:author="Borisover, Yulia" w:date="2018-08-04T09:24:00Z">
        <w:r>
          <w:rPr>
            <w:lang w:val="en-GB"/>
          </w:rPr>
          <w:t xml:space="preserve">variable </w:t>
        </w:r>
      </w:ins>
      <w:del w:id="425" w:author="Borisover, Yulia" w:date="2018-08-04T09:24:00Z">
        <w:r w:rsidDel="008C1E75">
          <w:rPr>
            <w:lang w:val="en-GB"/>
          </w:rPr>
          <w:delText xml:space="preserve">different </w:delText>
        </w:r>
      </w:del>
      <w:r>
        <w:rPr>
          <w:lang w:val="en-GB"/>
        </w:rPr>
        <w:t xml:space="preserve">across species. </w:t>
      </w:r>
      <w:commentRangeStart w:id="426"/>
      <w:r>
        <w:rPr>
          <w:lang w:val="en-GB"/>
        </w:rPr>
        <w:t>Furthermore, it is surprising to see the importance of the Rayleigh scatter region and the Raman scatter region for the quantification of bacteria</w:t>
      </w:r>
      <w:commentRangeEnd w:id="426"/>
      <w:r>
        <w:rPr>
          <w:rStyle w:val="CommentReference"/>
          <w:rFonts w:eastAsia="Calibri"/>
        </w:rPr>
        <w:commentReference w:id="426"/>
      </w:r>
      <w:r>
        <w:rPr>
          <w:lang w:val="en-GB"/>
        </w:rPr>
        <w:t xml:space="preserve">. It appears that all strains have some effect on light </w:t>
      </w:r>
      <w:commentRangeStart w:id="427"/>
      <w:r>
        <w:rPr>
          <w:lang w:val="en-GB"/>
        </w:rPr>
        <w:t>scattering</w:t>
      </w:r>
      <w:commentRangeEnd w:id="427"/>
      <w:r>
        <w:rPr>
          <w:rStyle w:val="CommentReference"/>
          <w:rFonts w:eastAsia="Calibri"/>
        </w:rPr>
        <w:commentReference w:id="427"/>
      </w:r>
      <w:r>
        <w:rPr>
          <w:lang w:val="en-GB"/>
        </w:rPr>
        <w:t xml:space="preserve">, which was surprising since Raman spectrometry did not yield good results. </w:t>
      </w:r>
      <w:commentRangeStart w:id="428"/>
      <w:commentRangeStart w:id="429"/>
      <w:r>
        <w:rPr>
          <w:lang w:val="en-GB"/>
        </w:rPr>
        <w:t>One</w:t>
      </w:r>
      <w:commentRangeEnd w:id="428"/>
      <w:r>
        <w:rPr>
          <w:rStyle w:val="CommentReference"/>
          <w:rFonts w:eastAsia="Calibri"/>
        </w:rPr>
        <w:commentReference w:id="428"/>
      </w:r>
      <w:r>
        <w:rPr>
          <w:lang w:val="en-GB"/>
        </w:rPr>
        <w:t xml:space="preserve"> explanation for this is that while the </w:t>
      </w:r>
      <w:ins w:id="430" w:author="Borisover, Yulia" w:date="2018-08-04T09:29:00Z">
        <w:r>
          <w:rPr>
            <w:lang w:val="en-GB"/>
          </w:rPr>
          <w:t xml:space="preserve">low resolution </w:t>
        </w:r>
      </w:ins>
      <w:r>
        <w:rPr>
          <w:lang w:val="en-GB"/>
        </w:rPr>
        <w:t xml:space="preserve">Raman spectrum </w:t>
      </w:r>
      <w:ins w:id="431" w:author="Borisover, Yulia" w:date="2018-08-04T09:29:00Z">
        <w:r>
          <w:rPr>
            <w:lang w:val="en-GB"/>
          </w:rPr>
          <w:t xml:space="preserve">was </w:t>
        </w:r>
      </w:ins>
      <w:r>
        <w:rPr>
          <w:lang w:val="en-GB"/>
        </w:rPr>
        <w:t xml:space="preserve">measured </w:t>
      </w:r>
      <w:del w:id="432" w:author="Borisover, Yulia" w:date="2018-08-04T09:29:00Z">
        <w:r w:rsidDel="008C1E75">
          <w:rPr>
            <w:lang w:val="en-GB"/>
          </w:rPr>
          <w:delText>in earlier experiments was based on</w:delText>
        </w:r>
      </w:del>
      <w:ins w:id="433" w:author="Borisover, Yulia" w:date="2018-08-04T09:29:00Z">
        <w:r>
          <w:rPr>
            <w:lang w:val="en-GB"/>
          </w:rPr>
          <w:t>with</w:t>
        </w:r>
      </w:ins>
      <w:r>
        <w:rPr>
          <w:lang w:val="en-GB"/>
        </w:rPr>
        <w:t xml:space="preserve"> excitation by near-infrared light (</w:t>
      </w:r>
      <w:r w:rsidRPr="005A4DDA">
        <w:rPr>
          <w:lang w:val="en-GB"/>
        </w:rPr>
        <w:t>785</w:t>
      </w:r>
      <w:r>
        <w:rPr>
          <w:lang w:val="en-GB"/>
        </w:rPr>
        <w:t xml:space="preserve"> nm), the </w:t>
      </w:r>
      <w:ins w:id="434" w:author="Borisover, Yulia" w:date="2018-08-04T09:29:00Z">
        <w:r>
          <w:rPr>
            <w:lang w:val="en-GB"/>
          </w:rPr>
          <w:t xml:space="preserve">EEM were obtained </w:t>
        </w:r>
      </w:ins>
      <w:del w:id="435" w:author="Borisover, Yulia" w:date="2018-08-04T09:29:00Z">
        <w:r w:rsidDel="00FB064F">
          <w:rPr>
            <w:lang w:val="en-GB"/>
          </w:rPr>
          <w:delText xml:space="preserve">spectrofluorometer excited the samples </w:delText>
        </w:r>
      </w:del>
      <w:r>
        <w:rPr>
          <w:lang w:val="en-GB"/>
        </w:rPr>
        <w:t>using UV light (200-400 nm) which has much higher energy levels.</w:t>
      </w:r>
      <w:commentRangeEnd w:id="429"/>
      <w:r>
        <w:rPr>
          <w:rStyle w:val="CommentReference"/>
          <w:rFonts w:eastAsia="Calibri"/>
        </w:rPr>
        <w:commentReference w:id="429"/>
      </w:r>
      <w:r>
        <w:rPr>
          <w:lang w:val="en-GB"/>
        </w:rPr>
        <w:t xml:space="preserve"> It is difficult to explain</w:t>
      </w:r>
      <w:ins w:id="436" w:author="Borisover, Yulia" w:date="2018-08-04T10:11:00Z">
        <w:r>
          <w:rPr>
            <w:lang w:val="en-GB"/>
          </w:rPr>
          <w:t xml:space="preserve"> currently</w:t>
        </w:r>
      </w:ins>
      <w:r>
        <w:rPr>
          <w:lang w:val="en-GB"/>
        </w:rPr>
        <w:t xml:space="preserve"> </w:t>
      </w:r>
      <w:ins w:id="437" w:author="Borisover, Yulia" w:date="2018-08-04T09:30:00Z">
        <w:r>
          <w:rPr>
            <w:lang w:val="en-GB"/>
          </w:rPr>
          <w:t>how chemical composition</w:t>
        </w:r>
      </w:ins>
      <w:ins w:id="438" w:author="Borisover, Yulia" w:date="2018-08-04T10:11:00Z">
        <w:r>
          <w:rPr>
            <w:lang w:val="en-GB"/>
          </w:rPr>
          <w:t xml:space="preserve"> present in differe</w:t>
        </w:r>
      </w:ins>
      <w:ins w:id="439" w:author="Borisover, Yulia" w:date="2018-08-04T10:12:00Z">
        <w:r>
          <w:rPr>
            <w:lang w:val="en-GB"/>
          </w:rPr>
          <w:t xml:space="preserve">nt </w:t>
        </w:r>
      </w:ins>
      <w:ins w:id="440" w:author="Borisover, Yulia" w:date="2018-08-04T10:11:00Z">
        <w:r>
          <w:rPr>
            <w:lang w:val="en-GB"/>
          </w:rPr>
          <w:t>bacterial cells</w:t>
        </w:r>
      </w:ins>
      <w:ins w:id="441" w:author="Borisover, Yulia" w:date="2018-08-04T10:12:00Z">
        <w:r>
          <w:rPr>
            <w:lang w:val="en-GB"/>
          </w:rPr>
          <w:t xml:space="preserve"> may be </w:t>
        </w:r>
      </w:ins>
      <w:del w:id="442" w:author="Borisover, Yulia" w:date="2018-08-04T10:12:00Z">
        <w:r w:rsidDel="00CD5C29">
          <w:rPr>
            <w:lang w:val="en-GB"/>
          </w:rPr>
          <w:delText xml:space="preserve">what molecular moieties are </w:delText>
        </w:r>
      </w:del>
      <w:r>
        <w:rPr>
          <w:lang w:val="en-GB"/>
        </w:rPr>
        <w:t xml:space="preserve">responsible for </w:t>
      </w:r>
      <w:del w:id="443" w:author="Borisover, Yulia" w:date="2018-08-04T10:12:00Z">
        <w:r w:rsidDel="00CD5C29">
          <w:rPr>
            <w:lang w:val="en-GB"/>
          </w:rPr>
          <w:delText xml:space="preserve">the </w:delText>
        </w:r>
      </w:del>
      <w:r>
        <w:rPr>
          <w:lang w:val="en-GB"/>
        </w:rPr>
        <w:t xml:space="preserve">different fluorescence spectra of </w:t>
      </w:r>
      <w:del w:id="444" w:author="Borisover, Yulia" w:date="2018-08-04T10:12:00Z">
        <w:r w:rsidDel="00CD5C29">
          <w:rPr>
            <w:lang w:val="en-GB"/>
          </w:rPr>
          <w:delText xml:space="preserve">different </w:delText>
        </w:r>
      </w:del>
      <w:r>
        <w:rPr>
          <w:lang w:val="en-GB"/>
        </w:rPr>
        <w:t xml:space="preserve">species. It is clear that </w:t>
      </w:r>
      <w:proofErr w:type="spellStart"/>
      <w:r w:rsidRPr="00A35BB3">
        <w:rPr>
          <w:lang w:val="en-GB"/>
        </w:rPr>
        <w:t>proteinaceous</w:t>
      </w:r>
      <w:proofErr w:type="spellEnd"/>
      <w:r w:rsidRPr="00A35BB3">
        <w:rPr>
          <w:lang w:val="en-GB"/>
        </w:rPr>
        <w:t xml:space="preserve"> </w:t>
      </w:r>
      <w:r>
        <w:rPr>
          <w:lang w:val="en-GB"/>
        </w:rPr>
        <w:t>substances</w:t>
      </w:r>
      <w:ins w:id="445" w:author="Borisover, Yulia" w:date="2018-08-04T10:12:00Z">
        <w:r>
          <w:rPr>
            <w:lang w:val="en-GB"/>
          </w:rPr>
          <w:t xml:space="preserve"> demonstrating tryptophan-like fluorescence</w:t>
        </w:r>
      </w:ins>
      <w:r>
        <w:rPr>
          <w:lang w:val="en-GB"/>
        </w:rPr>
        <w:t xml:space="preserve"> form a large part of the spectral fingerprint, but </w:t>
      </w:r>
      <w:ins w:id="446" w:author="Borisover, Yulia" w:date="2018-08-04T10:13:00Z">
        <w:r>
          <w:rPr>
            <w:lang w:val="en-GB"/>
          </w:rPr>
          <w:t xml:space="preserve">they may represent </w:t>
        </w:r>
      </w:ins>
      <w:del w:id="447" w:author="Borisover, Yulia" w:date="2018-08-04T10:13:00Z">
        <w:r w:rsidDel="00CD5C29">
          <w:rPr>
            <w:lang w:val="en-GB"/>
          </w:rPr>
          <w:delText xml:space="preserve">the source of these could be </w:delText>
        </w:r>
      </w:del>
      <w:r>
        <w:rPr>
          <w:lang w:val="en-GB"/>
        </w:rPr>
        <w:t>entire cells</w:t>
      </w:r>
      <w:ins w:id="448" w:author="Borisover, Yulia" w:date="2018-08-04T10:13:00Z">
        <w:r>
          <w:rPr>
            <w:lang w:val="en-GB"/>
          </w:rPr>
          <w:t>, live or died</w:t>
        </w:r>
      </w:ins>
      <w:r>
        <w:rPr>
          <w:lang w:val="en-GB"/>
        </w:rPr>
        <w:t xml:space="preserve">, </w:t>
      </w:r>
      <w:commentRangeStart w:id="449"/>
      <w:r>
        <w:rPr>
          <w:lang w:val="en-GB"/>
        </w:rPr>
        <w:t>cell wall components</w:t>
      </w:r>
      <w:commentRangeEnd w:id="449"/>
      <w:r>
        <w:rPr>
          <w:rStyle w:val="CommentReference"/>
          <w:rFonts w:eastAsia="Calibri"/>
        </w:rPr>
        <w:commentReference w:id="449"/>
      </w:r>
      <w:r>
        <w:rPr>
          <w:lang w:val="en-GB"/>
        </w:rPr>
        <w:t xml:space="preserve"> or dissolved proteins and peptides which were excreted by the bacteria</w:t>
      </w:r>
      <w:ins w:id="450" w:author="Borisover, Yulia" w:date="2018-08-04T10:14:00Z">
        <w:r>
          <w:rPr>
            <w:lang w:val="en-GB"/>
          </w:rPr>
          <w:t>.</w:t>
        </w:r>
      </w:ins>
      <w:del w:id="451" w:author="Borisover, Yulia" w:date="2018-08-04T10:14:00Z">
        <w:r w:rsidDel="00CD5C29">
          <w:rPr>
            <w:lang w:val="en-GB"/>
          </w:rPr>
          <w:delText xml:space="preserve"> and it is not clear from the spectra which of these actually contributes to the spectral fingerprint.</w:delText>
        </w:r>
      </w:del>
      <w:r>
        <w:rPr>
          <w:lang w:val="en-GB"/>
        </w:rPr>
        <w:t xml:space="preserve"> Further studies are needed to elucidate the </w:t>
      </w:r>
      <w:ins w:id="452" w:author="Borisover, Yulia" w:date="2018-08-04T10:14:00Z">
        <w:r>
          <w:rPr>
            <w:lang w:val="en-GB"/>
          </w:rPr>
          <w:t xml:space="preserve">chemical and biological components </w:t>
        </w:r>
      </w:ins>
      <w:ins w:id="453" w:author="Borisover, Yulia" w:date="2018-08-04T10:15:00Z">
        <w:r>
          <w:rPr>
            <w:lang w:val="en-GB"/>
          </w:rPr>
          <w:t xml:space="preserve">leading </w:t>
        </w:r>
        <w:proofErr w:type="spellStart"/>
        <w:r>
          <w:rPr>
            <w:lang w:val="en-GB"/>
          </w:rPr>
          <w:t>ti</w:t>
        </w:r>
        <w:proofErr w:type="spellEnd"/>
        <w:r>
          <w:rPr>
            <w:lang w:val="en-GB"/>
          </w:rPr>
          <w:t xml:space="preserve"> the observed </w:t>
        </w:r>
      </w:ins>
      <w:del w:id="454" w:author="Borisover, Yulia" w:date="2018-08-04T10:15:00Z">
        <w:r w:rsidDel="00CD5C29">
          <w:rPr>
            <w:lang w:val="en-GB"/>
          </w:rPr>
          <w:delText xml:space="preserve">precise mechanism of the </w:delText>
        </w:r>
      </w:del>
      <w:r>
        <w:rPr>
          <w:lang w:val="en-GB"/>
        </w:rPr>
        <w:t xml:space="preserve">fluorescence </w:t>
      </w:r>
      <w:ins w:id="455" w:author="Borisover, Yulia" w:date="2018-08-04T10:15:00Z">
        <w:r>
          <w:rPr>
            <w:lang w:val="en-GB"/>
          </w:rPr>
          <w:t>fingerprints</w:t>
        </w:r>
      </w:ins>
      <w:del w:id="456" w:author="Borisover, Yulia" w:date="2018-08-04T10:15:00Z">
        <w:r w:rsidDel="00CD5C29">
          <w:rPr>
            <w:lang w:val="en-GB"/>
          </w:rPr>
          <w:delText>reaction</w:delText>
        </w:r>
      </w:del>
      <w:r>
        <w:rPr>
          <w:lang w:val="en-GB"/>
        </w:rPr>
        <w:t xml:space="preserve">. It is clear however that </w:t>
      </w:r>
      <w:ins w:id="457" w:author="Borisover, Yulia" w:date="2018-08-04T10:15:00Z">
        <w:r>
          <w:rPr>
            <w:lang w:val="en-GB"/>
          </w:rPr>
          <w:t xml:space="preserve">intensity of </w:t>
        </w:r>
      </w:ins>
      <w:r>
        <w:rPr>
          <w:lang w:val="en-GB"/>
        </w:rPr>
        <w:t xml:space="preserve">these fluorescence fingerprints </w:t>
      </w:r>
      <w:ins w:id="458" w:author="Borisover, Yulia" w:date="2018-08-04T10:15:00Z">
        <w:r>
          <w:rPr>
            <w:lang w:val="en-GB"/>
          </w:rPr>
          <w:t>correlates with the con</w:t>
        </w:r>
      </w:ins>
      <w:ins w:id="459" w:author="Borisover, Yulia" w:date="2018-08-04T10:16:00Z">
        <w:r>
          <w:rPr>
            <w:lang w:val="en-GB"/>
          </w:rPr>
          <w:t>c</w:t>
        </w:r>
      </w:ins>
      <w:ins w:id="460" w:author="Borisover, Yulia" w:date="2018-08-04T10:15:00Z">
        <w:r>
          <w:rPr>
            <w:lang w:val="en-GB"/>
          </w:rPr>
          <w:t>entration of species</w:t>
        </w:r>
      </w:ins>
      <w:del w:id="461" w:author="Borisover, Yulia" w:date="2018-08-04T10:16:00Z">
        <w:r w:rsidDel="00CD5C29">
          <w:rPr>
            <w:lang w:val="en-GB"/>
          </w:rPr>
          <w:delText>are correlated to colony-forming-units</w:delText>
        </w:r>
      </w:del>
      <w:r>
        <w:rPr>
          <w:lang w:val="en-GB"/>
        </w:rPr>
        <w:t xml:space="preserve">, </w:t>
      </w:r>
      <w:commentRangeStart w:id="462"/>
      <w:r>
        <w:rPr>
          <w:lang w:val="en-GB"/>
        </w:rPr>
        <w:t>and may thus be further employed in industrial environments.</w:t>
      </w:r>
      <w:commentRangeEnd w:id="462"/>
      <w:r>
        <w:rPr>
          <w:rStyle w:val="CommentReference"/>
          <w:rFonts w:eastAsia="Calibri"/>
        </w:rPr>
        <w:commentReference w:id="462"/>
      </w:r>
    </w:p>
    <w:p w14:paraId="00AB2C1C" w14:textId="77777777" w:rsidR="00FC2068" w:rsidRPr="00A62064" w:rsidRDefault="00FC2068" w:rsidP="00FC2068">
      <w:pPr>
        <w:rPr>
          <w:rtl/>
          <w:lang w:val="en-GB"/>
        </w:rPr>
      </w:pPr>
      <w:commentRangeStart w:id="463"/>
      <w:r>
        <w:rPr>
          <w:lang w:val="en-GB"/>
        </w:rPr>
        <w:t xml:space="preserve">Considering the </w:t>
      </w:r>
      <w:del w:id="464" w:author="Borisover, Yulia" w:date="2018-08-04T10:16:00Z">
        <w:r w:rsidDel="00CD5C29">
          <w:rPr>
            <w:lang w:val="en-GB"/>
          </w:rPr>
          <w:delText xml:space="preserve">different </w:delText>
        </w:r>
      </w:del>
      <w:r>
        <w:rPr>
          <w:lang w:val="en-GB"/>
        </w:rPr>
        <w:t xml:space="preserve">spectral fingerprints of different species, we hypothesised that a PLS discriminant model can be designed to classify </w:t>
      </w:r>
      <w:ins w:id="465" w:author="Borisover, Yulia" w:date="2018-08-04T10:16:00Z">
        <w:r>
          <w:rPr>
            <w:lang w:val="en-GB"/>
          </w:rPr>
          <w:t>microorganisms</w:t>
        </w:r>
      </w:ins>
      <w:del w:id="466" w:author="Borisover, Yulia" w:date="2018-08-04T10:16:00Z">
        <w:r w:rsidDel="00CD5C29">
          <w:rPr>
            <w:lang w:val="en-GB"/>
          </w:rPr>
          <w:delText>different bacterial species</w:delText>
        </w:r>
      </w:del>
      <w:r>
        <w:rPr>
          <w:lang w:val="en-GB"/>
        </w:rPr>
        <w:t xml:space="preserve">. The EEMs of </w:t>
      </w:r>
      <w:r>
        <w:rPr>
          <w:i/>
          <w:iCs/>
          <w:lang w:val="en-GB"/>
        </w:rPr>
        <w:t xml:space="preserve">E. coli, B. subtilis </w:t>
      </w:r>
      <w:r w:rsidRPr="006C41C6">
        <w:rPr>
          <w:lang w:val="en-GB"/>
        </w:rPr>
        <w:t>and</w:t>
      </w:r>
      <w:r>
        <w:rPr>
          <w:i/>
          <w:iCs/>
          <w:lang w:val="en-GB"/>
        </w:rPr>
        <w:t xml:space="preserve"> P. aeruginosa</w:t>
      </w:r>
      <w:r>
        <w:rPr>
          <w:lang w:val="en-GB"/>
        </w:rPr>
        <w:t xml:space="preserve"> pure cultures in distilled water were used alongside the EEMs of clean water to </w:t>
      </w:r>
      <w:del w:id="467" w:author="Borisover, Yulia" w:date="2018-08-04T10:17:00Z">
        <w:r w:rsidDel="00CD5C29">
          <w:rPr>
            <w:lang w:val="en-GB"/>
          </w:rPr>
          <w:delText xml:space="preserve">try and </w:delText>
        </w:r>
      </w:del>
      <w:r>
        <w:rPr>
          <w:lang w:val="en-GB"/>
        </w:rPr>
        <w:t>classify the samples according to their spectra. Only samples at a high concentration (&gt;10</w:t>
      </w:r>
      <w:r>
        <w:rPr>
          <w:vertAlign w:val="superscript"/>
          <w:lang w:val="en-GB"/>
        </w:rPr>
        <w:t>4</w:t>
      </w:r>
      <w:r>
        <w:rPr>
          <w:lang w:val="en-GB"/>
        </w:rPr>
        <w:t xml:space="preserve"> CFU/ml) were used, and a good classification model was created (</w:t>
      </w:r>
      <w:r>
        <w:rPr>
          <w:lang w:val="en-GB"/>
        </w:rPr>
        <w:fldChar w:fldCharType="begin"/>
      </w:r>
      <w:r>
        <w:rPr>
          <w:lang w:val="en-GB"/>
        </w:rPr>
        <w:instrText xml:space="preserve"> REF _Ref520643048 \h </w:instrText>
      </w:r>
      <w:r>
        <w:rPr>
          <w:lang w:val="en-GB"/>
        </w:rPr>
      </w:r>
      <w:r>
        <w:rPr>
          <w:lang w:val="en-GB"/>
        </w:rPr>
        <w:fldChar w:fldCharType="separate"/>
      </w:r>
      <w:r>
        <w:t xml:space="preserve">Table </w:t>
      </w:r>
      <w:r>
        <w:rPr>
          <w:noProof/>
        </w:rPr>
        <w:t>9</w:t>
      </w:r>
      <w:r>
        <w:rPr>
          <w:lang w:val="en-GB"/>
        </w:rPr>
        <w:fldChar w:fldCharType="end"/>
      </w:r>
      <w:r>
        <w:rPr>
          <w:lang w:val="en-GB"/>
        </w:rPr>
        <w:t>). This model has substantial agreement with real classifications (</w:t>
      </w:r>
      <w:r w:rsidRPr="00A62064">
        <w:rPr>
          <w:lang w:val="en-GB"/>
        </w:rPr>
        <w:t>K=0.78</w:t>
      </w:r>
      <w:r>
        <w:rPr>
          <w:lang w:val="en-GB"/>
        </w:rPr>
        <w:t xml:space="preserve">), and shows near perfect classification of both </w:t>
      </w:r>
      <w:r>
        <w:rPr>
          <w:i/>
          <w:iCs/>
          <w:lang w:val="en-GB"/>
        </w:rPr>
        <w:t xml:space="preserve">E. coli </w:t>
      </w:r>
      <w:r>
        <w:rPr>
          <w:lang w:val="en-GB"/>
        </w:rPr>
        <w:t xml:space="preserve">and </w:t>
      </w:r>
      <w:r>
        <w:rPr>
          <w:i/>
          <w:iCs/>
          <w:lang w:val="en-GB"/>
        </w:rPr>
        <w:t>B. subtilis</w:t>
      </w:r>
      <w:r>
        <w:rPr>
          <w:lang w:val="en-GB"/>
        </w:rPr>
        <w:t xml:space="preserve"> (16/17 correctly classified samples in the validation set). The model poorly distinguishes </w:t>
      </w:r>
      <w:r>
        <w:rPr>
          <w:i/>
          <w:iCs/>
          <w:lang w:val="en-GB"/>
        </w:rPr>
        <w:t xml:space="preserve">P. aeruginosa </w:t>
      </w:r>
      <w:r>
        <w:rPr>
          <w:lang w:val="en-GB"/>
        </w:rPr>
        <w:t xml:space="preserve">samples from water, although it does not confuse these with other species. </w:t>
      </w:r>
      <w:commentRangeEnd w:id="463"/>
      <w:r>
        <w:rPr>
          <w:rStyle w:val="CommentReference"/>
          <w:rFonts w:eastAsia="Calibri"/>
        </w:rPr>
        <w:commentReference w:id="463"/>
      </w:r>
      <w:ins w:id="468" w:author="Borisover, Yulia" w:date="2018-08-04T10:18:00Z">
        <w:r w:rsidRPr="00CD5C29">
          <w:rPr>
            <w:lang w:val="en-GB"/>
          </w:rPr>
          <w:t xml:space="preserve"> </w:t>
        </w:r>
      </w:ins>
      <w:moveToRangeStart w:id="469" w:author="Borisover, Yulia" w:date="2018-08-04T10:18:00Z" w:name="move521141253"/>
      <w:moveTo w:id="470" w:author="Borisover, Yulia" w:date="2018-08-04T10:18:00Z">
        <w:r>
          <w:rPr>
            <w:lang w:val="en-GB"/>
          </w:rPr>
          <w:t xml:space="preserve">It is not clear </w:t>
        </w:r>
        <w:del w:id="471" w:author="Borisover, Yulia" w:date="2018-08-04T10:18:00Z">
          <w:r w:rsidDel="00CD5C29">
            <w:rPr>
              <w:lang w:val="en-GB"/>
            </w:rPr>
            <w:delText xml:space="preserve">exactly </w:delText>
          </w:r>
        </w:del>
        <w:r>
          <w:rPr>
            <w:lang w:val="en-GB"/>
          </w:rPr>
          <w:t xml:space="preserve">why </w:t>
        </w:r>
        <w:r>
          <w:rPr>
            <w:i/>
            <w:iCs/>
            <w:lang w:val="en-GB"/>
          </w:rPr>
          <w:t>P. aeruginosa</w:t>
        </w:r>
        <w:r>
          <w:rPr>
            <w:lang w:val="en-GB"/>
          </w:rPr>
          <w:t xml:space="preserve"> </w:t>
        </w:r>
      </w:moveTo>
      <w:ins w:id="472" w:author="Borisover, Yulia" w:date="2018-08-04T10:19:00Z">
        <w:r>
          <w:rPr>
            <w:lang w:val="en-GB"/>
          </w:rPr>
          <w:t>was</w:t>
        </w:r>
      </w:ins>
      <w:moveTo w:id="473" w:author="Borisover, Yulia" w:date="2018-08-04T10:18:00Z">
        <w:del w:id="474" w:author="Borisover, Yulia" w:date="2018-08-04T10:19:00Z">
          <w:r w:rsidDel="00CD5C29">
            <w:rPr>
              <w:lang w:val="en-GB"/>
            </w:rPr>
            <w:delText>is</w:delText>
          </w:r>
        </w:del>
        <w:r>
          <w:rPr>
            <w:lang w:val="en-GB"/>
          </w:rPr>
          <w:t xml:space="preserve"> poorly distinguished. </w:t>
        </w:r>
        <w:commentRangeStart w:id="475"/>
        <w:r>
          <w:rPr>
            <w:lang w:val="en-GB"/>
          </w:rPr>
          <w:t xml:space="preserve">A bias </w:t>
        </w:r>
      </w:moveTo>
      <w:ins w:id="476" w:author="Borisover, Yulia" w:date="2018-08-04T10:19:00Z">
        <w:r>
          <w:rPr>
            <w:lang w:val="en-GB"/>
          </w:rPr>
          <w:t>was</w:t>
        </w:r>
      </w:ins>
      <w:moveTo w:id="477" w:author="Borisover, Yulia" w:date="2018-08-04T10:18:00Z">
        <w:del w:id="478" w:author="Borisover, Yulia" w:date="2018-08-04T10:19:00Z">
          <w:r w:rsidDel="00CD5C29">
            <w:rPr>
              <w:lang w:val="en-GB"/>
            </w:rPr>
            <w:delText>is</w:delText>
          </w:r>
        </w:del>
        <w:r>
          <w:rPr>
            <w:lang w:val="en-GB"/>
          </w:rPr>
          <w:t xml:space="preserve"> not expected since water samples were taken evenly from all sampling days where bacteria were tested </w:t>
        </w:r>
        <w:proofErr w:type="spellStart"/>
        <w:r>
          <w:rPr>
            <w:lang w:val="en-GB"/>
          </w:rPr>
          <w:t>equall</w:t>
        </w:r>
      </w:moveTo>
      <w:commentRangeEnd w:id="475"/>
      <w:r>
        <w:rPr>
          <w:rStyle w:val="CommentReference"/>
          <w:rFonts w:eastAsia="Calibri"/>
        </w:rPr>
        <w:commentReference w:id="475"/>
      </w:r>
      <w:moveTo w:id="479" w:author="Borisover, Yulia" w:date="2018-08-04T10:18:00Z">
        <w:r>
          <w:rPr>
            <w:lang w:val="en-GB"/>
          </w:rPr>
          <w:t>y.</w:t>
        </w:r>
      </w:moveTo>
      <w:moveToRangeEnd w:id="469"/>
      <w:ins w:id="480" w:author="Borisover, Yulia" w:date="2018-08-04T10:19:00Z">
        <w:r>
          <w:rPr>
            <w:lang w:val="en-GB"/>
          </w:rPr>
          <w:t>All</w:t>
        </w:r>
        <w:proofErr w:type="spellEnd"/>
        <w:r>
          <w:rPr>
            <w:lang w:val="en-GB"/>
          </w:rPr>
          <w:t xml:space="preserve"> together, the data </w:t>
        </w:r>
      </w:ins>
      <w:del w:id="481" w:author="Borisover, Yulia" w:date="2018-08-04T10:19:00Z">
        <w:r w:rsidDel="00CD5C29">
          <w:rPr>
            <w:lang w:val="en-GB"/>
          </w:rPr>
          <w:delText>This strongly</w:delText>
        </w:r>
      </w:del>
      <w:ins w:id="482" w:author="Borisover, Yulia" w:date="2018-08-04T10:19:00Z">
        <w:r>
          <w:rPr>
            <w:lang w:val="en-GB"/>
          </w:rPr>
          <w:t>analysis</w:t>
        </w:r>
      </w:ins>
      <w:r>
        <w:rPr>
          <w:lang w:val="en-GB"/>
        </w:rPr>
        <w:t xml:space="preserve"> suggests that fluorescence spectroscopy </w:t>
      </w:r>
      <w:ins w:id="483" w:author="Borisover, Yulia" w:date="2018-08-04T10:18:00Z">
        <w:r>
          <w:rPr>
            <w:lang w:val="en-GB"/>
          </w:rPr>
          <w:t>of EEMs</w:t>
        </w:r>
      </w:ins>
      <w:del w:id="484" w:author="Borisover, Yulia" w:date="2018-08-04T10:18:00Z">
        <w:r w:rsidDel="00CD5C29">
          <w:rPr>
            <w:lang w:val="en-GB"/>
          </w:rPr>
          <w:delText>full EMM analysis</w:delText>
        </w:r>
      </w:del>
      <w:r>
        <w:rPr>
          <w:lang w:val="en-GB"/>
        </w:rPr>
        <w:t xml:space="preserve"> can be used to differentiate </w:t>
      </w:r>
      <w:del w:id="485" w:author="Borisover, Yulia" w:date="2018-08-04T10:20:00Z">
        <w:r w:rsidDel="00CD5C29">
          <w:rPr>
            <w:lang w:val="en-GB"/>
          </w:rPr>
          <w:delText xml:space="preserve">between </w:delText>
        </w:r>
      </w:del>
      <w:r>
        <w:rPr>
          <w:lang w:val="en-GB"/>
        </w:rPr>
        <w:t xml:space="preserve">species of bacteria in pure, dense cultures. </w:t>
      </w:r>
      <w:moveFromRangeStart w:id="486" w:author="Borisover, Yulia" w:date="2018-08-04T10:18:00Z" w:name="move521141253"/>
      <w:moveFrom w:id="487" w:author="Borisover, Yulia" w:date="2018-08-04T10:18:00Z">
        <w:r w:rsidDel="00CD5C29">
          <w:rPr>
            <w:lang w:val="en-GB"/>
          </w:rPr>
          <w:t xml:space="preserve">It is not clear exactly why </w:t>
        </w:r>
        <w:r w:rsidDel="00CD5C29">
          <w:rPr>
            <w:i/>
            <w:iCs/>
            <w:lang w:val="en-GB"/>
          </w:rPr>
          <w:t>P. aeruginosa</w:t>
        </w:r>
        <w:r w:rsidDel="00CD5C29">
          <w:rPr>
            <w:lang w:val="en-GB"/>
          </w:rPr>
          <w:t xml:space="preserve"> is poorly distinguished. A bias is not expected since water samples were taken evenly from all sampling days where bacteria were tested equally.</w:t>
        </w:r>
      </w:moveFrom>
      <w:moveFromRangeEnd w:id="486"/>
    </w:p>
    <w:p w14:paraId="41C7DA14" w14:textId="77777777" w:rsidR="00FC2068" w:rsidRDefault="00FC2068">
      <w:pPr>
        <w:pStyle w:val="Heading2"/>
        <w:numPr>
          <w:ilvl w:val="1"/>
          <w:numId w:val="2"/>
        </w:numPr>
        <w:ind w:left="426" w:hanging="426"/>
        <w:pPrChange w:id="488" w:author="Borisover, Yulia" w:date="2018-08-03T07:13:00Z">
          <w:pPr>
            <w:pStyle w:val="Heading2"/>
          </w:pPr>
        </w:pPrChange>
      </w:pPr>
      <w:bookmarkStart w:id="489" w:name="_Toc520664336"/>
      <w:ins w:id="490" w:author="Borisover, Yulia" w:date="2018-08-04T10:21:00Z">
        <w:r>
          <w:t xml:space="preserve"> </w:t>
        </w:r>
      </w:ins>
      <w:commentRangeStart w:id="491"/>
      <w:commentRangeStart w:id="492"/>
      <w:r>
        <w:t xml:space="preserve">The importance of multivariate </w:t>
      </w:r>
      <w:commentRangeStart w:id="493"/>
      <w:r>
        <w:t>statistics</w:t>
      </w:r>
      <w:bookmarkEnd w:id="489"/>
      <w:commentRangeEnd w:id="493"/>
      <w:r>
        <w:rPr>
          <w:rStyle w:val="CommentReference"/>
          <w:rFonts w:eastAsia="Calibri"/>
          <w:b w:val="0"/>
          <w:bCs w:val="0"/>
          <w:color w:val="auto"/>
          <w:lang w:eastAsia="he-IL"/>
        </w:rPr>
        <w:commentReference w:id="493"/>
      </w:r>
      <w:commentRangeEnd w:id="491"/>
      <w:r>
        <w:rPr>
          <w:rStyle w:val="CommentReference"/>
          <w:rFonts w:eastAsia="Calibri"/>
          <w:b w:val="0"/>
          <w:bCs w:val="0"/>
          <w:color w:val="auto"/>
          <w:lang w:eastAsia="he-IL"/>
        </w:rPr>
        <w:commentReference w:id="491"/>
      </w:r>
      <w:commentRangeEnd w:id="492"/>
      <w:r>
        <w:rPr>
          <w:rStyle w:val="CommentReference"/>
          <w:rFonts w:eastAsia="Calibri"/>
          <w:b w:val="0"/>
          <w:bCs w:val="0"/>
          <w:color w:val="auto"/>
          <w:lang w:eastAsia="he-IL"/>
        </w:rPr>
        <w:commentReference w:id="492"/>
      </w:r>
    </w:p>
    <w:p w14:paraId="2B061C0B" w14:textId="77777777" w:rsidR="00FC2068" w:rsidRDefault="00FC2068" w:rsidP="00FC2068">
      <w:pPr>
        <w:rPr>
          <w:lang w:val="en-GB"/>
        </w:rPr>
      </w:pPr>
      <w:r>
        <w:rPr>
          <w:lang w:val="en-GB"/>
        </w:rPr>
        <w:t>This study demonstrated the breakthrough that can be achieved when using advanced multivariate statistical models like PLS, instead of "peak picking" or visual assessment, on spectral data. In different experiments, data which seemed to have no significance to the naked eye was calibrated and modelled to enable higher sensitivities by several orders of magnitude (</w:t>
      </w:r>
      <w:r>
        <w:rPr>
          <w:lang w:val="en-GB"/>
        </w:rPr>
        <w:fldChar w:fldCharType="begin"/>
      </w:r>
      <w:r>
        <w:rPr>
          <w:lang w:val="en-GB"/>
        </w:rPr>
        <w:instrText xml:space="preserve"> REF _Ref520642158 \h </w:instrText>
      </w:r>
      <w:r>
        <w:rPr>
          <w:lang w:val="en-GB"/>
        </w:rPr>
      </w:r>
      <w:r>
        <w:rPr>
          <w:lang w:val="en-GB"/>
        </w:rPr>
        <w:fldChar w:fldCharType="separate"/>
      </w:r>
      <w:r>
        <w:t xml:space="preserve">Figure </w:t>
      </w:r>
      <w:r>
        <w:rPr>
          <w:noProof/>
        </w:rPr>
        <w:t>15</w:t>
      </w:r>
      <w:r>
        <w:rPr>
          <w:lang w:val="en-GB"/>
        </w:rPr>
        <w:fldChar w:fldCharType="end"/>
      </w:r>
      <w:r>
        <w:rPr>
          <w:lang w:val="en-GB"/>
        </w:rPr>
        <w:t xml:space="preserve">, </w:t>
      </w:r>
      <w:r>
        <w:rPr>
          <w:lang w:val="en-GB"/>
        </w:rPr>
        <w:fldChar w:fldCharType="begin"/>
      </w:r>
      <w:r>
        <w:rPr>
          <w:lang w:val="en-GB"/>
        </w:rPr>
        <w:instrText xml:space="preserve"> REF _Ref520640793 \h </w:instrText>
      </w:r>
      <w:r>
        <w:rPr>
          <w:lang w:val="en-GB"/>
        </w:rPr>
      </w:r>
      <w:r>
        <w:rPr>
          <w:lang w:val="en-GB"/>
        </w:rPr>
        <w:fldChar w:fldCharType="separate"/>
      </w:r>
      <w:r>
        <w:t xml:space="preserve">Table </w:t>
      </w:r>
      <w:r>
        <w:rPr>
          <w:noProof/>
        </w:rPr>
        <w:t>7</w:t>
      </w:r>
      <w:r>
        <w:rPr>
          <w:lang w:val="en-GB"/>
        </w:rPr>
        <w:fldChar w:fldCharType="end"/>
      </w:r>
      <w:r>
        <w:rPr>
          <w:lang w:val="en-GB"/>
        </w:rPr>
        <w:t xml:space="preserve">). It is obvious that with the advancement in computer power, the speed of calculation and the accessibility of smart algorithms, spectral data can now be much better understood. Better models can probably be made with more advanced algorithms than PLS, </w:t>
      </w:r>
      <w:r>
        <w:rPr>
          <w:lang w:val="en-GB"/>
        </w:rPr>
        <w:lastRenderedPageBreak/>
        <w:t xml:space="preserve">some studies employ support vector machine (SVM) algorithms to better describe non-linear phenomena </w:t>
      </w:r>
      <w:r>
        <w:rPr>
          <w:lang w:val="en-GB"/>
        </w:rPr>
        <w:fldChar w:fldCharType="begin"/>
      </w:r>
      <w:r>
        <w:rPr>
          <w:lang w:val="en-GB"/>
        </w:rPr>
        <w:instrText xml:space="preserve"> ADDIN EN.CITE &lt;EndNote&gt;&lt;Cite&gt;&lt;Author&gt;Rösch&lt;/Author&gt;&lt;Year&gt;2005&lt;/Year&gt;&lt;IDText&gt;Chemotaxonomic identification of single bacteria by micro-Raman spectroscopy: application to clean-room-relevant biological contaminations&lt;/IDText&gt;&lt;DisplayText&gt;(Rösch et al., 2005)&lt;/DisplayText&gt;&lt;record&gt;&lt;dates&gt;&lt;pub-dates&gt;&lt;date&gt;Mar&lt;/date&gt;&lt;/pub-dates&gt;&lt;year&gt;2005&lt;/year&gt;&lt;/dates&gt;&lt;keywords&gt;&lt;keyword&gt;Bacillus&lt;/keyword&gt;&lt;keyword&gt;Bacteria&lt;/keyword&gt;&lt;keyword&gt;Bacterial Typing Techniques&lt;/keyword&gt;&lt;keyword&gt;Data Interpretation, Statistical&lt;/keyword&gt;&lt;keyword&gt;Environment, Controlled&lt;/keyword&gt;&lt;keyword&gt;Environmental Microbiology&lt;/keyword&gt;&lt;keyword&gt;Escherichia coli&lt;/keyword&gt;&lt;keyword&gt;Micrococcus&lt;/keyword&gt;&lt;keyword&gt;Photobleaching&lt;/keyword&gt;&lt;keyword&gt;Spectrum Analysis, Raman&lt;/keyword&gt;&lt;keyword&gt;Spores, Bacterial&lt;/keyword&gt;&lt;keyword&gt;Staphylococcus&lt;/keyword&gt;&lt;/keywords&gt;&lt;urls&gt;&lt;related-urls&gt;&lt;url&gt;https://www.ncbi.nlm.nih.gov/pubmed/15746368&lt;/url&gt;&lt;/related-urls&gt;&lt;/urls&gt;&lt;isbn&gt;0099-2240&lt;/isbn&gt;&lt;custom2&gt;PMC1065155&lt;/custom2&gt;&lt;titles&gt;&lt;title&gt;Chemotaxonomic identification of single bacteria by micro-Raman spectroscopy: application to clean-room-relevant biological contaminations&lt;/title&gt;&lt;secondary-title&gt;Appl Environ Microbiol&lt;/secondary-title&gt;&lt;/titles&gt;&lt;pages&gt;1626-37&lt;/pages&gt;&lt;number&gt;3&lt;/number&gt;&lt;contributors&gt;&lt;authors&gt;&lt;author&gt;Rösch, P.&lt;/author&gt;&lt;author&gt;Harz, M.&lt;/author&gt;&lt;author&gt;Schmitt, M.&lt;/author&gt;&lt;author&gt;Peschke, K. D.&lt;/author&gt;&lt;author&gt;Ronneberger, O.&lt;/author&gt;&lt;author&gt;Burkhardt, H.&lt;/author&gt;&lt;author&gt;Motzkus, H. W.&lt;/author&gt;&lt;author&gt;Lankers, M.&lt;/author&gt;&lt;author&gt;Hofer, S.&lt;/author&gt;&lt;author&gt;Thiele, H.&lt;/author&gt;&lt;author&gt;Popp, J.&lt;/author&gt;&lt;/authors&gt;&lt;/contributors&gt;&lt;language&gt;eng&lt;/language&gt;&lt;added-date format="utc"&gt;1500804572&lt;/added-date&gt;&lt;ref-type name="Journal Article"&gt;17&lt;/ref-type&gt;&lt;rec-number&gt;155&lt;/rec-number&gt;&lt;last-updated-date format="utc"&gt;1500804572&lt;/last-updated-date&gt;&lt;accession-num&gt;15746368&lt;/accession-num&gt;&lt;electronic-resource-num&gt;10.1128/AEM.71.3.1626-1637.2005&lt;/electronic-resource-num&gt;&lt;volume&gt;71&lt;/volume&gt;&lt;/record&gt;&lt;/Cite&gt;&lt;/EndNote&gt;</w:instrText>
      </w:r>
      <w:r>
        <w:rPr>
          <w:lang w:val="en-GB"/>
        </w:rPr>
        <w:fldChar w:fldCharType="separate"/>
      </w:r>
      <w:r>
        <w:rPr>
          <w:noProof/>
          <w:lang w:val="en-GB"/>
        </w:rPr>
        <w:t>(Rösch et al., 2005)</w:t>
      </w:r>
      <w:r>
        <w:rPr>
          <w:lang w:val="en-GB"/>
        </w:rPr>
        <w:fldChar w:fldCharType="end"/>
      </w:r>
      <w:r>
        <w:rPr>
          <w:lang w:val="en-GB"/>
        </w:rPr>
        <w:t xml:space="preserve">, others use Parallel Factor Analysis (PARAFAC) to resolve overlapping peaks in fluorescence spectra </w:t>
      </w:r>
      <w:r>
        <w:rPr>
          <w:lang w:val="en-GB"/>
        </w:rPr>
        <w:fldChar w:fldCharType="begin">
          <w:fldData xml:space="preserve">PEVuZE5vdGU+PENpdGU+PEF1dGhvcj5CYWdob3RoPC9BdXRob3I+PFllYXI+MjAxMTwvWWVhcj48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==
</w:fldData>
        </w:fldChar>
      </w:r>
      <w:r>
        <w:rPr>
          <w:lang w:val="en-GB"/>
        </w:rPr>
        <w:instrText xml:space="preserve"> ADDIN EN.CITE </w:instrText>
      </w:r>
      <w:r>
        <w:rPr>
          <w:lang w:val="en-GB"/>
        </w:rPr>
        <w:fldChar w:fldCharType="begin">
          <w:fldData xml:space="preserve">PEVuZE5vdGU+PENpdGU+PEF1dGhvcj5CYWdob3RoPC9BdXRob3I+PFllYXI+MjAxMTwvWWVhcj48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==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(Baghoth et al., 2011; Borisover et al., 2009; Nebbioso and Piccolo)</w:t>
      </w:r>
      <w:r>
        <w:rPr>
          <w:lang w:val="en-GB"/>
        </w:rPr>
        <w:fldChar w:fldCharType="end"/>
      </w:r>
      <w:r>
        <w:rPr>
          <w:lang w:val="en-GB"/>
        </w:rPr>
        <w:t xml:space="preserve"> and few even use complex machine learning algorithms which include sparse coding and neural networks to understand the obscure interplay between variables </w:t>
      </w:r>
      <w:r>
        <w:rPr>
          <w:lang w:val="en-GB"/>
        </w:rPr>
        <w:fldChar w:fldCharType="begin">
          <w:fldData xml:space="preserve">PEVuZE5vdGU+PENpdGU+PEF1dGhvcj5Gcm9saWNoPC9BdXRob3I+PFllYXI+MjAxNzwvWWVhcj48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</w:fldData>
        </w:fldChar>
      </w:r>
      <w:r>
        <w:rPr>
          <w:lang w:val="en-GB"/>
        </w:rPr>
        <w:instrText xml:space="preserve"> ADDIN EN.CITE </w:instrText>
      </w:r>
      <w:r>
        <w:rPr>
          <w:lang w:val="en-GB"/>
        </w:rPr>
        <w:fldChar w:fldCharType="begin">
          <w:fldData xml:space="preserve">PEVuZE5vdGU+PENpdGU+PEF1dGhvcj5Gcm9saWNoPC9BdXRob3I+PFllYXI+MjAxNzwvWWVhcj48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(Frolich et al., 2017; Stöckel et al., 2010)</w:t>
      </w:r>
      <w:r>
        <w:rPr>
          <w:lang w:val="en-GB"/>
        </w:rPr>
        <w:fldChar w:fldCharType="end"/>
      </w:r>
      <w:r>
        <w:rPr>
          <w:lang w:val="en-GB"/>
        </w:rPr>
        <w:t xml:space="preserve">. </w:t>
      </w:r>
    </w:p>
    <w:p w14:paraId="246E8AB8" w14:textId="77777777" w:rsidR="00EB1061" w:rsidRPr="00FC2068" w:rsidRDefault="00EB1061">
      <w:pPr>
        <w:rPr>
          <w:lang w:val="en-GB"/>
        </w:rPr>
      </w:pPr>
    </w:p>
    <w:sectPr w:rsidR="00EB1061" w:rsidRPr="00FC2068" w:rsidSect="001F7351">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Borisover, Yulia" w:date="2018-08-04T06:29:00Z" w:initials="BY">
    <w:p w14:paraId="0D7DD7B8" w14:textId="77777777" w:rsidR="00FC2068" w:rsidRDefault="00FC2068" w:rsidP="00FC2068">
      <w:pPr>
        <w:pStyle w:val="CommentText"/>
      </w:pPr>
      <w:r>
        <w:rPr>
          <w:rStyle w:val="CommentReference"/>
        </w:rPr>
        <w:annotationRef/>
      </w:r>
      <w:r>
        <w:t xml:space="preserve">You are repeating yourself and the introduction. You do not need general statements in discussion but you should directly discuss the data {personally I almost never \separate Results and </w:t>
      </w:r>
      <w:proofErr w:type="spellStart"/>
      <w:r>
        <w:t>Disucssion</w:t>
      </w:r>
      <w:proofErr w:type="spellEnd"/>
      <w:r>
        <w:t xml:space="preserve"> because it is more difficult to follow and keep in mind both and prefer to </w:t>
      </w:r>
      <w:proofErr w:type="spellStart"/>
      <w:r>
        <w:t>comboine</w:t>
      </w:r>
      <w:proofErr w:type="spellEnd"/>
      <w:r>
        <w:t xml:space="preserve"> it: You have some elements of discussion present in results, and I would always combine it. Of course it is up to you</w:t>
      </w:r>
    </w:p>
  </w:comment>
  <w:comment w:id="3" w:author="Administrator" w:date="2018-08-06T17:49:00Z" w:initials="A">
    <w:p w14:paraId="2FC97866" w14:textId="77777777" w:rsidR="00FC2068" w:rsidRDefault="00FC2068" w:rsidP="00FC2068">
      <w:pPr>
        <w:pStyle w:val="CommentText"/>
      </w:pPr>
      <w:r>
        <w:rPr>
          <w:rStyle w:val="CommentReference"/>
        </w:rPr>
        <w:annotationRef/>
      </w:r>
      <w:r>
        <w:t>I personally disagree. I think that the discussion must reiterate some of the introduction, briefly, to remind the reader the WHY of the work. I was also told to do this by my writing teacher in the faculty. I don't think it hurts the work.</w:t>
      </w:r>
    </w:p>
  </w:comment>
  <w:comment w:id="5" w:author="Borisover, Yulia" w:date="2018-08-04T06:35:00Z" w:initials="BY">
    <w:p w14:paraId="5F1CB0A1" w14:textId="77777777" w:rsidR="00FC2068" w:rsidRDefault="00FC2068" w:rsidP="00FC2068">
      <w:pPr>
        <w:pStyle w:val="CommentText"/>
      </w:pPr>
      <w:r>
        <w:rPr>
          <w:rStyle w:val="CommentReference"/>
        </w:rPr>
        <w:annotationRef/>
      </w:r>
      <w:r>
        <w:t xml:space="preserve">In fact, today there are A LOT of papers on using fluorescence spectroscopy for monitoring microbial contamination. Really a lot. They are all from 1-3 groups, mostly but there are multiple studies. So, your work is not “the first” but it has features and innovations. So, basically no need to refer </w:t>
      </w:r>
      <w:proofErr w:type="spellStart"/>
      <w:r>
        <w:t>t</w:t>
      </w:r>
      <w:proofErr w:type="spellEnd"/>
      <w:r>
        <w:br/>
        <w:t xml:space="preserve">limited literature studies’ but rather to your specific innovation. But again, all this large paragraph is not suitable for this place. What you are writing is not </w:t>
      </w:r>
      <w:proofErr w:type="spellStart"/>
      <w:r>
        <w:t>discusssion</w:t>
      </w:r>
      <w:proofErr w:type="spellEnd"/>
    </w:p>
  </w:comment>
  <w:comment w:id="4" w:author="Borisover, Yulia" w:date="2018-08-04T06:32:00Z" w:initials="BY">
    <w:p w14:paraId="6AB0E694" w14:textId="77777777" w:rsidR="00FC2068" w:rsidRDefault="00FC2068" w:rsidP="00FC2068">
      <w:pPr>
        <w:pStyle w:val="CommentText"/>
      </w:pPr>
      <w:r>
        <w:rPr>
          <w:rStyle w:val="CommentReference"/>
        </w:rPr>
        <w:annotationRef/>
      </w:r>
      <w:r>
        <w:t>The same comment as above: it is too general, great either for introduction or for summary but it is not discussion of your results.</w:t>
      </w:r>
    </w:p>
  </w:comment>
  <w:comment w:id="18" w:author="Borisover, Yulia" w:date="2018-08-04T06:44:00Z" w:initials="BY">
    <w:p w14:paraId="1F8AB0A8" w14:textId="77777777" w:rsidR="00FC2068" w:rsidRDefault="00FC2068" w:rsidP="00FC2068">
      <w:pPr>
        <w:pStyle w:val="CommentText"/>
      </w:pPr>
      <w:r>
        <w:rPr>
          <w:rStyle w:val="CommentReference"/>
        </w:rPr>
        <w:annotationRef/>
      </w:r>
      <w:r>
        <w:t xml:space="preserve">That is exactly </w:t>
      </w:r>
      <w:proofErr w:type="spellStart"/>
      <w:r>
        <w:t>bthe</w:t>
      </w:r>
      <w:proofErr w:type="spellEnd"/>
      <w:r>
        <w:t xml:space="preserve"> problem of Discussion isolated from results – you have no new Figures and need to refer to Figures </w:t>
      </w:r>
      <w:proofErr w:type="spellStart"/>
      <w:r>
        <w:t>hown</w:t>
      </w:r>
      <w:proofErr w:type="spellEnd"/>
      <w:r>
        <w:t xml:space="preserve"> 30 pages earlier.</w:t>
      </w:r>
    </w:p>
  </w:comment>
  <w:comment w:id="21" w:author="Borisover, Yulia" w:date="2018-08-04T06:49:00Z" w:initials="BY">
    <w:p w14:paraId="26A7DE4C" w14:textId="77777777" w:rsidR="00FC2068" w:rsidRDefault="00FC2068" w:rsidP="00FC2068">
      <w:pPr>
        <w:pStyle w:val="CommentText"/>
      </w:pPr>
      <w:r>
        <w:rPr>
          <w:rStyle w:val="CommentReference"/>
        </w:rPr>
        <w:annotationRef/>
      </w:r>
      <w:r>
        <w:t xml:space="preserve">I should say that I am deeply in the whole reading and in fact I might have more concept. I may just miss and forget </w:t>
      </w:r>
      <w:proofErr w:type="spellStart"/>
      <w:proofErr w:type="gramStart"/>
      <w:r>
        <w:t>it..</w:t>
      </w:r>
      <w:proofErr w:type="gramEnd"/>
      <w:r>
        <w:t>let</w:t>
      </w:r>
      <w:proofErr w:type="spellEnd"/>
      <w:r>
        <w:t xml:space="preserve"> see </w:t>
      </w:r>
      <w:proofErr w:type="spellStart"/>
      <w:r>
        <w:t>iff</w:t>
      </w:r>
      <w:proofErr w:type="spellEnd"/>
      <w:r>
        <w:t xml:space="preserve"> I will recall. Yet it is not clear to me how it can be that the method is not </w:t>
      </w:r>
      <w:proofErr w:type="spellStart"/>
      <w:r>
        <w:t>sensitivie</w:t>
      </w:r>
      <w:proofErr w:type="spellEnd"/>
      <w:r>
        <w:t xml:space="preserve"> to bacteria concentrations but is capable of distinguishing???? It is strange a bit</w:t>
      </w:r>
    </w:p>
  </w:comment>
  <w:comment w:id="22" w:author="Administrator" w:date="2018-08-12T16:44:00Z" w:initials="A">
    <w:p w14:paraId="1107C51B" w14:textId="77777777" w:rsidR="00FC2068" w:rsidRDefault="00FC2068" w:rsidP="00FC2068">
      <w:pPr>
        <w:pStyle w:val="CommentText"/>
      </w:pPr>
      <w:r>
        <w:rPr>
          <w:rStyle w:val="CommentReference"/>
        </w:rPr>
        <w:annotationRef/>
      </w:r>
      <w:r>
        <w:t>I agree. This is tremendously strange. I wish I could explain this. I was sure we had NOTHING with the Raman data, but the analysis differs from the eye. It really is hard to explain.</w:t>
      </w:r>
    </w:p>
  </w:comment>
  <w:comment w:id="23" w:author="Borisover, Yulia" w:date="2018-08-04T06:51:00Z" w:initials="BY">
    <w:p w14:paraId="722158D3" w14:textId="77777777" w:rsidR="00FC2068" w:rsidRDefault="00FC2068" w:rsidP="00FC2068">
      <w:pPr>
        <w:pStyle w:val="CommentText"/>
      </w:pPr>
      <w:r>
        <w:rPr>
          <w:rStyle w:val="CommentReference"/>
        </w:rPr>
        <w:annotationRef/>
      </w:r>
      <w:r>
        <w:t>Repetition without discussion. You may just condense it in one sentence.</w:t>
      </w:r>
    </w:p>
  </w:comment>
  <w:comment w:id="30" w:author="Borisover, Yulia" w:date="2018-08-04T06:56:00Z" w:initials="BY">
    <w:p w14:paraId="04598374" w14:textId="77777777" w:rsidR="00FC2068" w:rsidRDefault="00FC2068" w:rsidP="00FC2068">
      <w:pPr>
        <w:pStyle w:val="CommentText"/>
      </w:pPr>
      <w:r>
        <w:rPr>
          <w:rStyle w:val="CommentReference"/>
        </w:rPr>
        <w:annotationRef/>
      </w:r>
      <w:r>
        <w:t xml:space="preserve">Honestly, the explanation is not clear. It is </w:t>
      </w:r>
      <w:proofErr w:type="spellStart"/>
      <w:r>
        <w:t>noit</w:t>
      </w:r>
      <w:proofErr w:type="spellEnd"/>
      <w:r>
        <w:t xml:space="preserve"> clear how absorbance reaction is related to </w:t>
      </w:r>
      <w:proofErr w:type="spellStart"/>
      <w:r>
        <w:t>suchtype</w:t>
      </w:r>
      <w:proofErr w:type="spellEnd"/>
      <w:r>
        <w:t xml:space="preserve"> of scatter signal</w:t>
      </w:r>
    </w:p>
  </w:comment>
  <w:comment w:id="38" w:author="Borisover, Yulia" w:date="2018-08-04T06:59:00Z" w:initials="BY">
    <w:p w14:paraId="7914A2B9" w14:textId="77777777" w:rsidR="00FC2068" w:rsidRDefault="00FC2068" w:rsidP="00FC2068">
      <w:pPr>
        <w:pStyle w:val="CommentText"/>
      </w:pPr>
      <w:r>
        <w:rPr>
          <w:rStyle w:val="CommentReference"/>
        </w:rPr>
        <w:annotationRef/>
      </w:r>
      <w:r>
        <w:t xml:space="preserve">For me it is not clear. 10^9 CFU is huge concentration seen by eye. Depending on </w:t>
      </w:r>
      <w:proofErr w:type="spellStart"/>
      <w:r>
        <w:t>thewavelength</w:t>
      </w:r>
      <w:proofErr w:type="spellEnd"/>
      <w:r>
        <w:t xml:space="preserve">, you should see either absorbance and/or scatter. I am sure that when using regular photometer what is actually measured is whole light scattering, not Raman but perhaps the elastic or whatever. All this above comparison of the lack of the signal with “absorbance” is not well outlined, and raises the question if the right terms were used. Is it about absorbance or also scatter </w:t>
      </w:r>
      <w:proofErr w:type="spellStart"/>
      <w:r>
        <w:t>phenomeonon</w:t>
      </w:r>
      <w:proofErr w:type="spellEnd"/>
      <w:r>
        <w:t>?</w:t>
      </w:r>
    </w:p>
  </w:comment>
  <w:comment w:id="37" w:author="Borisover, Yulia" w:date="2018-08-04T06:58:00Z" w:initials="BY">
    <w:p w14:paraId="27B38C25" w14:textId="77777777" w:rsidR="00FC2068" w:rsidRDefault="00FC2068" w:rsidP="00FC2068">
      <w:pPr>
        <w:pStyle w:val="CommentText"/>
      </w:pPr>
      <w:r>
        <w:rPr>
          <w:rStyle w:val="CommentReference"/>
        </w:rPr>
        <w:annotationRef/>
      </w:r>
      <w:proofErr w:type="gramStart"/>
      <w:r>
        <w:t>Similarly</w:t>
      </w:r>
      <w:proofErr w:type="gramEnd"/>
      <w:r>
        <w:t xml:space="preserve"> to the lack of absorbance below 10^9 CFU/ml</w:t>
      </w:r>
    </w:p>
  </w:comment>
  <w:comment w:id="39" w:author="Borisover, Yulia" w:date="2018-08-04T07:02:00Z" w:initials="BY">
    <w:p w14:paraId="2E142183" w14:textId="77777777" w:rsidR="00FC2068" w:rsidRDefault="00FC2068" w:rsidP="00FC2068">
      <w:pPr>
        <w:pStyle w:val="CommentText"/>
      </w:pPr>
      <w:r>
        <w:rPr>
          <w:rStyle w:val="CommentReference"/>
        </w:rPr>
        <w:annotationRef/>
      </w:r>
      <w:r>
        <w:t>You said it bore?</w:t>
      </w:r>
    </w:p>
  </w:comment>
  <w:comment w:id="40" w:author="Borisover, Yulia" w:date="2018-08-04T07:02:00Z" w:initials="BY">
    <w:p w14:paraId="55566FA9" w14:textId="77777777" w:rsidR="00FC2068" w:rsidRDefault="00FC2068" w:rsidP="00FC2068">
      <w:pPr>
        <w:pStyle w:val="CommentText"/>
      </w:pPr>
      <w:r>
        <w:rPr>
          <w:rStyle w:val="CommentReference"/>
        </w:rPr>
        <w:annotationRef/>
      </w:r>
      <w:r>
        <w:t xml:space="preserve">Is it better than regular photometer or </w:t>
      </w:r>
      <w:proofErr w:type="spellStart"/>
      <w:r>
        <w:t>turbidimeter</w:t>
      </w:r>
      <w:proofErr w:type="spellEnd"/>
      <w:r>
        <w:t>?</w:t>
      </w:r>
    </w:p>
  </w:comment>
  <w:comment w:id="41" w:author="Administrator" w:date="2018-08-06T17:51:00Z" w:initials="A">
    <w:p w14:paraId="700694C3" w14:textId="77777777" w:rsidR="00FC2068" w:rsidRDefault="00FC2068" w:rsidP="00FC2068">
      <w:pPr>
        <w:pStyle w:val="CommentText"/>
      </w:pPr>
      <w:r>
        <w:rPr>
          <w:rStyle w:val="CommentReference"/>
        </w:rPr>
        <w:annotationRef/>
      </w:r>
      <w:r>
        <w:t>Yes. They cannot differentiate at all.</w:t>
      </w:r>
    </w:p>
  </w:comment>
  <w:comment w:id="42" w:author="Borisover, Yulia" w:date="2018-08-04T07:03:00Z" w:initials="BY">
    <w:p w14:paraId="4785EC09" w14:textId="77777777" w:rsidR="00FC2068" w:rsidRDefault="00FC2068" w:rsidP="00FC2068">
      <w:pPr>
        <w:pStyle w:val="CommentText"/>
      </w:pPr>
      <w:r>
        <w:rPr>
          <w:rStyle w:val="CommentReference"/>
        </w:rPr>
        <w:annotationRef/>
      </w:r>
      <w:r>
        <w:t xml:space="preserve">I am not sure if it is correct. </w:t>
      </w:r>
      <w:proofErr w:type="spellStart"/>
      <w:r>
        <w:t>Firtst</w:t>
      </w:r>
      <w:proofErr w:type="spellEnd"/>
      <w:r>
        <w:t xml:space="preserve">, it is difficult to talk about “absorbance” without indicating a specific wavelength. Second, at this specific wavelength (600 nm&gt;), is it even absorbance? It is probably turbidity of a sample which is controlled mostly by </w:t>
      </w:r>
      <w:proofErr w:type="spellStart"/>
      <w:r>
        <w:t>ligh</w:t>
      </w:r>
      <w:proofErr w:type="spellEnd"/>
      <w:r>
        <w:t xml:space="preserve"> scatter but not absorbance. Check it! M </w:t>
      </w:r>
      <w:proofErr w:type="spellStart"/>
      <w:r>
        <w:t>easuring</w:t>
      </w:r>
      <w:proofErr w:type="spellEnd"/>
      <w:r>
        <w:t xml:space="preserve"> a signal on spectrophotometer does not necessarily mean that you measure absorbance. It may be a result of light scatter and turbidity.</w:t>
      </w:r>
    </w:p>
  </w:comment>
  <w:comment w:id="43" w:author="Borisover, Yulia" w:date="2018-08-04T07:06:00Z" w:initials="BY">
    <w:p w14:paraId="77BCDE06" w14:textId="77777777" w:rsidR="00FC2068" w:rsidRDefault="00FC2068" w:rsidP="00FC2068">
      <w:pPr>
        <w:pStyle w:val="CommentText"/>
      </w:pPr>
      <w:r>
        <w:rPr>
          <w:rStyle w:val="CommentReference"/>
        </w:rPr>
        <w:annotationRef/>
      </w:r>
      <w:r>
        <w:t xml:space="preserve">But it is Raman nit a general and non-specific light scattering? General classic light scattering depends on the </w:t>
      </w:r>
      <w:proofErr w:type="gramStart"/>
      <w:r>
        <w:t>ratio  between</w:t>
      </w:r>
      <w:proofErr w:type="gramEnd"/>
      <w:r>
        <w:t xml:space="preserve"> the light wavelength and the particle wavelength. But it is Raman</w:t>
      </w:r>
      <w:proofErr w:type="gramStart"/>
      <w:r>
        <w:t>? !</w:t>
      </w:r>
      <w:proofErr w:type="gramEnd"/>
      <w:r>
        <w:t xml:space="preserve"> Considering that any aggregation increases light interactions with interface </w:t>
      </w:r>
      <w:proofErr w:type="spellStart"/>
      <w:r>
        <w:t>grouos</w:t>
      </w:r>
      <w:proofErr w:type="spellEnd"/>
      <w:r>
        <w:t xml:space="preserve"> and particles, it should even reduce an accessibility of some functional groups of </w:t>
      </w:r>
      <w:proofErr w:type="spellStart"/>
      <w:r>
        <w:t>bactgeria</w:t>
      </w:r>
      <w:proofErr w:type="spellEnd"/>
      <w:r>
        <w:t xml:space="preserve"> for light interactions. Light might have a limited penetration depth into the aggregates thus </w:t>
      </w:r>
      <w:proofErr w:type="spellStart"/>
      <w:r>
        <w:t>redujcing</w:t>
      </w:r>
      <w:proofErr w:type="spellEnd"/>
      <w:r>
        <w:t xml:space="preserve"> the signal at least</w:t>
      </w:r>
    </w:p>
  </w:comment>
  <w:comment w:id="57" w:author="Borisover, Yulia" w:date="2018-08-04T07:16:00Z" w:initials="BY">
    <w:p w14:paraId="239E7455" w14:textId="77777777" w:rsidR="00FC2068" w:rsidRDefault="00FC2068" w:rsidP="00FC2068">
      <w:pPr>
        <w:pStyle w:val="CommentText"/>
      </w:pPr>
      <w:r>
        <w:rPr>
          <w:rStyle w:val="CommentReference"/>
        </w:rPr>
        <w:annotationRef/>
      </w:r>
      <w:r>
        <w:t xml:space="preserve">I would remove all this piece of the text. You are saying that you have used the instrument which was not calibrated against bacteria but was checked against ethanol. For people far from this field there is a first question: why was not the instrument checked against bacteria? You cannot say that you decided to use the instrument for analysis of bacteria but you know that it was not designed for this objective. It is up to you but I would definitely remove this piece of the text. It weakens the impression. We are allowed to get negative results. But we should not make an impression that we started to work with the instrument having no proof it is suitable. Up to you and </w:t>
      </w:r>
      <w:proofErr w:type="spellStart"/>
      <w:proofErr w:type="gramStart"/>
      <w:r>
        <w:t>eev</w:t>
      </w:r>
      <w:proofErr w:type="spellEnd"/>
      <w:r>
        <w:t>..</w:t>
      </w:r>
      <w:proofErr w:type="gramEnd"/>
    </w:p>
  </w:comment>
  <w:comment w:id="99" w:author="Borisover, Yulia" w:date="2018-08-04T07:28:00Z" w:initials="BY">
    <w:p w14:paraId="10E1A6F1" w14:textId="77777777" w:rsidR="00FC2068" w:rsidRDefault="00FC2068" w:rsidP="00FC2068">
      <w:pPr>
        <w:pStyle w:val="CommentText"/>
      </w:pPr>
      <w:r>
        <w:rPr>
          <w:rStyle w:val="CommentReference"/>
        </w:rPr>
        <w:annotationRef/>
      </w:r>
      <w:r>
        <w:t>Did you introduce this abbreviation earlier?</w:t>
      </w:r>
    </w:p>
  </w:comment>
  <w:comment w:id="109" w:author="Borisover, Yulia" w:date="2018-08-04T07:33:00Z" w:initials="BY">
    <w:p w14:paraId="3BCE18A8" w14:textId="77777777" w:rsidR="00FC2068" w:rsidRDefault="00FC2068" w:rsidP="00FC2068">
      <w:pPr>
        <w:pStyle w:val="CommentText"/>
      </w:pPr>
      <w:r>
        <w:rPr>
          <w:rStyle w:val="CommentReference"/>
        </w:rPr>
        <w:annotationRef/>
      </w:r>
      <w:r>
        <w:t xml:space="preserve">I think it is confusing and therefore incorrect. This sentence makes an impression that 2 ppb is equivalent to 2 CFU of bacteria. But as we said it is not. </w:t>
      </w:r>
      <w:proofErr w:type="spellStart"/>
      <w:proofErr w:type="gramStart"/>
      <w:r>
        <w:t>By”chance</w:t>
      </w:r>
      <w:proofErr w:type="spellEnd"/>
      <w:proofErr w:type="gramEnd"/>
      <w:r>
        <w:t xml:space="preserve">” E coli correlated with the whole number of bacteria, and due to this chance there was a correlation between fluorescence and E coli. But in fact there is </w:t>
      </w:r>
      <w:proofErr w:type="spellStart"/>
      <w:r>
        <w:t>mujch</w:t>
      </w:r>
      <w:proofErr w:type="spellEnd"/>
      <w:r>
        <w:t xml:space="preserve"> more bacteria and these literature studies do not report generally how much…you have reported that it is 10000 </w:t>
      </w:r>
      <w:proofErr w:type="spellStart"/>
      <w:r>
        <w:t>celle</w:t>
      </w:r>
      <w:proofErr w:type="spellEnd"/>
      <w:r>
        <w:t xml:space="preserve"> per mL I suggest to </w:t>
      </w:r>
      <w:proofErr w:type="spellStart"/>
      <w:r>
        <w:t>rfemove</w:t>
      </w:r>
      <w:proofErr w:type="spellEnd"/>
      <w:r>
        <w:t xml:space="preserve"> this confusing sentence, especially it is not part of discussion of your data</w:t>
      </w:r>
    </w:p>
  </w:comment>
  <w:comment w:id="110" w:author="Borisover, Yulia" w:date="2018-08-04T07:36:00Z" w:initials="BY">
    <w:p w14:paraId="6C94CC35" w14:textId="77777777" w:rsidR="00FC2068" w:rsidRDefault="00FC2068" w:rsidP="00FC2068">
      <w:pPr>
        <w:pStyle w:val="CommentText"/>
      </w:pPr>
      <w:r>
        <w:rPr>
          <w:rStyle w:val="CommentReference"/>
        </w:rPr>
        <w:annotationRef/>
      </w:r>
      <w:r>
        <w:t xml:space="preserve">Is it the whole number of cells? In 1 mL? This sounds that worked with </w:t>
      </w:r>
      <w:proofErr w:type="spellStart"/>
      <w:r>
        <w:t>a</w:t>
      </w:r>
      <w:proofErr w:type="spellEnd"/>
      <w:r>
        <w:t xml:space="preserve"> extremely clean water if it is the whole number of cells</w:t>
      </w:r>
      <w:proofErr w:type="gramStart"/>
      <w:r>
        <w:t>….comparable</w:t>
      </w:r>
      <w:proofErr w:type="gramEnd"/>
      <w:r>
        <w:t xml:space="preserve"> with you or even better. Did they have the same level of fluorescence as others? Impossible. Here is something wrong (in my </w:t>
      </w:r>
      <w:proofErr w:type="gramStart"/>
      <w:r>
        <w:t>understanding)…</w:t>
      </w:r>
      <w:proofErr w:type="gramEnd"/>
    </w:p>
  </w:comment>
  <w:comment w:id="120" w:author="Borisover, Yulia" w:date="2018-08-04T07:42:00Z" w:initials="BY">
    <w:p w14:paraId="236AEBAA" w14:textId="77777777" w:rsidR="00FC2068" w:rsidRDefault="00FC2068" w:rsidP="00FC2068">
      <w:pPr>
        <w:pStyle w:val="CommentText"/>
      </w:pPr>
      <w:r>
        <w:rPr>
          <w:rStyle w:val="CommentReference"/>
        </w:rPr>
        <w:annotationRef/>
      </w:r>
      <w:r>
        <w:t xml:space="preserve">As I wrote earlier, it is unnecessarily and has no meaning. </w:t>
      </w:r>
    </w:p>
    <w:p w14:paraId="57DFAD80" w14:textId="77777777" w:rsidR="00FC2068" w:rsidRDefault="00FC2068" w:rsidP="00FC2068">
      <w:pPr>
        <w:pStyle w:val="CommentText"/>
      </w:pPr>
    </w:p>
  </w:comment>
  <w:comment w:id="165" w:author="Borisover, Yulia" w:date="2018-08-04T07:56:00Z" w:initials="BY">
    <w:p w14:paraId="3B0FF20C" w14:textId="77777777" w:rsidR="00FC2068" w:rsidRDefault="00FC2068" w:rsidP="00FC2068">
      <w:pPr>
        <w:pStyle w:val="CommentText"/>
      </w:pPr>
      <w:r>
        <w:rPr>
          <w:rStyle w:val="CommentReference"/>
        </w:rPr>
        <w:annotationRef/>
      </w:r>
      <w:r>
        <w:t>I do not know</w:t>
      </w:r>
      <w:r>
        <w:sym w:font="Wingdings" w:char="F04A"/>
      </w:r>
      <w:r>
        <w:t>. You are responsible for this statement</w:t>
      </w:r>
    </w:p>
  </w:comment>
  <w:comment w:id="205" w:author="Borisover, Yulia" w:date="2018-08-04T08:02:00Z" w:initials="BY">
    <w:p w14:paraId="6DC59B6F" w14:textId="77777777" w:rsidR="00FC2068" w:rsidRDefault="00FC2068" w:rsidP="00FC2068">
      <w:pPr>
        <w:pStyle w:val="CommentText"/>
      </w:pPr>
      <w:r>
        <w:rPr>
          <w:rStyle w:val="CommentReference"/>
        </w:rPr>
        <w:annotationRef/>
      </w:r>
      <w:r>
        <w:t xml:space="preserve">Too much. </w:t>
      </w:r>
      <w:proofErr w:type="spellStart"/>
      <w:r>
        <w:t>Proteinaceous</w:t>
      </w:r>
      <w:proofErr w:type="spellEnd"/>
      <w:r>
        <w:t xml:space="preserve"> fluorescence does not extend beyond 370 nm. I never had seen it at 380 nm, suggest you to replaced 400 with at least 380</w:t>
      </w:r>
    </w:p>
  </w:comment>
  <w:comment w:id="265" w:author="Borisover, Yulia" w:date="2018-08-04T08:18:00Z" w:initials="BY">
    <w:p w14:paraId="50E8F2CD" w14:textId="77777777" w:rsidR="00FC2068" w:rsidRDefault="00FC2068" w:rsidP="00FC2068">
      <w:pPr>
        <w:pStyle w:val="CommentText"/>
      </w:pPr>
      <w:r>
        <w:rPr>
          <w:rStyle w:val="CommentReference"/>
        </w:rPr>
        <w:annotationRef/>
      </w:r>
      <w:r>
        <w:t>Again you said it earlier; it is absolutely reiteration, and it is better to remove it</w:t>
      </w:r>
    </w:p>
  </w:comment>
  <w:comment w:id="278" w:author="Borisover, Yulia" w:date="2018-08-04T08:21:00Z" w:initials="BY">
    <w:p w14:paraId="13B77785" w14:textId="77777777" w:rsidR="00FC2068" w:rsidRDefault="00FC2068" w:rsidP="00FC2068">
      <w:pPr>
        <w:pStyle w:val="CommentText"/>
      </w:pPr>
      <w:r>
        <w:rPr>
          <w:rStyle w:val="CommentReference"/>
        </w:rPr>
        <w:annotationRef/>
      </w:r>
      <w:r>
        <w:t>Correlation of what with what?</w:t>
      </w:r>
    </w:p>
  </w:comment>
  <w:comment w:id="290" w:author="Borisover, Yulia" w:date="2018-08-04T08:23:00Z" w:initials="BY">
    <w:p w14:paraId="0070E304" w14:textId="77777777" w:rsidR="00FC2068" w:rsidRDefault="00FC2068" w:rsidP="00FC2068">
      <w:pPr>
        <w:pStyle w:val="CommentText"/>
      </w:pPr>
      <w:r>
        <w:rPr>
          <w:rStyle w:val="CommentReference"/>
        </w:rPr>
        <w:annotationRef/>
      </w:r>
      <w:r>
        <w:t>Which groups?</w:t>
      </w:r>
    </w:p>
  </w:comment>
  <w:comment w:id="296" w:author="Borisover, Yulia" w:date="2018-08-04T08:24:00Z" w:initials="BY">
    <w:p w14:paraId="05C1BEB0" w14:textId="77777777" w:rsidR="00FC2068" w:rsidRDefault="00FC2068" w:rsidP="00FC2068">
      <w:pPr>
        <w:pStyle w:val="CommentText"/>
      </w:pPr>
      <w:r>
        <w:rPr>
          <w:rStyle w:val="CommentReference"/>
        </w:rPr>
        <w:annotationRef/>
      </w:r>
      <w:r>
        <w:t xml:space="preserve">Again, I feel strongly how you are continuously reiterating the result section. </w:t>
      </w:r>
    </w:p>
  </w:comment>
  <w:comment w:id="299" w:author="Borisover, Yulia" w:date="2018-08-04T08:25:00Z" w:initials="BY">
    <w:p w14:paraId="74BD1C2F" w14:textId="77777777" w:rsidR="00FC2068" w:rsidRDefault="00FC2068" w:rsidP="00FC2068">
      <w:pPr>
        <w:pStyle w:val="CommentText"/>
      </w:pPr>
      <w:r>
        <w:rPr>
          <w:rStyle w:val="CommentReference"/>
        </w:rPr>
        <w:annotationRef/>
      </w:r>
      <w:r>
        <w:t>This sentence is for either introduction or materials and methods where you should justify and explain why did you choose these three bacteria. But he discussion section is not a place to explain why did you choose it.</w:t>
      </w:r>
    </w:p>
  </w:comment>
  <w:comment w:id="314" w:author="Borisover, Yulia" w:date="2018-08-04T08:28:00Z" w:initials="BY">
    <w:p w14:paraId="15EF2FE5" w14:textId="77777777" w:rsidR="00FC2068" w:rsidRDefault="00FC2068" w:rsidP="00FC2068">
      <w:pPr>
        <w:pStyle w:val="CommentText"/>
      </w:pPr>
      <w:r>
        <w:rPr>
          <w:rStyle w:val="CommentReference"/>
        </w:rPr>
        <w:annotationRef/>
      </w:r>
      <w:r>
        <w:t>Correct?</w:t>
      </w:r>
    </w:p>
  </w:comment>
  <w:comment w:id="340" w:author="Borisover, Yulia" w:date="2018-08-04T08:36:00Z" w:initials="BY">
    <w:p w14:paraId="140D1F50" w14:textId="77777777" w:rsidR="00FC2068" w:rsidRDefault="00FC2068" w:rsidP="00FC2068">
      <w:pPr>
        <w:pStyle w:val="CommentText"/>
      </w:pPr>
      <w:r>
        <w:rPr>
          <w:rStyle w:val="CommentReference"/>
        </w:rPr>
        <w:annotationRef/>
      </w:r>
      <w:r>
        <w:t xml:space="preserve">I have corrected your text but I do not think it is important. I do not think it is correct. You are talking about bacteria, only one bacteria. When examining the </w:t>
      </w:r>
      <w:proofErr w:type="gramStart"/>
      <w:r>
        <w:t>threshold</w:t>
      </w:r>
      <w:proofErr w:type="gramEnd"/>
      <w:r>
        <w:t xml:space="preserve"> you do NOT change the chemistry. Nothing is changed. I think that naturally when increasing the number of wavelengths, you amplify the signal its ratio to noise. It is hardly related variability of chemical composition!</w:t>
      </w:r>
    </w:p>
  </w:comment>
  <w:comment w:id="324" w:author="Borisover, Yulia" w:date="2018-08-04T08:38:00Z" w:initials="BY">
    <w:p w14:paraId="5676FF9A" w14:textId="77777777" w:rsidR="00FC2068" w:rsidRDefault="00FC2068" w:rsidP="00FC2068">
      <w:pPr>
        <w:pStyle w:val="CommentText"/>
      </w:pPr>
      <w:r>
        <w:rPr>
          <w:rStyle w:val="CommentReference"/>
        </w:rPr>
        <w:annotationRef/>
      </w:r>
      <w:r>
        <w:t xml:space="preserve">See another </w:t>
      </w:r>
      <w:proofErr w:type="spellStart"/>
      <w:r>
        <w:t>coimment</w:t>
      </w:r>
      <w:proofErr w:type="spellEnd"/>
      <w:r>
        <w:t xml:space="preserve"> – I am not sure that it is all relevant when you deal with one clean bacteria. It is just the question to use more channels to see more data as compared with smaller number of channels: simple amplifying effect</w:t>
      </w:r>
    </w:p>
  </w:comment>
  <w:comment w:id="357" w:author="Borisover, Yulia" w:date="2018-08-04T08:49:00Z" w:initials="BY">
    <w:p w14:paraId="2E3891FC" w14:textId="77777777" w:rsidR="00FC2068" w:rsidRDefault="00FC2068" w:rsidP="00FC2068">
      <w:pPr>
        <w:pStyle w:val="CommentText"/>
      </w:pPr>
      <w:r>
        <w:rPr>
          <w:rStyle w:val="CommentReference"/>
        </w:rPr>
        <w:annotationRef/>
      </w:r>
      <w:r>
        <w:t xml:space="preserve">Suggest removing since it sounds as incorrect. Exciting light or emitted light need to be reabsorbed, in order to reduce sensitivity. If there is something which does not contain aromatic structures, why should it prevent penetration of light? Membranes and cell walls are generally aliphatic and may have low absorbance at 280 nm and especially at higher </w:t>
      </w:r>
      <w:proofErr w:type="spellStart"/>
      <w:proofErr w:type="gramStart"/>
      <w:r>
        <w:t>wavel;engths</w:t>
      </w:r>
      <w:proofErr w:type="spellEnd"/>
      <w:proofErr w:type="gramEnd"/>
      <w:r>
        <w:t>. So, even if you have it a lot, it does NOT mean that they prevent penetration of light. There are tens of the factors</w:t>
      </w:r>
      <w:proofErr w:type="gramStart"/>
      <w:r>
        <w:t>….for</w:t>
      </w:r>
      <w:proofErr w:type="gramEnd"/>
      <w:r>
        <w:t xml:space="preserve"> example, there is a place for fluorescence quenching into the cell, and we do not know how it happens in different species. The only thing you can say that the species are different and it may affect…that is almost all. This sentence is suggested to be removed.</w:t>
      </w:r>
    </w:p>
  </w:comment>
  <w:comment w:id="361" w:author="Borisover, Yulia" w:date="2018-08-04T08:54:00Z" w:initials="BY">
    <w:p w14:paraId="4B453E9F" w14:textId="77777777" w:rsidR="00FC2068" w:rsidRDefault="00FC2068" w:rsidP="00FC2068">
      <w:pPr>
        <w:pStyle w:val="CommentText"/>
      </w:pPr>
      <w:r>
        <w:rPr>
          <w:rStyle w:val="CommentReference"/>
        </w:rPr>
        <w:annotationRef/>
      </w:r>
      <w:r>
        <w:t xml:space="preserve">What should be done is to look for the information on tryptophan content of different microorganisms, that is what </w:t>
      </w:r>
      <w:proofErr w:type="spellStart"/>
      <w:r>
        <w:t>Determann</w:t>
      </w:r>
      <w:proofErr w:type="spellEnd"/>
      <w:r>
        <w:t xml:space="preserve"> did. When working with </w:t>
      </w:r>
      <w:proofErr w:type="gramStart"/>
      <w:r>
        <w:t>a bacteria</w:t>
      </w:r>
      <w:proofErr w:type="gramEnd"/>
      <w:r>
        <w:t xml:space="preserve">, one should probably determine the mass / cell content of tryptophan. And here may be the answer. Also, is it known what is the mass of one cell of a </w:t>
      </w:r>
      <w:proofErr w:type="spellStart"/>
      <w:r>
        <w:t>gfiven</w:t>
      </w:r>
      <w:proofErr w:type="spellEnd"/>
      <w:r>
        <w:t xml:space="preserve"> bacteria? Or its size? Sensitivity threshold may be proportional to the mass or size or volume</w:t>
      </w:r>
      <w:proofErr w:type="gramStart"/>
      <w:r>
        <w:t xml:space="preserve"> ..</w:t>
      </w:r>
      <w:proofErr w:type="gramEnd"/>
      <w:r>
        <w:t xml:space="preserve">in other words, if not data, it is better to avoid any </w:t>
      </w:r>
      <w:proofErr w:type="spellStart"/>
      <w:r>
        <w:t>speculatiuons</w:t>
      </w:r>
      <w:proofErr w:type="spellEnd"/>
    </w:p>
  </w:comment>
  <w:comment w:id="370" w:author="Borisover, Yulia" w:date="2018-08-04T09:00:00Z" w:initials="BY">
    <w:p w14:paraId="3A803DF1" w14:textId="77777777" w:rsidR="00FC2068" w:rsidRDefault="00FC2068" w:rsidP="00FC2068">
      <w:pPr>
        <w:pStyle w:val="CommentText"/>
      </w:pPr>
      <w:r>
        <w:rPr>
          <w:rStyle w:val="CommentReference"/>
        </w:rPr>
        <w:annotationRef/>
      </w:r>
      <w:r>
        <w:t>Which one?</w:t>
      </w:r>
    </w:p>
  </w:comment>
  <w:comment w:id="375" w:author="Borisover, Yulia" w:date="2018-08-04T09:01:00Z" w:initials="BY">
    <w:p w14:paraId="64D51AC5" w14:textId="77777777" w:rsidR="00FC2068" w:rsidRDefault="00FC2068" w:rsidP="00FC2068">
      <w:pPr>
        <w:pStyle w:val="CommentText"/>
      </w:pPr>
      <w:r>
        <w:rPr>
          <w:rStyle w:val="CommentReference"/>
        </w:rPr>
        <w:annotationRef/>
      </w:r>
      <w:r>
        <w:t>That is all said earlier. No need in reiterations</w:t>
      </w:r>
    </w:p>
  </w:comment>
  <w:comment w:id="376" w:author="Borisover, Yulia" w:date="2018-08-04T09:02:00Z" w:initials="BY">
    <w:p w14:paraId="5E70D7B3" w14:textId="77777777" w:rsidR="00FC2068" w:rsidRDefault="00FC2068" w:rsidP="00FC2068">
      <w:pPr>
        <w:pStyle w:val="CommentText"/>
      </w:pPr>
      <w:r>
        <w:rPr>
          <w:rStyle w:val="CommentReference"/>
        </w:rPr>
        <w:annotationRef/>
      </w:r>
      <w:r>
        <w:t>Which method?</w:t>
      </w:r>
    </w:p>
  </w:comment>
  <w:comment w:id="389" w:author="Borisover, Yulia" w:date="2018-08-04T09:04:00Z" w:initials="BY">
    <w:p w14:paraId="2A0FC997" w14:textId="77777777" w:rsidR="00FC2068" w:rsidRDefault="00FC2068" w:rsidP="00FC2068">
      <w:pPr>
        <w:pStyle w:val="CommentText"/>
      </w:pPr>
      <w:r>
        <w:rPr>
          <w:rStyle w:val="CommentReference"/>
        </w:rPr>
        <w:annotationRef/>
      </w:r>
      <w:r>
        <w:t>What is it?</w:t>
      </w:r>
    </w:p>
  </w:comment>
  <w:comment w:id="407" w:author="Borisover, Yulia" w:date="2018-08-04T09:09:00Z" w:initials="BY">
    <w:p w14:paraId="3AB57E59" w14:textId="77777777" w:rsidR="00FC2068" w:rsidRDefault="00FC2068" w:rsidP="00FC2068">
      <w:pPr>
        <w:pStyle w:val="CommentText"/>
      </w:pPr>
      <w:r>
        <w:rPr>
          <w:rStyle w:val="CommentReference"/>
        </w:rPr>
        <w:annotationRef/>
      </w:r>
      <w:r>
        <w:t>Is it correct?</w:t>
      </w:r>
    </w:p>
  </w:comment>
  <w:comment w:id="417" w:author="Borisover, Yulia" w:date="2018-08-04T09:21:00Z" w:initials="BY">
    <w:p w14:paraId="5FBCE3AA" w14:textId="77777777" w:rsidR="00FC2068" w:rsidRDefault="00FC2068" w:rsidP="00FC2068">
      <w:pPr>
        <w:pStyle w:val="CommentText"/>
      </w:pPr>
      <w:r>
        <w:rPr>
          <w:rStyle w:val="CommentReference"/>
        </w:rPr>
        <w:annotationRef/>
      </w:r>
      <w:r>
        <w:t xml:space="preserve">Logically, it is not correct. You may have exactly the same chemical composition of different substances, i.e. the same fingerprint but the sensitivity detection will be different. It is enough that one bacteria </w:t>
      </w:r>
      <w:proofErr w:type="gramStart"/>
      <w:r>
        <w:t>has</w:t>
      </w:r>
      <w:proofErr w:type="gramEnd"/>
      <w:r>
        <w:t xml:space="preserve"> 100 times more tryptophan content as compared with another one. Then, there will be a huge difference in sensitivity and detection limit but the fingerprint will be identical.</w:t>
      </w:r>
    </w:p>
  </w:comment>
  <w:comment w:id="426" w:author="Borisover, Yulia" w:date="2018-08-04T09:25:00Z" w:initials="BY">
    <w:p w14:paraId="6C76C799" w14:textId="77777777" w:rsidR="00FC2068" w:rsidRDefault="00FC2068" w:rsidP="00FC2068">
      <w:pPr>
        <w:pStyle w:val="CommentText"/>
      </w:pPr>
      <w:r>
        <w:rPr>
          <w:rStyle w:val="CommentReference"/>
        </w:rPr>
        <w:annotationRef/>
      </w:r>
      <w:r w:rsidRPr="008C1E75">
        <w:rPr>
          <w:highlight w:val="yellow"/>
        </w:rPr>
        <w:t xml:space="preserve">Was it not cancelled during analysis? The question which was asked </w:t>
      </w:r>
      <w:proofErr w:type="spellStart"/>
      <w:r w:rsidRPr="008C1E75">
        <w:rPr>
          <w:highlight w:val="yellow"/>
        </w:rPr>
        <w:t>earlier.did</w:t>
      </w:r>
      <w:proofErr w:type="spellEnd"/>
      <w:r w:rsidRPr="008C1E75">
        <w:rPr>
          <w:highlight w:val="yellow"/>
        </w:rPr>
        <w:t xml:space="preserve"> you nullify somehow this scatter line area</w:t>
      </w:r>
    </w:p>
  </w:comment>
  <w:comment w:id="427" w:author="Borisover, Yulia" w:date="2018-08-04T09:26:00Z" w:initials="BY">
    <w:p w14:paraId="23D4266E" w14:textId="77777777" w:rsidR="00FC2068" w:rsidRDefault="00FC2068" w:rsidP="00FC2068">
      <w:pPr>
        <w:pStyle w:val="CommentText"/>
      </w:pPr>
      <w:r>
        <w:rPr>
          <w:rStyle w:val="CommentReference"/>
        </w:rPr>
        <w:annotationRef/>
      </w:r>
      <w:r>
        <w:t xml:space="preserve">Raman or </w:t>
      </w:r>
      <w:r>
        <w:rPr>
          <w:lang w:val="en-GB"/>
        </w:rPr>
        <w:t>Rayleigh?</w:t>
      </w:r>
    </w:p>
  </w:comment>
  <w:comment w:id="428" w:author="Borisover, Yulia" w:date="2018-08-04T09:27:00Z" w:initials="BY">
    <w:p w14:paraId="1CD30887" w14:textId="77777777" w:rsidR="00FC2068" w:rsidRDefault="00FC2068" w:rsidP="00FC2068">
      <w:pPr>
        <w:pStyle w:val="CommentText"/>
      </w:pPr>
      <w:r>
        <w:rPr>
          <w:rStyle w:val="CommentReference"/>
        </w:rPr>
        <w:annotationRef/>
      </w:r>
      <w:r>
        <w:t>Pretty sure you do not see Raman of bacteria….should not be so…</w:t>
      </w:r>
      <w:r>
        <w:sym w:font="Wingdings" w:char="F04A"/>
      </w:r>
    </w:p>
  </w:comment>
  <w:comment w:id="429" w:author="Borisover, Yulia" w:date="2018-08-04T09:28:00Z" w:initials="BY">
    <w:p w14:paraId="66FAF038" w14:textId="77777777" w:rsidR="00FC2068" w:rsidRDefault="00FC2068" w:rsidP="00FC2068">
      <w:pPr>
        <w:pStyle w:val="CommentText"/>
      </w:pPr>
      <w:r>
        <w:rPr>
          <w:rStyle w:val="CommentReference"/>
        </w:rPr>
        <w:annotationRef/>
      </w:r>
      <w:r>
        <w:t>Honestly, I never had seen in the literature any indication that one may see Raman of solutes in these suspensions</w:t>
      </w:r>
      <w:proofErr w:type="gramStart"/>
      <w:r>
        <w:t>….</w:t>
      </w:r>
      <w:proofErr w:type="spellStart"/>
      <w:r>
        <w:t>may</w:t>
      </w:r>
      <w:proofErr w:type="gramEnd"/>
      <w:r>
        <w:t xml:space="preserve"> be</w:t>
      </w:r>
      <w:proofErr w:type="spellEnd"/>
      <w:r>
        <w:t xml:space="preserve"> I am wrong….</w:t>
      </w:r>
    </w:p>
  </w:comment>
  <w:comment w:id="449" w:author="Borisover, Yulia" w:date="2018-08-04T10:13:00Z" w:initials="BY">
    <w:p w14:paraId="43DE71A1" w14:textId="77777777" w:rsidR="00FC2068" w:rsidRDefault="00FC2068" w:rsidP="00FC2068">
      <w:pPr>
        <w:pStyle w:val="CommentText"/>
      </w:pPr>
      <w:r>
        <w:rPr>
          <w:rStyle w:val="CommentReference"/>
        </w:rPr>
        <w:annotationRef/>
      </w:r>
      <w:r>
        <w:t>Does it have proteins?</w:t>
      </w:r>
    </w:p>
  </w:comment>
  <w:comment w:id="462" w:author="Borisover, Yulia" w:date="2018-08-04T10:16:00Z" w:initials="BY">
    <w:p w14:paraId="47BA0CCC" w14:textId="77777777" w:rsidR="00FC2068" w:rsidRDefault="00FC2068" w:rsidP="00FC2068">
      <w:pPr>
        <w:pStyle w:val="CommentText"/>
      </w:pPr>
      <w:r>
        <w:rPr>
          <w:rStyle w:val="CommentReference"/>
        </w:rPr>
        <w:annotationRef/>
      </w:r>
      <w:r>
        <w:t>Why needed?</w:t>
      </w:r>
    </w:p>
  </w:comment>
  <w:comment w:id="463" w:author="Borisover, Yulia" w:date="2018-08-04T10:17:00Z" w:initials="BY">
    <w:p w14:paraId="4789C9BF" w14:textId="77777777" w:rsidR="00FC2068" w:rsidRDefault="00FC2068" w:rsidP="00FC2068">
      <w:pPr>
        <w:pStyle w:val="CommentText"/>
      </w:pPr>
      <w:r>
        <w:rPr>
          <w:rStyle w:val="CommentReference"/>
        </w:rPr>
        <w:annotationRef/>
      </w:r>
      <w:r>
        <w:t>Again all that is reiteration of earlier said. Was something new in that?</w:t>
      </w:r>
    </w:p>
  </w:comment>
  <w:comment w:id="475" w:author="Borisover, Yulia" w:date="2018-08-04T10:19:00Z" w:initials="BY">
    <w:p w14:paraId="0C0D83D9" w14:textId="77777777" w:rsidR="00FC2068" w:rsidRDefault="00FC2068" w:rsidP="00FC2068">
      <w:pPr>
        <w:pStyle w:val="CommentText"/>
      </w:pPr>
      <w:r>
        <w:rPr>
          <w:rStyle w:val="CommentReference"/>
        </w:rPr>
        <w:annotationRef/>
      </w:r>
      <w:r>
        <w:t>Rewrite sentence: not clear what you want to say</w:t>
      </w:r>
    </w:p>
  </w:comment>
  <w:comment w:id="493" w:author="Borisover, Yulia" w:date="2018-08-04T10:21:00Z" w:initials="BY">
    <w:p w14:paraId="7D87DF0A" w14:textId="77777777" w:rsidR="00FC2068" w:rsidRDefault="00FC2068" w:rsidP="00FC2068">
      <w:pPr>
        <w:pStyle w:val="CommentText"/>
      </w:pPr>
      <w:r>
        <w:rPr>
          <w:rStyle w:val="CommentReference"/>
        </w:rPr>
        <w:annotationRef/>
      </w:r>
      <w:r>
        <w:t>For what?</w:t>
      </w:r>
    </w:p>
  </w:comment>
  <w:comment w:id="491" w:author="Borisover, Yulia" w:date="2018-08-04T10:22:00Z" w:initials="BY">
    <w:p w14:paraId="60848036" w14:textId="77777777" w:rsidR="00FC2068" w:rsidRDefault="00FC2068" w:rsidP="00FC2068">
      <w:pPr>
        <w:pStyle w:val="CommentText"/>
      </w:pPr>
      <w:r>
        <w:rPr>
          <w:rStyle w:val="CommentReference"/>
        </w:rPr>
        <w:annotationRef/>
      </w:r>
      <w:r>
        <w:t>That is all may be moved in summary and conclusions</w:t>
      </w:r>
    </w:p>
  </w:comment>
  <w:comment w:id="492" w:author="Administrator" w:date="2018-08-12T16:37:00Z" w:initials="A">
    <w:p w14:paraId="563781F0" w14:textId="77777777" w:rsidR="00FC2068" w:rsidRDefault="00FC2068" w:rsidP="00FC2068">
      <w:pPr>
        <w:pStyle w:val="CommentText"/>
      </w:pPr>
      <w:r>
        <w:rPr>
          <w:rStyle w:val="CommentReference"/>
        </w:rPr>
        <w:annotationRef/>
      </w:r>
      <w:r>
        <w:t>I do not understand…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DD7B8" w15:done="0"/>
  <w15:commentEx w15:paraId="2FC97866" w15:paraIdParent="0D7DD7B8" w15:done="0"/>
  <w15:commentEx w15:paraId="5F1CB0A1" w15:done="0"/>
  <w15:commentEx w15:paraId="6AB0E694" w15:done="0"/>
  <w15:commentEx w15:paraId="1F8AB0A8" w15:done="0"/>
  <w15:commentEx w15:paraId="26A7DE4C" w15:done="0"/>
  <w15:commentEx w15:paraId="1107C51B" w15:paraIdParent="26A7DE4C" w15:done="0"/>
  <w15:commentEx w15:paraId="722158D3" w15:done="0"/>
  <w15:commentEx w15:paraId="04598374" w15:done="0"/>
  <w15:commentEx w15:paraId="7914A2B9" w15:done="0"/>
  <w15:commentEx w15:paraId="27B38C25" w15:done="0"/>
  <w15:commentEx w15:paraId="2E142183" w15:done="0"/>
  <w15:commentEx w15:paraId="55566FA9" w15:done="0"/>
  <w15:commentEx w15:paraId="700694C3" w15:paraIdParent="55566FA9" w15:done="0"/>
  <w15:commentEx w15:paraId="4785EC09" w15:done="0"/>
  <w15:commentEx w15:paraId="77BCDE06" w15:done="0"/>
  <w15:commentEx w15:paraId="239E7455" w15:done="0"/>
  <w15:commentEx w15:paraId="10E1A6F1" w15:done="0"/>
  <w15:commentEx w15:paraId="3BCE18A8" w15:done="0"/>
  <w15:commentEx w15:paraId="6C94CC35" w15:done="0"/>
  <w15:commentEx w15:paraId="57DFAD80" w15:done="0"/>
  <w15:commentEx w15:paraId="3B0FF20C" w15:done="0"/>
  <w15:commentEx w15:paraId="6DC59B6F" w15:done="0"/>
  <w15:commentEx w15:paraId="50E8F2CD" w15:done="0"/>
  <w15:commentEx w15:paraId="13B77785" w15:done="0"/>
  <w15:commentEx w15:paraId="0070E304" w15:done="0"/>
  <w15:commentEx w15:paraId="05C1BEB0" w15:done="0"/>
  <w15:commentEx w15:paraId="74BD1C2F" w15:done="0"/>
  <w15:commentEx w15:paraId="15EF2FE5" w15:done="0"/>
  <w15:commentEx w15:paraId="140D1F50" w15:done="0"/>
  <w15:commentEx w15:paraId="5676FF9A" w15:done="0"/>
  <w15:commentEx w15:paraId="2E3891FC" w15:done="0"/>
  <w15:commentEx w15:paraId="4B453E9F" w15:done="0"/>
  <w15:commentEx w15:paraId="3A803DF1" w15:done="0"/>
  <w15:commentEx w15:paraId="64D51AC5" w15:done="0"/>
  <w15:commentEx w15:paraId="5E70D7B3" w15:done="0"/>
  <w15:commentEx w15:paraId="2A0FC997" w15:done="0"/>
  <w15:commentEx w15:paraId="3AB57E59" w15:done="0"/>
  <w15:commentEx w15:paraId="5FBCE3AA" w15:done="0"/>
  <w15:commentEx w15:paraId="6C76C799" w15:done="0"/>
  <w15:commentEx w15:paraId="23D4266E" w15:done="0"/>
  <w15:commentEx w15:paraId="1CD30887" w15:done="0"/>
  <w15:commentEx w15:paraId="66FAF038" w15:done="0"/>
  <w15:commentEx w15:paraId="43DE71A1" w15:done="0"/>
  <w15:commentEx w15:paraId="47BA0CCC" w15:done="0"/>
  <w15:commentEx w15:paraId="4789C9BF" w15:done="0"/>
  <w15:commentEx w15:paraId="0C0D83D9" w15:done="0"/>
  <w15:commentEx w15:paraId="7D87DF0A" w15:done="0"/>
  <w15:commentEx w15:paraId="60848036" w15:done="0"/>
  <w15:commentEx w15:paraId="563781F0" w15:paraIdParent="608480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807F4"/>
    <w:multiLevelType w:val="multilevel"/>
    <w:tmpl w:val="90800CD6"/>
    <w:lvl w:ilvl="0">
      <w:start w:val="3"/>
      <w:numFmt w:val="decimal"/>
      <w:lvlText w:val="%1"/>
      <w:lvlJc w:val="left"/>
      <w:pPr>
        <w:ind w:left="510" w:hanging="510"/>
      </w:pPr>
      <w:rPr>
        <w:rFonts w:hint="default"/>
      </w:rPr>
    </w:lvl>
    <w:lvl w:ilvl="1">
      <w:start w:val="5"/>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0783FB8"/>
    <w:multiLevelType w:val="multilevel"/>
    <w:tmpl w:val="C5CCCEC0"/>
    <w:lvl w:ilvl="0">
      <w:start w:val="1"/>
      <w:numFmt w:val="decimal"/>
      <w:pStyle w:val="Heading1"/>
      <w:lvlText w:val="%1."/>
      <w:lvlJc w:val="left"/>
      <w:pPr>
        <w:ind w:left="360" w:hanging="360"/>
      </w:pPr>
    </w:lvl>
    <w:lvl w:ilvl="1">
      <w:start w:val="1"/>
      <w:numFmt w:val="decimal"/>
      <w:pStyle w:val="Heading2"/>
      <w:lvlText w:val="%1.%2."/>
      <w:lvlJc w:val="left"/>
      <w:pPr>
        <w:ind w:left="2862" w:hanging="432"/>
      </w:pPr>
    </w:lvl>
    <w:lvl w:ilvl="2">
      <w:start w:val="1"/>
      <w:numFmt w:val="decimal"/>
      <w:pStyle w:val="Heading3"/>
      <w:lvlText w:val="%1.%2.%3."/>
      <w:lvlJc w:val="left"/>
      <w:pPr>
        <w:ind w:left="9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risover, Yulia">
    <w15:presenceInfo w15:providerId="AD" w15:userId="S-1-5-21-606747145-1770027372-682003330-536627"/>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131078" w:nlCheck="1" w:checkStyle="0"/>
  <w:activeWritingStyle w:appName="MSWord" w:lang="en-US" w:vendorID="64" w:dllVersion="131078"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68"/>
    <w:rsid w:val="0012214C"/>
    <w:rsid w:val="00194476"/>
    <w:rsid w:val="001F7351"/>
    <w:rsid w:val="007B6B0C"/>
    <w:rsid w:val="00EB1061"/>
    <w:rsid w:val="00ED6ECE"/>
    <w:rsid w:val="00FC20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4183"/>
  <w15:chartTrackingRefBased/>
  <w15:docId w15:val="{D3B81F0D-0640-4EB3-A98B-5BEB1497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068"/>
    <w:pPr>
      <w:spacing w:before="120" w:after="200" w:line="360" w:lineRule="auto"/>
      <w:jc w:val="both"/>
    </w:pPr>
    <w:rPr>
      <w:rFonts w:ascii="David" w:hAnsi="David" w:cs="David"/>
      <w:lang w:eastAsia="he-IL"/>
    </w:rPr>
  </w:style>
  <w:style w:type="paragraph" w:styleId="Heading1">
    <w:name w:val="heading 1"/>
    <w:basedOn w:val="Normal"/>
    <w:next w:val="Normal"/>
    <w:link w:val="Heading1Char"/>
    <w:uiPriority w:val="9"/>
    <w:qFormat/>
    <w:rsid w:val="00FC2068"/>
    <w:pPr>
      <w:numPr>
        <w:numId w:val="1"/>
      </w:numPr>
      <w:autoSpaceDE w:val="0"/>
      <w:autoSpaceDN w:val="0"/>
      <w:adjustRightInd w:val="0"/>
      <w:spacing w:before="0" w:after="0" w:line="240" w:lineRule="auto"/>
      <w:jc w:val="left"/>
      <w:outlineLvl w:val="0"/>
    </w:pPr>
    <w:rPr>
      <w:b/>
      <w:bCs/>
      <w:color w:val="000000"/>
      <w:sz w:val="28"/>
      <w:szCs w:val="28"/>
      <w:lang w:eastAsia="en-US"/>
    </w:rPr>
  </w:style>
  <w:style w:type="paragraph" w:styleId="Heading2">
    <w:name w:val="heading 2"/>
    <w:basedOn w:val="Normal"/>
    <w:next w:val="Normal"/>
    <w:link w:val="Heading2Char"/>
    <w:uiPriority w:val="9"/>
    <w:unhideWhenUsed/>
    <w:qFormat/>
    <w:rsid w:val="00FC2068"/>
    <w:pPr>
      <w:keepNext/>
      <w:keepLines/>
      <w:numPr>
        <w:ilvl w:val="1"/>
        <w:numId w:val="1"/>
      </w:numPr>
      <w:spacing w:before="40" w:after="0"/>
      <w:ind w:left="426" w:hanging="426"/>
      <w:outlineLvl w:val="1"/>
    </w:pPr>
    <w:rPr>
      <w:rFonts w:eastAsiaTheme="majorEastAsia"/>
      <w:b/>
      <w:bCs/>
      <w:color w:val="000000" w:themeColor="text1"/>
      <w:sz w:val="26"/>
      <w:szCs w:val="26"/>
      <w:lang w:eastAsia="en-US"/>
    </w:rPr>
  </w:style>
  <w:style w:type="paragraph" w:styleId="Heading3">
    <w:name w:val="heading 3"/>
    <w:basedOn w:val="Normal"/>
    <w:next w:val="Normal"/>
    <w:link w:val="Heading3Char"/>
    <w:uiPriority w:val="9"/>
    <w:unhideWhenUsed/>
    <w:qFormat/>
    <w:rsid w:val="00FC2068"/>
    <w:pPr>
      <w:keepNext/>
      <w:keepLines/>
      <w:numPr>
        <w:ilvl w:val="2"/>
        <w:numId w:val="1"/>
      </w:numPr>
      <w:spacing w:before="40" w:after="0"/>
      <w:ind w:left="142" w:hanging="142"/>
      <w:outlineLvl w:val="2"/>
    </w:pPr>
    <w:rPr>
      <w:rFonts w:eastAsiaTheme="majorEastAsia"/>
      <w:color w:val="000000" w:themeColor="text1"/>
      <w:sz w:val="26"/>
      <w:szCs w:val="26"/>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68"/>
    <w:rPr>
      <w:rFonts w:ascii="David" w:hAnsi="David" w:cs="David"/>
      <w:b/>
      <w:bCs/>
      <w:color w:val="000000"/>
      <w:sz w:val="28"/>
      <w:szCs w:val="28"/>
    </w:rPr>
  </w:style>
  <w:style w:type="character" w:customStyle="1" w:styleId="Heading2Char">
    <w:name w:val="Heading 2 Char"/>
    <w:basedOn w:val="DefaultParagraphFont"/>
    <w:link w:val="Heading2"/>
    <w:uiPriority w:val="9"/>
    <w:rsid w:val="00FC2068"/>
    <w:rPr>
      <w:rFonts w:ascii="David" w:eastAsiaTheme="majorEastAsia" w:hAnsi="David" w:cs="David"/>
      <w:b/>
      <w:bCs/>
      <w:color w:val="000000" w:themeColor="text1"/>
      <w:sz w:val="26"/>
      <w:szCs w:val="26"/>
    </w:rPr>
  </w:style>
  <w:style w:type="character" w:customStyle="1" w:styleId="Heading3Char">
    <w:name w:val="Heading 3 Char"/>
    <w:basedOn w:val="DefaultParagraphFont"/>
    <w:link w:val="Heading3"/>
    <w:uiPriority w:val="9"/>
    <w:rsid w:val="00FC2068"/>
    <w:rPr>
      <w:rFonts w:ascii="David" w:eastAsiaTheme="majorEastAsia" w:hAnsi="David" w:cs="David"/>
      <w:color w:val="000000" w:themeColor="text1"/>
      <w:sz w:val="26"/>
      <w:szCs w:val="26"/>
      <w:lang w:val="en"/>
    </w:rPr>
  </w:style>
  <w:style w:type="character" w:styleId="CommentReference">
    <w:name w:val="annotation reference"/>
    <w:basedOn w:val="DefaultParagraphFont"/>
    <w:uiPriority w:val="99"/>
    <w:semiHidden/>
    <w:unhideWhenUsed/>
    <w:rsid w:val="00FC2068"/>
    <w:rPr>
      <w:sz w:val="16"/>
      <w:szCs w:val="16"/>
    </w:rPr>
  </w:style>
  <w:style w:type="paragraph" w:styleId="CommentText">
    <w:name w:val="annotation text"/>
    <w:basedOn w:val="Normal"/>
    <w:link w:val="CommentTextChar"/>
    <w:uiPriority w:val="99"/>
    <w:unhideWhenUsed/>
    <w:rsid w:val="00FC2068"/>
    <w:pPr>
      <w:spacing w:line="240" w:lineRule="auto"/>
    </w:pPr>
    <w:rPr>
      <w:rFonts w:eastAsia="Calibri"/>
      <w:sz w:val="20"/>
      <w:szCs w:val="20"/>
    </w:rPr>
  </w:style>
  <w:style w:type="character" w:customStyle="1" w:styleId="CommentTextChar">
    <w:name w:val="Comment Text Char"/>
    <w:basedOn w:val="DefaultParagraphFont"/>
    <w:link w:val="CommentText"/>
    <w:uiPriority w:val="99"/>
    <w:rsid w:val="00FC2068"/>
    <w:rPr>
      <w:rFonts w:ascii="David" w:eastAsia="Calibri" w:hAnsi="David" w:cs="David"/>
      <w:sz w:val="20"/>
      <w:szCs w:val="20"/>
      <w:lang w:eastAsia="he-IL"/>
    </w:rPr>
  </w:style>
  <w:style w:type="paragraph" w:styleId="BalloonText">
    <w:name w:val="Balloon Text"/>
    <w:basedOn w:val="Normal"/>
    <w:link w:val="BalloonTextChar"/>
    <w:uiPriority w:val="99"/>
    <w:semiHidden/>
    <w:unhideWhenUsed/>
    <w:rsid w:val="00FC206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068"/>
    <w:rPr>
      <w:rFonts w:ascii="Segoe UI" w:hAnsi="Segoe UI" w:cs="Segoe UI"/>
      <w:sz w:val="18"/>
      <w:szCs w:val="18"/>
      <w:lang w:eastAsia="he-IL"/>
    </w:rPr>
  </w:style>
  <w:style w:type="paragraph" w:styleId="Caption">
    <w:name w:val="caption"/>
    <w:basedOn w:val="Normal"/>
    <w:next w:val="Normal"/>
    <w:uiPriority w:val="35"/>
    <w:unhideWhenUsed/>
    <w:qFormat/>
    <w:rsid w:val="00ED6ECE"/>
    <w:pPr>
      <w:spacing w:before="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7296</Words>
  <Characters>36480</Characters>
  <Application>Microsoft Office Word</Application>
  <DocSecurity>0</DocSecurity>
  <Lines>304</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2018-08-12T13:46:00Z</dcterms:created>
  <dcterms:modified xsi:type="dcterms:W3CDTF">2018-08-13T06:53:00Z</dcterms:modified>
</cp:coreProperties>
</file>